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3732ED76" w14:textId="17C5256B"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52265466" w:rsidR="68D2327A" w:rsidRPr="00DD6337" w:rsidRDefault="463B5DF1" w:rsidP="68D2327A">
      <w:pPr>
        <w:rPr>
          <w:rFonts w:ascii="Trebuchet MS" w:eastAsia="Trebuchet MS" w:hAnsi="Trebuchet MS" w:cs="Trebuchet MS"/>
        </w:rPr>
        <w:sectPr w:rsidR="68D2327A" w:rsidRPr="00DD6337"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paragrah.We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w:t>
      </w:r>
      <w:r w:rsidR="00FA40BE">
        <w:rPr>
          <w:rFonts w:ascii="Trebuchet MS" w:eastAsia="Trebuchet MS" w:hAnsi="Trebuchet MS" w:cs="Trebuchet MS"/>
        </w:rPr>
        <w:t>as to why the test has faile</w:t>
      </w:r>
    </w:p>
    <w:p w14:paraId="23D8522A" w14:textId="223026DC" w:rsidR="001C763A" w:rsidRDefault="001C763A" w:rsidP="00C22672">
      <w:pPr>
        <w:rPr>
          <w:bCs/>
        </w:rPr>
      </w:pPr>
      <w:r>
        <w:rPr>
          <w:bCs/>
        </w:rPr>
        <w:lastRenderedPageBreak/>
        <w:t xml:space="preserve">Email Class </w:t>
      </w:r>
      <w:r w:rsidR="00992E74">
        <w:rPr>
          <w:bCs/>
        </w:rPr>
        <w:t>Test Plan</w:t>
      </w:r>
    </w:p>
    <w:p w14:paraId="6C0FEAAD" w14:textId="3532F9C8" w:rsidR="00992E74" w:rsidRDefault="00992E74" w:rsidP="00C22672">
      <w:pPr>
        <w:rPr>
          <w:bCs/>
        </w:rPr>
      </w:pPr>
      <w:r>
        <w:rPr>
          <w:bCs/>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6355704C" w:rsidR="00277CCC" w:rsidRDefault="00992E74" w:rsidP="00C22672">
      <w:pPr>
        <w:rPr>
          <w:bCs/>
        </w:rPr>
      </w:pPr>
      <w:r w:rsidRPr="00B5484D">
        <w:rPr>
          <w:b/>
          <w:bCs/>
        </w:rPr>
        <w:t>kSENDER</w:t>
      </w:r>
      <w:r>
        <w:rPr>
          <w:bCs/>
        </w:rPr>
        <w:t xml:space="preserve"> = </w:t>
      </w:r>
      <w:hyperlink r:id="rId9" w:history="1">
        <w:r w:rsidRPr="006C4ADC">
          <w:rPr>
            <w:rStyle w:val="Hyperlink"/>
            <w:bCs/>
          </w:rPr>
          <w:t>joe.bloggs@gmail.com</w:t>
        </w:r>
      </w:hyperlink>
      <w:r>
        <w:rPr>
          <w:bCs/>
        </w:rPr>
        <w:br/>
      </w:r>
      <w:r w:rsidRPr="00B5484D">
        <w:rPr>
          <w:b/>
          <w:bCs/>
        </w:rPr>
        <w:t>kRECIPIENT</w:t>
      </w:r>
      <w:r>
        <w:rPr>
          <w:bCs/>
        </w:rPr>
        <w:t xml:space="preserve"> = </w:t>
      </w:r>
      <w:hyperlink r:id="rId10" w:history="1">
        <w:r w:rsidRPr="006C4ADC">
          <w:rPr>
            <w:rStyle w:val="Hyperlink"/>
            <w:bCs/>
          </w:rPr>
          <w:t>max.power@live.com</w:t>
        </w:r>
      </w:hyperlink>
      <w:r>
        <w:rPr>
          <w:bCs/>
        </w:rPr>
        <w:br/>
      </w:r>
      <w:r w:rsidRPr="00B5484D">
        <w:rPr>
          <w:b/>
          <w:bCs/>
        </w:rPr>
        <w:t>kSUBJECT</w:t>
      </w:r>
      <w:r>
        <w:rPr>
          <w:bCs/>
        </w:rPr>
        <w:t xml:space="preserve"> = “RE</w:t>
      </w:r>
      <w:r w:rsidR="005717F3">
        <w:rPr>
          <w:bCs/>
        </w:rPr>
        <w:t>: Lorem Ipsum”</w:t>
      </w:r>
      <w:r w:rsidR="005717F3">
        <w:rPr>
          <w:bCs/>
        </w:rPr>
        <w:br/>
      </w:r>
      <w:r w:rsidR="005717F3" w:rsidRPr="00B5484D">
        <w:rPr>
          <w:b/>
          <w:bCs/>
        </w:rPr>
        <w:t>kBODY1</w:t>
      </w:r>
      <w:r w:rsidR="005717F3">
        <w:rPr>
          <w:bCs/>
        </w:rPr>
        <w:t xml:space="preserve"> = “Lorem ipsum dolor sit amet, consecteutur adipiscing elit.”</w:t>
      </w:r>
      <w:r w:rsidR="005717F3">
        <w:rPr>
          <w:bCs/>
        </w:rPr>
        <w:br/>
      </w:r>
      <w:r w:rsidR="005717F3" w:rsidRPr="00B5484D">
        <w:rPr>
          <w:b/>
          <w:bCs/>
        </w:rPr>
        <w:t>kBODY2</w:t>
      </w:r>
      <w:r w:rsidR="005717F3">
        <w:rPr>
          <w:bCs/>
        </w:rPr>
        <w:t xml:space="preserve"> = “This is a test email for unit testing” </w:t>
      </w:r>
      <w:r w:rsidR="005717F3">
        <w:rPr>
          <w:bCs/>
        </w:rPr>
        <w:br/>
      </w:r>
      <w:r w:rsidR="005717F3" w:rsidRPr="00B5484D">
        <w:rPr>
          <w:b/>
          <w:bCs/>
        </w:rPr>
        <w:t>kBODY3</w:t>
      </w:r>
      <w:r w:rsidR="005717F3">
        <w:rPr>
          <w:bCs/>
        </w:rPr>
        <w:t xml:space="preserve"> = “” </w:t>
      </w:r>
      <w:r w:rsidR="005717F3">
        <w:rPr>
          <w:bCs/>
        </w:rPr>
        <w:br/>
      </w:r>
      <w:r w:rsidR="005717F3" w:rsidRPr="00B5484D">
        <w:rPr>
          <w:b/>
          <w:bCs/>
        </w:rPr>
        <w:t>kBODY4</w:t>
      </w:r>
      <w:r w:rsidR="005717F3">
        <w:rPr>
          <w:bCs/>
        </w:rPr>
        <w:t xml:space="preserve"> = “Test Email”</w:t>
      </w:r>
      <w:r w:rsidR="00277CCC">
        <w:rPr>
          <w:bCs/>
        </w:rPr>
        <w:br/>
      </w:r>
      <w:r w:rsidR="00277CCC" w:rsidRPr="00B5484D">
        <w:rPr>
          <w:b/>
          <w:bCs/>
        </w:rPr>
        <w:t>nullEmail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populatedEmail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noRecipientEmail</w:t>
      </w:r>
      <w:r w:rsidR="00277CCC">
        <w:rPr>
          <w:bCs/>
        </w:rPr>
        <w:t xml:space="preserve"> (</w:t>
      </w:r>
      <w:r w:rsidR="00B5484D">
        <w:rPr>
          <w:bCs/>
        </w:rPr>
        <w:t xml:space="preserve">CompanyEmail </w:t>
      </w:r>
      <w:r w:rsidR="00277CCC">
        <w:rPr>
          <w:bCs/>
        </w:rPr>
        <w:t>Obj</w:t>
      </w:r>
      <w:r w:rsidR="008B54AB">
        <w:rPr>
          <w:bCs/>
        </w:rPr>
        <w:t>ect)</w:t>
      </w:r>
      <w:r w:rsidR="008B54AB">
        <w:rPr>
          <w:bCs/>
        </w:rPr>
        <w:br/>
      </w:r>
      <w:r w:rsidR="008B54AB" w:rsidRPr="00B5484D">
        <w:rPr>
          <w:b/>
          <w:bCs/>
        </w:rPr>
        <w:t>noEmailBody</w:t>
      </w:r>
      <w:r w:rsidR="008B54AB">
        <w:rPr>
          <w:bCs/>
        </w:rPr>
        <w:t xml:space="preserve"> (</w:t>
      </w:r>
      <w:r w:rsidR="00B5484D">
        <w:rPr>
          <w:bCs/>
        </w:rPr>
        <w:t xml:space="preserve">CompanyEmail </w:t>
      </w:r>
      <w:r w:rsidR="008B54AB">
        <w:rPr>
          <w:bCs/>
        </w:rPr>
        <w:t>O</w:t>
      </w:r>
      <w:r w:rsidR="00277CCC">
        <w:rPr>
          <w:bCs/>
        </w:rPr>
        <w:t>bject)</w:t>
      </w:r>
    </w:p>
    <w:tbl>
      <w:tblPr>
        <w:tblStyle w:val="TableGrid"/>
        <w:tblW w:w="20549" w:type="dxa"/>
        <w:tblLayout w:type="fixed"/>
        <w:tblLook w:val="04A0" w:firstRow="1" w:lastRow="0" w:firstColumn="1" w:lastColumn="0" w:noHBand="0" w:noVBand="1"/>
      </w:tblPr>
      <w:tblGrid>
        <w:gridCol w:w="704"/>
        <w:gridCol w:w="1418"/>
        <w:gridCol w:w="2693"/>
        <w:gridCol w:w="1276"/>
        <w:gridCol w:w="1701"/>
        <w:gridCol w:w="1417"/>
        <w:gridCol w:w="1276"/>
        <w:gridCol w:w="1417"/>
        <w:gridCol w:w="1134"/>
        <w:gridCol w:w="851"/>
        <w:gridCol w:w="1276"/>
        <w:gridCol w:w="1275"/>
        <w:gridCol w:w="4111"/>
      </w:tblGrid>
      <w:tr w:rsidR="003231ED" w14:paraId="5C59BC22" w14:textId="77777777" w:rsidTr="00323897">
        <w:tc>
          <w:tcPr>
            <w:tcW w:w="704" w:type="dxa"/>
          </w:tcPr>
          <w:p w14:paraId="440DC038" w14:textId="77777777" w:rsidR="007B33BA" w:rsidRPr="005164B3" w:rsidRDefault="007B33BA" w:rsidP="007B33BA">
            <w:pPr>
              <w:rPr>
                <w:szCs w:val="20"/>
              </w:rPr>
            </w:pPr>
            <w:r>
              <w:t xml:space="preserve">Test ID </w:t>
            </w:r>
          </w:p>
        </w:tc>
        <w:tc>
          <w:tcPr>
            <w:tcW w:w="1418" w:type="dxa"/>
          </w:tcPr>
          <w:p w14:paraId="5E93F052" w14:textId="77777777" w:rsidR="007B33BA" w:rsidRPr="005164B3" w:rsidRDefault="007B33BA" w:rsidP="007B33BA">
            <w:pPr>
              <w:rPr>
                <w:szCs w:val="20"/>
              </w:rPr>
            </w:pPr>
            <w:r>
              <w:t>Function Name</w:t>
            </w:r>
          </w:p>
        </w:tc>
        <w:tc>
          <w:tcPr>
            <w:tcW w:w="2693" w:type="dxa"/>
          </w:tcPr>
          <w:p w14:paraId="6C7771AC" w14:textId="77777777" w:rsidR="007B33BA" w:rsidRPr="005164B3" w:rsidRDefault="007B33BA" w:rsidP="007B33BA">
            <w:pPr>
              <w:rPr>
                <w:szCs w:val="20"/>
              </w:rPr>
            </w:pPr>
            <w:r>
              <w:t>Test Aim (From perspective of method/how method handles this)</w:t>
            </w:r>
          </w:p>
        </w:tc>
        <w:tc>
          <w:tcPr>
            <w:tcW w:w="1276" w:type="dxa"/>
          </w:tcPr>
          <w:p w14:paraId="280C1018" w14:textId="62B69D42" w:rsidR="007B33BA" w:rsidRDefault="007B33BA" w:rsidP="007B33BA">
            <w:r>
              <w:t>Source: Spec or code inspection</w:t>
            </w:r>
          </w:p>
        </w:tc>
        <w:tc>
          <w:tcPr>
            <w:tcW w:w="1701" w:type="dxa"/>
          </w:tcPr>
          <w:p w14:paraId="3D50C54D" w14:textId="5E2762F4" w:rsidR="007B33BA" w:rsidRPr="005164B3" w:rsidRDefault="007B33BA" w:rsidP="007B33BA">
            <w:pPr>
              <w:rPr>
                <w:szCs w:val="20"/>
              </w:rPr>
            </w:pPr>
            <w:r>
              <w:t>Pre-Requisites</w:t>
            </w:r>
          </w:p>
        </w:tc>
        <w:tc>
          <w:tcPr>
            <w:tcW w:w="1417" w:type="dxa"/>
          </w:tcPr>
          <w:p w14:paraId="5EADF183" w14:textId="6BAB53AA" w:rsidR="007B33BA" w:rsidRPr="005164B3" w:rsidRDefault="007B33BA" w:rsidP="007B33BA">
            <w:pPr>
              <w:rPr>
                <w:szCs w:val="20"/>
              </w:rPr>
            </w:pPr>
            <w:r>
              <w:t>Inputs (+ examples)</w:t>
            </w:r>
          </w:p>
        </w:tc>
        <w:tc>
          <w:tcPr>
            <w:tcW w:w="1276" w:type="dxa"/>
          </w:tcPr>
          <w:p w14:paraId="521726ED" w14:textId="77777777" w:rsidR="007B33BA" w:rsidRPr="005164B3" w:rsidRDefault="007B33BA" w:rsidP="007B33BA">
            <w:pPr>
              <w:rPr>
                <w:szCs w:val="20"/>
              </w:rPr>
            </w:pPr>
            <w:r>
              <w:t>Expected Output(s)</w:t>
            </w:r>
          </w:p>
        </w:tc>
        <w:tc>
          <w:tcPr>
            <w:tcW w:w="1417" w:type="dxa"/>
          </w:tcPr>
          <w:p w14:paraId="5D3D20FF" w14:textId="77777777" w:rsidR="007B33BA" w:rsidRPr="005164B3" w:rsidRDefault="007B33BA" w:rsidP="007B33BA">
            <w:pPr>
              <w:rPr>
                <w:szCs w:val="20"/>
              </w:rPr>
            </w:pPr>
            <w:r>
              <w:t xml:space="preserve">Actual Output </w:t>
            </w:r>
          </w:p>
        </w:tc>
        <w:tc>
          <w:tcPr>
            <w:tcW w:w="1134" w:type="dxa"/>
          </w:tcPr>
          <w:p w14:paraId="0D27BABF" w14:textId="77777777" w:rsidR="007B33BA" w:rsidRPr="005164B3" w:rsidRDefault="007B33BA" w:rsidP="007B33BA">
            <w:pPr>
              <w:rPr>
                <w:szCs w:val="20"/>
              </w:rPr>
            </w:pPr>
            <w:r>
              <w:t>Test Created By</w:t>
            </w:r>
          </w:p>
        </w:tc>
        <w:tc>
          <w:tcPr>
            <w:tcW w:w="851" w:type="dxa"/>
          </w:tcPr>
          <w:p w14:paraId="07FCD9B0" w14:textId="77777777" w:rsidR="007B33BA" w:rsidRPr="005164B3" w:rsidRDefault="007B33BA" w:rsidP="007B33BA">
            <w:pPr>
              <w:rPr>
                <w:szCs w:val="20"/>
              </w:rPr>
            </w:pPr>
            <w:r>
              <w:t>Pass / Fail</w:t>
            </w:r>
          </w:p>
        </w:tc>
        <w:tc>
          <w:tcPr>
            <w:tcW w:w="1276" w:type="dxa"/>
          </w:tcPr>
          <w:p w14:paraId="0A37E9C4" w14:textId="7FA46BEC" w:rsidR="007B33BA" w:rsidRPr="005164B3" w:rsidRDefault="007B33BA" w:rsidP="007B33BA">
            <w:pPr>
              <w:rPr>
                <w:szCs w:val="20"/>
              </w:rPr>
            </w:pPr>
            <w:r>
              <w:t xml:space="preserve">Date </w:t>
            </w:r>
          </w:p>
        </w:tc>
        <w:tc>
          <w:tcPr>
            <w:tcW w:w="1275" w:type="dxa"/>
          </w:tcPr>
          <w:p w14:paraId="419D6783" w14:textId="2D2943E4" w:rsidR="007B33BA" w:rsidRDefault="007B33BA" w:rsidP="007B33BA">
            <w:r>
              <w:t>Tested By</w:t>
            </w:r>
          </w:p>
        </w:tc>
        <w:tc>
          <w:tcPr>
            <w:tcW w:w="4111" w:type="dxa"/>
          </w:tcPr>
          <w:p w14:paraId="1E0FB9DB" w14:textId="50C8C794" w:rsidR="007B33BA" w:rsidRPr="005164B3" w:rsidRDefault="007B33BA" w:rsidP="007B33BA">
            <w:pPr>
              <w:rPr>
                <w:szCs w:val="20"/>
              </w:rPr>
            </w:pPr>
            <w:r>
              <w:t>Notes (Questions/Assumptions)</w:t>
            </w:r>
          </w:p>
        </w:tc>
      </w:tr>
      <w:tr w:rsidR="007B33BA" w14:paraId="38BF3D4B" w14:textId="77777777" w:rsidTr="00323897">
        <w:tc>
          <w:tcPr>
            <w:tcW w:w="704" w:type="dxa"/>
          </w:tcPr>
          <w:p w14:paraId="273186F6" w14:textId="5F9BBC9B" w:rsidR="007B33BA" w:rsidRDefault="007B33BA" w:rsidP="007B33BA">
            <w:r w:rsidRPr="005164B3">
              <w:rPr>
                <w:sz w:val="20"/>
                <w:szCs w:val="20"/>
              </w:rPr>
              <w:t>101</w:t>
            </w:r>
          </w:p>
        </w:tc>
        <w:tc>
          <w:tcPr>
            <w:tcW w:w="1418" w:type="dxa"/>
          </w:tcPr>
          <w:p w14:paraId="32134E21" w14:textId="749F61A5" w:rsidR="007B33BA" w:rsidRDefault="007B33BA" w:rsidP="007B33BA">
            <w:r>
              <w:rPr>
                <w:sz w:val="20"/>
                <w:szCs w:val="20"/>
              </w:rPr>
              <w:t>Default Constructor</w:t>
            </w:r>
          </w:p>
        </w:tc>
        <w:tc>
          <w:tcPr>
            <w:tcW w:w="2693" w:type="dxa"/>
          </w:tcPr>
          <w:p w14:paraId="29A91BC3" w14:textId="2171E0E4" w:rsidR="007B33BA" w:rsidRDefault="007B33BA" w:rsidP="007B33BA">
            <w:r>
              <w:rPr>
                <w:sz w:val="20"/>
                <w:szCs w:val="20"/>
              </w:rPr>
              <w:t>To see how the method will react when no variables are passed to the constructor.</w:t>
            </w:r>
          </w:p>
        </w:tc>
        <w:tc>
          <w:tcPr>
            <w:tcW w:w="1276" w:type="dxa"/>
          </w:tcPr>
          <w:p w14:paraId="29F9FD81" w14:textId="567E3EC8" w:rsidR="007B33BA" w:rsidRDefault="007B33BA" w:rsidP="007B33BA">
            <w:pPr>
              <w:rPr>
                <w:sz w:val="20"/>
                <w:szCs w:val="20"/>
              </w:rPr>
            </w:pPr>
            <w:r>
              <w:rPr>
                <w:sz w:val="20"/>
                <w:szCs w:val="20"/>
              </w:rPr>
              <w:t>Class Document</w:t>
            </w:r>
          </w:p>
        </w:tc>
        <w:tc>
          <w:tcPr>
            <w:tcW w:w="1701" w:type="dxa"/>
          </w:tcPr>
          <w:p w14:paraId="579ABE29" w14:textId="71D2404F" w:rsidR="007B33BA" w:rsidRDefault="007B33BA" w:rsidP="007B33BA">
            <w:r>
              <w:rPr>
                <w:sz w:val="20"/>
                <w:szCs w:val="20"/>
              </w:rPr>
              <w:t>N/A</w:t>
            </w:r>
          </w:p>
        </w:tc>
        <w:tc>
          <w:tcPr>
            <w:tcW w:w="1417" w:type="dxa"/>
          </w:tcPr>
          <w:p w14:paraId="667E1F2E" w14:textId="1F57816D" w:rsidR="007B33BA" w:rsidRDefault="007B33BA" w:rsidP="007B33BA">
            <w:r>
              <w:rPr>
                <w:sz w:val="20"/>
                <w:szCs w:val="20"/>
              </w:rPr>
              <w:t>N/A</w:t>
            </w:r>
          </w:p>
        </w:tc>
        <w:tc>
          <w:tcPr>
            <w:tcW w:w="1276" w:type="dxa"/>
          </w:tcPr>
          <w:p w14:paraId="0F7F2452" w14:textId="7EFEBEE1" w:rsidR="007B33BA" w:rsidRDefault="007B33BA" w:rsidP="007B33BA">
            <w:r>
              <w:rPr>
                <w:sz w:val="20"/>
                <w:szCs w:val="20"/>
              </w:rPr>
              <w:t>Initialises an email ready for populating.</w:t>
            </w:r>
          </w:p>
        </w:tc>
        <w:tc>
          <w:tcPr>
            <w:tcW w:w="1417" w:type="dxa"/>
          </w:tcPr>
          <w:p w14:paraId="1BA113E4" w14:textId="1A9BC896" w:rsidR="007B33BA" w:rsidRDefault="007B33BA" w:rsidP="007B33BA">
            <w:r>
              <w:rPr>
                <w:sz w:val="20"/>
                <w:szCs w:val="20"/>
              </w:rPr>
              <w:t>Stack overflow</w:t>
            </w:r>
            <w:r w:rsidR="00D9498E">
              <w:rPr>
                <w:sz w:val="20"/>
                <w:szCs w:val="20"/>
              </w:rPr>
              <w:t xml:space="preserve"> error</w:t>
            </w:r>
            <w:r>
              <w:rPr>
                <w:sz w:val="20"/>
                <w:szCs w:val="20"/>
              </w:rPr>
              <w:t xml:space="preserve"> </w:t>
            </w:r>
          </w:p>
        </w:tc>
        <w:tc>
          <w:tcPr>
            <w:tcW w:w="1134" w:type="dxa"/>
          </w:tcPr>
          <w:p w14:paraId="0D84CADA" w14:textId="42F8F5AB" w:rsidR="007B33BA" w:rsidRDefault="007B33BA" w:rsidP="007B33BA">
            <w:r>
              <w:rPr>
                <w:sz w:val="20"/>
                <w:szCs w:val="20"/>
              </w:rPr>
              <w:t>Ram Raja</w:t>
            </w:r>
          </w:p>
        </w:tc>
        <w:tc>
          <w:tcPr>
            <w:tcW w:w="851" w:type="dxa"/>
          </w:tcPr>
          <w:p w14:paraId="144AA907" w14:textId="2407C0BD" w:rsidR="007B33BA" w:rsidRDefault="007B33BA" w:rsidP="007B33BA">
            <w:r>
              <w:rPr>
                <w:sz w:val="20"/>
                <w:szCs w:val="20"/>
              </w:rPr>
              <w:t>FAIL</w:t>
            </w:r>
          </w:p>
        </w:tc>
        <w:tc>
          <w:tcPr>
            <w:tcW w:w="1276" w:type="dxa"/>
          </w:tcPr>
          <w:p w14:paraId="0F433522" w14:textId="7B136181" w:rsidR="007B33BA" w:rsidRDefault="007B33BA" w:rsidP="007B33BA">
            <w:r>
              <w:rPr>
                <w:sz w:val="20"/>
                <w:szCs w:val="20"/>
              </w:rPr>
              <w:t>26/04/2018</w:t>
            </w:r>
          </w:p>
        </w:tc>
        <w:tc>
          <w:tcPr>
            <w:tcW w:w="1275" w:type="dxa"/>
          </w:tcPr>
          <w:p w14:paraId="57B93F11" w14:textId="6FA27596" w:rsidR="007B33BA" w:rsidRPr="007B33BA" w:rsidRDefault="007B33BA" w:rsidP="007B33BA">
            <w:r w:rsidRPr="007B33BA">
              <w:t>Ram Raja</w:t>
            </w:r>
          </w:p>
        </w:tc>
        <w:tc>
          <w:tcPr>
            <w:tcW w:w="4111" w:type="dxa"/>
          </w:tcPr>
          <w:p w14:paraId="205A06AF" w14:textId="2D33D37F" w:rsidR="007B33BA" w:rsidRDefault="00010CC4" w:rsidP="007B33BA">
            <w:r>
              <w:rPr>
                <w:sz w:val="20"/>
                <w:szCs w:val="20"/>
              </w:rPr>
              <w:t>E</w:t>
            </w:r>
            <w:r>
              <w:rPr>
                <w:sz w:val="20"/>
                <w:szCs w:val="20"/>
              </w:rPr>
              <w:t>rror as “emailMessage()” method returns itself rather than the variable “emailMessage”.</w:t>
            </w:r>
          </w:p>
        </w:tc>
      </w:tr>
      <w:tr w:rsidR="003231ED" w14:paraId="5FB29E3F" w14:textId="77777777" w:rsidTr="00323897">
        <w:tc>
          <w:tcPr>
            <w:tcW w:w="704" w:type="dxa"/>
          </w:tcPr>
          <w:p w14:paraId="2C600DB7" w14:textId="566F79FF" w:rsidR="007B33BA" w:rsidRDefault="007B33BA" w:rsidP="007B33BA">
            <w:r>
              <w:rPr>
                <w:sz w:val="20"/>
                <w:szCs w:val="20"/>
              </w:rPr>
              <w:t>102</w:t>
            </w:r>
          </w:p>
        </w:tc>
        <w:tc>
          <w:tcPr>
            <w:tcW w:w="1418" w:type="dxa"/>
          </w:tcPr>
          <w:p w14:paraId="7BFB0250" w14:textId="0DA80302" w:rsidR="007B33BA" w:rsidRDefault="007B33BA" w:rsidP="007B33BA">
            <w:r w:rsidRPr="2408375F">
              <w:rPr>
                <w:sz w:val="20"/>
                <w:szCs w:val="20"/>
              </w:rPr>
              <w:t>Main</w:t>
            </w:r>
            <w:r w:rsidRPr="700E1116">
              <w:rPr>
                <w:sz w:val="20"/>
                <w:szCs w:val="20"/>
              </w:rPr>
              <w:t xml:space="preserve"> Constructor</w:t>
            </w:r>
          </w:p>
        </w:tc>
        <w:tc>
          <w:tcPr>
            <w:tcW w:w="2693" w:type="dxa"/>
          </w:tcPr>
          <w:p w14:paraId="6794B949" w14:textId="01880F44" w:rsidR="007B33BA" w:rsidRDefault="007B33BA" w:rsidP="007B33BA">
            <w:ins w:id="0" w:author="Ram Raja">
              <w:r w:rsidRPr="2408375F">
                <w:rPr>
                  <w:sz w:val="20"/>
                  <w:szCs w:val="20"/>
                </w:rPr>
                <w:t xml:space="preserve">To see </w:t>
              </w:r>
              <w:r>
                <w:rPr>
                  <w:sz w:val="20"/>
                  <w:szCs w:val="20"/>
                </w:rPr>
                <w:t xml:space="preserve">how the </w:t>
              </w:r>
            </w:ins>
            <w:r>
              <w:rPr>
                <w:sz w:val="20"/>
                <w:szCs w:val="20"/>
              </w:rPr>
              <w:t>method</w:t>
            </w:r>
            <w:ins w:id="1" w:author="Ram Raja">
              <w:r>
                <w:rPr>
                  <w:sz w:val="20"/>
                  <w:szCs w:val="20"/>
                </w:rPr>
                <w:t xml:space="preserve"> will react when </w:t>
              </w:r>
            </w:ins>
            <w:r>
              <w:rPr>
                <w:sz w:val="20"/>
                <w:szCs w:val="20"/>
              </w:rPr>
              <w:t>receiving all four string parameters in correct form.</w:t>
            </w:r>
            <w:ins w:id="2" w:author="Ram Raja">
              <w:r>
                <w:rPr>
                  <w:sz w:val="20"/>
                  <w:szCs w:val="20"/>
                </w:rPr>
                <w:t xml:space="preserve"> </w:t>
              </w:r>
            </w:ins>
          </w:p>
        </w:tc>
        <w:tc>
          <w:tcPr>
            <w:tcW w:w="1276" w:type="dxa"/>
          </w:tcPr>
          <w:p w14:paraId="0033DA50" w14:textId="443B6DED" w:rsidR="007B33BA" w:rsidRDefault="007B33BA" w:rsidP="007B33BA">
            <w:pPr>
              <w:rPr>
                <w:sz w:val="20"/>
                <w:szCs w:val="20"/>
              </w:rPr>
            </w:pPr>
            <w:r>
              <w:rPr>
                <w:sz w:val="20"/>
                <w:szCs w:val="20"/>
              </w:rPr>
              <w:t>Class Document</w:t>
            </w:r>
          </w:p>
        </w:tc>
        <w:tc>
          <w:tcPr>
            <w:tcW w:w="1701" w:type="dxa"/>
          </w:tcPr>
          <w:p w14:paraId="4F951A08" w14:textId="767EF96E" w:rsidR="007B33BA" w:rsidRDefault="007B33BA" w:rsidP="007B33BA">
            <w:r>
              <w:rPr>
                <w:sz w:val="20"/>
                <w:szCs w:val="20"/>
              </w:rPr>
              <w:t>N/A</w:t>
            </w:r>
          </w:p>
        </w:tc>
        <w:tc>
          <w:tcPr>
            <w:tcW w:w="1417" w:type="dxa"/>
          </w:tcPr>
          <w:p w14:paraId="2D74504B" w14:textId="3BC03799" w:rsidR="007B33BA" w:rsidRPr="00535651" w:rsidRDefault="007B33BA" w:rsidP="007B33BA">
            <w:pPr>
              <w:rPr>
                <w:b/>
                <w:sz w:val="20"/>
                <w:szCs w:val="20"/>
              </w:rPr>
            </w:pPr>
            <w:r w:rsidRPr="00535651">
              <w:rPr>
                <w:b/>
                <w:sz w:val="20"/>
                <w:szCs w:val="20"/>
              </w:rPr>
              <w:t>Sender’s Email:</w:t>
            </w:r>
            <w:r>
              <w:rPr>
                <w:sz w:val="20"/>
                <w:szCs w:val="20"/>
              </w:rPr>
              <w:t xml:space="preserve"> </w:t>
            </w:r>
            <w:r>
              <w:rPr>
                <w:sz w:val="20"/>
                <w:szCs w:val="20"/>
              </w:rPr>
              <w:br/>
            </w:r>
            <w:r w:rsidRPr="00535651">
              <w:rPr>
                <w:b/>
                <w:color w:val="FF0000"/>
                <w:sz w:val="20"/>
                <w:szCs w:val="20"/>
              </w:rPr>
              <w:t>kSENDER</w:t>
            </w:r>
          </w:p>
          <w:p w14:paraId="62392596" w14:textId="6842B57C" w:rsidR="007B33BA" w:rsidRPr="00535651" w:rsidRDefault="007B33BA" w:rsidP="007B33BA">
            <w:pPr>
              <w:rPr>
                <w:b/>
                <w:sz w:val="20"/>
                <w:szCs w:val="20"/>
              </w:rPr>
            </w:pPr>
            <w:r w:rsidRPr="00535651">
              <w:rPr>
                <w:b/>
                <w:sz w:val="20"/>
                <w:szCs w:val="20"/>
              </w:rPr>
              <w:t>Recipient’s Email:</w:t>
            </w:r>
            <w:r>
              <w:rPr>
                <w:sz w:val="20"/>
                <w:szCs w:val="20"/>
              </w:rPr>
              <w:t xml:space="preserve"> </w:t>
            </w:r>
            <w:r>
              <w:rPr>
                <w:sz w:val="20"/>
                <w:szCs w:val="20"/>
              </w:rPr>
              <w:br/>
            </w:r>
            <w:r w:rsidRPr="00535651">
              <w:rPr>
                <w:b/>
                <w:color w:val="FF0000"/>
                <w:sz w:val="20"/>
                <w:szCs w:val="20"/>
              </w:rPr>
              <w:t>kRECIPIENT</w:t>
            </w:r>
          </w:p>
          <w:p w14:paraId="4563CB40" w14:textId="77777777" w:rsidR="007B33BA" w:rsidRPr="00535651" w:rsidRDefault="007B33BA" w:rsidP="007B33BA">
            <w:pPr>
              <w:rPr>
                <w:b/>
                <w:sz w:val="20"/>
                <w:szCs w:val="20"/>
              </w:rPr>
            </w:pPr>
            <w:r w:rsidRPr="00535651">
              <w:rPr>
                <w:b/>
                <w:sz w:val="20"/>
                <w:szCs w:val="20"/>
              </w:rPr>
              <w:t xml:space="preserve">Subject: </w:t>
            </w:r>
          </w:p>
          <w:p w14:paraId="20793556" w14:textId="71058312" w:rsidR="007B33BA" w:rsidRPr="00535651" w:rsidRDefault="007B33BA" w:rsidP="007B33BA">
            <w:pPr>
              <w:rPr>
                <w:b/>
                <w:color w:val="FF0000"/>
                <w:sz w:val="20"/>
                <w:szCs w:val="20"/>
              </w:rPr>
            </w:pPr>
            <w:r w:rsidRPr="00535651">
              <w:rPr>
                <w:b/>
                <w:color w:val="FF0000"/>
                <w:sz w:val="20"/>
                <w:szCs w:val="20"/>
              </w:rPr>
              <w:t>kSUBJECT</w:t>
            </w:r>
          </w:p>
          <w:p w14:paraId="64FFEAF9" w14:textId="70D43400" w:rsidR="007B33BA" w:rsidRPr="00535651" w:rsidRDefault="007B33BA" w:rsidP="007B33BA">
            <w:pPr>
              <w:rPr>
                <w:b/>
                <w:sz w:val="20"/>
                <w:szCs w:val="20"/>
              </w:rPr>
            </w:pPr>
            <w:r w:rsidRPr="00535651">
              <w:rPr>
                <w:b/>
                <w:sz w:val="20"/>
                <w:szCs w:val="20"/>
              </w:rPr>
              <w:lastRenderedPageBreak/>
              <w:t>Email Body:</w:t>
            </w:r>
            <w:r>
              <w:rPr>
                <w:b/>
                <w:sz w:val="20"/>
                <w:szCs w:val="20"/>
              </w:rPr>
              <w:br/>
            </w:r>
            <w:r w:rsidRPr="00535651">
              <w:rPr>
                <w:b/>
                <w:color w:val="FF0000"/>
                <w:sz w:val="20"/>
                <w:szCs w:val="20"/>
              </w:rPr>
              <w:t>kBODY1</w:t>
            </w:r>
          </w:p>
          <w:p w14:paraId="2614900E" w14:textId="4ED5810B" w:rsidR="007B33BA" w:rsidRDefault="007B33BA" w:rsidP="007B33BA"/>
        </w:tc>
        <w:tc>
          <w:tcPr>
            <w:tcW w:w="1276" w:type="dxa"/>
          </w:tcPr>
          <w:p w14:paraId="7DE7392E" w14:textId="3F76A9C0" w:rsidR="007B33BA" w:rsidRDefault="007B33BA" w:rsidP="007B33BA">
            <w:r>
              <w:rPr>
                <w:sz w:val="20"/>
                <w:szCs w:val="20"/>
              </w:rPr>
              <w:lastRenderedPageBreak/>
              <w:t xml:space="preserve">Initialises an email ready to be sent, with a sender’s email, recipient’s email, </w:t>
            </w:r>
            <w:r>
              <w:rPr>
                <w:sz w:val="20"/>
                <w:szCs w:val="20"/>
              </w:rPr>
              <w:lastRenderedPageBreak/>
              <w:t>subject and body.</w:t>
            </w:r>
          </w:p>
        </w:tc>
        <w:tc>
          <w:tcPr>
            <w:tcW w:w="1417" w:type="dxa"/>
          </w:tcPr>
          <w:p w14:paraId="2A89A095" w14:textId="73BC9F33" w:rsidR="007B33BA" w:rsidRDefault="007B33BA" w:rsidP="007B33BA">
            <w:r>
              <w:rPr>
                <w:sz w:val="20"/>
                <w:szCs w:val="20"/>
              </w:rPr>
              <w:lastRenderedPageBreak/>
              <w:t xml:space="preserve">Stack overflow error </w:t>
            </w:r>
          </w:p>
        </w:tc>
        <w:tc>
          <w:tcPr>
            <w:tcW w:w="1134" w:type="dxa"/>
          </w:tcPr>
          <w:p w14:paraId="7CE24C2B" w14:textId="2A8180E9" w:rsidR="007B33BA" w:rsidRDefault="007B33BA" w:rsidP="007B33BA">
            <w:r>
              <w:rPr>
                <w:sz w:val="20"/>
                <w:szCs w:val="20"/>
              </w:rPr>
              <w:t>Ram Raja</w:t>
            </w:r>
          </w:p>
        </w:tc>
        <w:tc>
          <w:tcPr>
            <w:tcW w:w="851" w:type="dxa"/>
          </w:tcPr>
          <w:p w14:paraId="2481EF5E" w14:textId="0D2F6130" w:rsidR="007B33BA" w:rsidRDefault="007B33BA" w:rsidP="007B33BA">
            <w:r>
              <w:rPr>
                <w:sz w:val="20"/>
                <w:szCs w:val="20"/>
              </w:rPr>
              <w:t>FAIL</w:t>
            </w:r>
          </w:p>
        </w:tc>
        <w:tc>
          <w:tcPr>
            <w:tcW w:w="1276" w:type="dxa"/>
          </w:tcPr>
          <w:p w14:paraId="27C8BC52" w14:textId="2352777E" w:rsidR="007B33BA" w:rsidRDefault="007B33BA" w:rsidP="007B33BA">
            <w:r>
              <w:rPr>
                <w:sz w:val="20"/>
                <w:szCs w:val="20"/>
              </w:rPr>
              <w:t>26/04/2018</w:t>
            </w:r>
          </w:p>
        </w:tc>
        <w:tc>
          <w:tcPr>
            <w:tcW w:w="1275" w:type="dxa"/>
          </w:tcPr>
          <w:p w14:paraId="602BD430" w14:textId="3135360F" w:rsidR="007B33BA" w:rsidRDefault="00663F2F" w:rsidP="007B33BA">
            <w:r>
              <w:rPr>
                <w:sz w:val="20"/>
                <w:szCs w:val="20"/>
              </w:rPr>
              <w:t>Ram</w:t>
            </w:r>
            <w:r>
              <w:rPr>
                <w:sz w:val="20"/>
                <w:szCs w:val="20"/>
              </w:rPr>
              <w:t xml:space="preserve"> Raja</w:t>
            </w:r>
          </w:p>
        </w:tc>
        <w:tc>
          <w:tcPr>
            <w:tcW w:w="4111" w:type="dxa"/>
          </w:tcPr>
          <w:p w14:paraId="5AED6117" w14:textId="2E70AFA9" w:rsidR="007B33BA" w:rsidRDefault="003F3272" w:rsidP="007B33BA">
            <w:r>
              <w:rPr>
                <w:sz w:val="20"/>
                <w:szCs w:val="20"/>
              </w:rPr>
              <w:t>E</w:t>
            </w:r>
            <w:r>
              <w:rPr>
                <w:sz w:val="20"/>
                <w:szCs w:val="20"/>
              </w:rPr>
              <w:t>rror as “emailMessage()” method returns itself rather than the variable “emailMessage”.</w:t>
            </w:r>
          </w:p>
        </w:tc>
      </w:tr>
      <w:tr w:rsidR="003231ED" w14:paraId="281074A4" w14:textId="77777777" w:rsidTr="00323897">
        <w:tc>
          <w:tcPr>
            <w:tcW w:w="704" w:type="dxa"/>
          </w:tcPr>
          <w:p w14:paraId="696865BF" w14:textId="03DF820A" w:rsidR="007B33BA" w:rsidRDefault="007B33BA" w:rsidP="007B33BA">
            <w:r>
              <w:rPr>
                <w:sz w:val="20"/>
                <w:szCs w:val="20"/>
              </w:rPr>
              <w:t>103</w:t>
            </w:r>
          </w:p>
        </w:tc>
        <w:tc>
          <w:tcPr>
            <w:tcW w:w="1418" w:type="dxa"/>
          </w:tcPr>
          <w:p w14:paraId="65143FE1" w14:textId="308C7846" w:rsidR="007B33BA" w:rsidRDefault="007B33BA" w:rsidP="007B33BA">
            <w:r w:rsidRPr="2408375F">
              <w:rPr>
                <w:sz w:val="20"/>
                <w:szCs w:val="20"/>
              </w:rPr>
              <w:t>Main</w:t>
            </w:r>
            <w:r w:rsidRPr="700E1116">
              <w:rPr>
                <w:sz w:val="20"/>
                <w:szCs w:val="20"/>
              </w:rPr>
              <w:t xml:space="preserve"> Constructor</w:t>
            </w:r>
          </w:p>
        </w:tc>
        <w:tc>
          <w:tcPr>
            <w:tcW w:w="2693" w:type="dxa"/>
          </w:tcPr>
          <w:p w14:paraId="54E37F5E" w14:textId="17EEE994" w:rsidR="007B33BA" w:rsidRDefault="007B33BA" w:rsidP="007B33BA">
            <w:r>
              <w:rPr>
                <w:sz w:val="20"/>
                <w:szCs w:val="20"/>
              </w:rPr>
              <w:t>To test interactivity between both the Default and Main Constructor when all parameters are not populated. In this case all but the recipient’s email has been given.</w:t>
            </w:r>
          </w:p>
        </w:tc>
        <w:tc>
          <w:tcPr>
            <w:tcW w:w="1276" w:type="dxa"/>
          </w:tcPr>
          <w:p w14:paraId="36207FF1" w14:textId="3704C687" w:rsidR="007B33BA" w:rsidRDefault="007B33BA" w:rsidP="007B33BA">
            <w:pPr>
              <w:rPr>
                <w:sz w:val="20"/>
                <w:szCs w:val="20"/>
              </w:rPr>
            </w:pPr>
            <w:r>
              <w:rPr>
                <w:sz w:val="20"/>
                <w:szCs w:val="20"/>
              </w:rPr>
              <w:t>Code Inspection</w:t>
            </w:r>
          </w:p>
        </w:tc>
        <w:tc>
          <w:tcPr>
            <w:tcW w:w="1701" w:type="dxa"/>
          </w:tcPr>
          <w:p w14:paraId="369A10D1" w14:textId="604AF186" w:rsidR="007B33BA" w:rsidRDefault="007B33BA" w:rsidP="007B33BA">
            <w:r>
              <w:rPr>
                <w:sz w:val="20"/>
                <w:szCs w:val="20"/>
              </w:rPr>
              <w:t>N/A</w:t>
            </w:r>
          </w:p>
        </w:tc>
        <w:tc>
          <w:tcPr>
            <w:tcW w:w="1417" w:type="dxa"/>
          </w:tcPr>
          <w:p w14:paraId="4F83E955" w14:textId="1FDC558D" w:rsidR="007B33BA" w:rsidRDefault="007B33BA" w:rsidP="007B33BA">
            <w:r>
              <w:rPr>
                <w:sz w:val="20"/>
                <w:szCs w:val="20"/>
              </w:rPr>
              <w:t>Recipient’s email is null.</w:t>
            </w:r>
          </w:p>
        </w:tc>
        <w:tc>
          <w:tcPr>
            <w:tcW w:w="1276" w:type="dxa"/>
          </w:tcPr>
          <w:p w14:paraId="129B3FB1" w14:textId="6FFD0089" w:rsidR="007B33BA" w:rsidRDefault="007B33BA" w:rsidP="007B33BA">
            <w:r>
              <w:rPr>
                <w:sz w:val="20"/>
                <w:szCs w:val="20"/>
              </w:rPr>
              <w:t>Initialises an email with all but the recipient’s email given, ready to be populated.</w:t>
            </w:r>
          </w:p>
        </w:tc>
        <w:tc>
          <w:tcPr>
            <w:tcW w:w="1417" w:type="dxa"/>
          </w:tcPr>
          <w:p w14:paraId="68E72CA9" w14:textId="2073E11D" w:rsidR="007B33BA" w:rsidRDefault="007B33BA" w:rsidP="007B33BA">
            <w:r>
              <w:rPr>
                <w:sz w:val="20"/>
                <w:szCs w:val="20"/>
              </w:rPr>
              <w:t xml:space="preserve">Stack overflow error as </w:t>
            </w:r>
          </w:p>
        </w:tc>
        <w:tc>
          <w:tcPr>
            <w:tcW w:w="1134" w:type="dxa"/>
          </w:tcPr>
          <w:p w14:paraId="07A9348D" w14:textId="24D04712" w:rsidR="007B33BA" w:rsidRDefault="007B33BA" w:rsidP="007B33BA">
            <w:r>
              <w:rPr>
                <w:sz w:val="20"/>
                <w:szCs w:val="20"/>
              </w:rPr>
              <w:t>Ram Raja</w:t>
            </w:r>
          </w:p>
        </w:tc>
        <w:tc>
          <w:tcPr>
            <w:tcW w:w="851" w:type="dxa"/>
          </w:tcPr>
          <w:p w14:paraId="3863AE79" w14:textId="617F2CCD" w:rsidR="007B33BA" w:rsidRDefault="007B33BA" w:rsidP="007B33BA">
            <w:r>
              <w:rPr>
                <w:sz w:val="20"/>
                <w:szCs w:val="20"/>
              </w:rPr>
              <w:t>FAIL</w:t>
            </w:r>
          </w:p>
        </w:tc>
        <w:tc>
          <w:tcPr>
            <w:tcW w:w="1276" w:type="dxa"/>
          </w:tcPr>
          <w:p w14:paraId="63293864" w14:textId="3164D172" w:rsidR="007B33BA" w:rsidRDefault="00FA40BE" w:rsidP="007B33BA">
            <w:r>
              <w:rPr>
                <w:sz w:val="20"/>
                <w:szCs w:val="20"/>
              </w:rPr>
              <w:t>2</w:t>
            </w:r>
            <w:r w:rsidR="007B33BA">
              <w:rPr>
                <w:sz w:val="20"/>
                <w:szCs w:val="20"/>
              </w:rPr>
              <w:t>6/04/2018</w:t>
            </w:r>
          </w:p>
        </w:tc>
        <w:tc>
          <w:tcPr>
            <w:tcW w:w="1275" w:type="dxa"/>
          </w:tcPr>
          <w:p w14:paraId="79783437" w14:textId="35C9354E" w:rsidR="007B33BA" w:rsidRDefault="00FA40BE" w:rsidP="007B33BA">
            <w:r>
              <w:rPr>
                <w:sz w:val="20"/>
                <w:szCs w:val="20"/>
              </w:rPr>
              <w:t>Ram Raja</w:t>
            </w:r>
          </w:p>
        </w:tc>
        <w:tc>
          <w:tcPr>
            <w:tcW w:w="4111" w:type="dxa"/>
          </w:tcPr>
          <w:p w14:paraId="3F6530DD" w14:textId="7B44FB91" w:rsidR="007B33BA" w:rsidRDefault="00317273" w:rsidP="007B33BA">
            <w:r>
              <w:rPr>
                <w:sz w:val="20"/>
                <w:szCs w:val="20"/>
              </w:rPr>
              <w:t>Error as “emailMessage()” method returns itself rather than the variable “emailMessage”.</w:t>
            </w:r>
          </w:p>
        </w:tc>
      </w:tr>
      <w:tr w:rsidR="003231ED" w14:paraId="60B0D81F" w14:textId="77777777" w:rsidTr="00323897">
        <w:tc>
          <w:tcPr>
            <w:tcW w:w="704" w:type="dxa"/>
          </w:tcPr>
          <w:p w14:paraId="515EE992" w14:textId="35F1449B" w:rsidR="007B33BA" w:rsidRDefault="007B33BA" w:rsidP="007B33BA">
            <w:r>
              <w:rPr>
                <w:sz w:val="20"/>
                <w:szCs w:val="20"/>
              </w:rPr>
              <w:t>104</w:t>
            </w:r>
          </w:p>
        </w:tc>
        <w:tc>
          <w:tcPr>
            <w:tcW w:w="1418" w:type="dxa"/>
          </w:tcPr>
          <w:p w14:paraId="41336785" w14:textId="03E1C395" w:rsidR="007B33BA" w:rsidRDefault="007B33BA" w:rsidP="007B33BA">
            <w:r w:rsidRPr="2408375F">
              <w:rPr>
                <w:sz w:val="20"/>
                <w:szCs w:val="20"/>
              </w:rPr>
              <w:t>Main</w:t>
            </w:r>
            <w:r w:rsidRPr="700E1116">
              <w:rPr>
                <w:sz w:val="20"/>
                <w:szCs w:val="20"/>
              </w:rPr>
              <w:t xml:space="preserve"> Constructor</w:t>
            </w:r>
          </w:p>
        </w:tc>
        <w:tc>
          <w:tcPr>
            <w:tcW w:w="2693" w:type="dxa"/>
          </w:tcPr>
          <w:p w14:paraId="6C173F37" w14:textId="0718D35F" w:rsidR="007B33BA" w:rsidRDefault="007B33BA" w:rsidP="007B33BA">
            <w:r>
              <w:rPr>
                <w:sz w:val="20"/>
                <w:szCs w:val="20"/>
              </w:rPr>
              <w:t>To test interactivity between both the Default and Main Constructor when only one parameter is given, in this case the sender’s email.</w:t>
            </w:r>
          </w:p>
        </w:tc>
        <w:tc>
          <w:tcPr>
            <w:tcW w:w="1276" w:type="dxa"/>
          </w:tcPr>
          <w:p w14:paraId="7E240804" w14:textId="4D410893" w:rsidR="007B33BA" w:rsidRDefault="007B33BA" w:rsidP="007B33BA">
            <w:pPr>
              <w:rPr>
                <w:sz w:val="20"/>
                <w:szCs w:val="20"/>
              </w:rPr>
            </w:pPr>
            <w:r>
              <w:rPr>
                <w:sz w:val="20"/>
                <w:szCs w:val="20"/>
              </w:rPr>
              <w:t>Code Inspection</w:t>
            </w:r>
          </w:p>
        </w:tc>
        <w:tc>
          <w:tcPr>
            <w:tcW w:w="1701" w:type="dxa"/>
          </w:tcPr>
          <w:p w14:paraId="52E12261" w14:textId="17D915BF" w:rsidR="007B33BA" w:rsidRDefault="007B33BA" w:rsidP="007B33BA">
            <w:r>
              <w:rPr>
                <w:sz w:val="20"/>
                <w:szCs w:val="20"/>
              </w:rPr>
              <w:t>N/A</w:t>
            </w:r>
          </w:p>
        </w:tc>
        <w:tc>
          <w:tcPr>
            <w:tcW w:w="1417" w:type="dxa"/>
          </w:tcPr>
          <w:p w14:paraId="4416B7F9" w14:textId="1655DDF1" w:rsidR="007B33BA" w:rsidRPr="00FE5B95" w:rsidRDefault="007B33BA" w:rsidP="007B33BA">
            <w:pPr>
              <w:rPr>
                <w:b/>
                <w:sz w:val="20"/>
                <w:szCs w:val="20"/>
              </w:rPr>
            </w:pPr>
            <w:r w:rsidRPr="00FE5B95">
              <w:rPr>
                <w:b/>
                <w:sz w:val="20"/>
                <w:szCs w:val="20"/>
              </w:rPr>
              <w:t xml:space="preserve">Sender’s Email: </w:t>
            </w:r>
          </w:p>
          <w:p w14:paraId="49DAAE4D" w14:textId="77768E8D" w:rsidR="007B33BA" w:rsidRPr="00FE5B95" w:rsidRDefault="007B33BA" w:rsidP="007B33BA">
            <w:pPr>
              <w:rPr>
                <w:b/>
                <w:color w:val="FF0000"/>
                <w:sz w:val="20"/>
                <w:szCs w:val="20"/>
              </w:rPr>
            </w:pPr>
            <w:r>
              <w:rPr>
                <w:b/>
                <w:color w:val="FF0000"/>
                <w:sz w:val="20"/>
                <w:szCs w:val="20"/>
              </w:rPr>
              <w:t>kSENDER</w:t>
            </w:r>
          </w:p>
          <w:p w14:paraId="21F0D7C1" w14:textId="77777777" w:rsidR="007B33BA" w:rsidRDefault="007B33BA" w:rsidP="007B33BA"/>
        </w:tc>
        <w:tc>
          <w:tcPr>
            <w:tcW w:w="1276" w:type="dxa"/>
          </w:tcPr>
          <w:p w14:paraId="2F91CBE6" w14:textId="369CAE37" w:rsidR="007B33BA" w:rsidRDefault="007B33BA" w:rsidP="007B33BA">
            <w:r>
              <w:rPr>
                <w:sz w:val="20"/>
                <w:szCs w:val="20"/>
              </w:rPr>
              <w:t>Initialises an email with the sender’s email; with recipient’s email, subject and body as null, ready to be populated.</w:t>
            </w:r>
          </w:p>
        </w:tc>
        <w:tc>
          <w:tcPr>
            <w:tcW w:w="1417" w:type="dxa"/>
          </w:tcPr>
          <w:p w14:paraId="074806A8" w14:textId="1F25DFF8" w:rsidR="007B33BA" w:rsidRDefault="00F072A2" w:rsidP="007B33BA">
            <w:r>
              <w:rPr>
                <w:sz w:val="20"/>
                <w:szCs w:val="20"/>
              </w:rPr>
              <w:t>Stack overflow error</w:t>
            </w:r>
          </w:p>
        </w:tc>
        <w:tc>
          <w:tcPr>
            <w:tcW w:w="1134" w:type="dxa"/>
          </w:tcPr>
          <w:p w14:paraId="7134152C" w14:textId="6F4AAA88" w:rsidR="007B33BA" w:rsidRDefault="007B33BA" w:rsidP="007B33BA">
            <w:r>
              <w:rPr>
                <w:sz w:val="20"/>
                <w:szCs w:val="20"/>
              </w:rPr>
              <w:t>Athullya Roy</w:t>
            </w:r>
          </w:p>
        </w:tc>
        <w:tc>
          <w:tcPr>
            <w:tcW w:w="851" w:type="dxa"/>
          </w:tcPr>
          <w:p w14:paraId="59E2BB49" w14:textId="40FCF2BB" w:rsidR="007B33BA" w:rsidRDefault="007B33BA" w:rsidP="007B33BA">
            <w:r>
              <w:rPr>
                <w:sz w:val="20"/>
                <w:szCs w:val="20"/>
              </w:rPr>
              <w:t>FAIL</w:t>
            </w:r>
          </w:p>
        </w:tc>
        <w:tc>
          <w:tcPr>
            <w:tcW w:w="1276" w:type="dxa"/>
          </w:tcPr>
          <w:p w14:paraId="6A37D621" w14:textId="4468F92E" w:rsidR="007B33BA" w:rsidRDefault="007B33BA" w:rsidP="007B33BA">
            <w:r>
              <w:rPr>
                <w:sz w:val="20"/>
                <w:szCs w:val="20"/>
              </w:rPr>
              <w:t>26/04/2018</w:t>
            </w:r>
          </w:p>
        </w:tc>
        <w:tc>
          <w:tcPr>
            <w:tcW w:w="1275" w:type="dxa"/>
          </w:tcPr>
          <w:p w14:paraId="006891FC" w14:textId="44748040" w:rsidR="007B33BA" w:rsidRDefault="0013511D" w:rsidP="007B33BA">
            <w:r>
              <w:t>Ram Raja</w:t>
            </w:r>
          </w:p>
        </w:tc>
        <w:tc>
          <w:tcPr>
            <w:tcW w:w="4111" w:type="dxa"/>
          </w:tcPr>
          <w:p w14:paraId="7B1E9E6E" w14:textId="0B0DF255" w:rsidR="007B33BA" w:rsidRDefault="00F072A2" w:rsidP="007B33BA">
            <w:r>
              <w:rPr>
                <w:sz w:val="20"/>
                <w:szCs w:val="20"/>
              </w:rPr>
              <w:t>Error as “emailMessage()” method returns itself rather than the variable “emailMessage”.</w:t>
            </w:r>
          </w:p>
        </w:tc>
      </w:tr>
      <w:tr w:rsidR="003231ED" w14:paraId="68C7BCE8" w14:textId="77777777" w:rsidTr="00323897">
        <w:tc>
          <w:tcPr>
            <w:tcW w:w="704" w:type="dxa"/>
          </w:tcPr>
          <w:p w14:paraId="00BCF804" w14:textId="5CD4A8F0" w:rsidR="007B33BA" w:rsidRDefault="007B33BA" w:rsidP="007B33BA">
            <w:r>
              <w:rPr>
                <w:bCs/>
                <w:sz w:val="20"/>
                <w:szCs w:val="20"/>
              </w:rPr>
              <w:t>105</w:t>
            </w:r>
          </w:p>
        </w:tc>
        <w:tc>
          <w:tcPr>
            <w:tcW w:w="1418" w:type="dxa"/>
          </w:tcPr>
          <w:p w14:paraId="6C836766" w14:textId="6561E2B1" w:rsidR="007B33BA" w:rsidRDefault="007B33BA" w:rsidP="007B33BA">
            <w:r>
              <w:rPr>
                <w:bCs/>
                <w:sz w:val="20"/>
                <w:szCs w:val="20"/>
              </w:rPr>
              <w:t>Getter for Sender’s email address</w:t>
            </w:r>
          </w:p>
        </w:tc>
        <w:tc>
          <w:tcPr>
            <w:tcW w:w="2693" w:type="dxa"/>
          </w:tcPr>
          <w:p w14:paraId="0822ABDF" w14:textId="77428287" w:rsidR="007B33BA" w:rsidRDefault="007B33BA" w:rsidP="007B33BA">
            <w:r>
              <w:rPr>
                <w:bCs/>
                <w:sz w:val="20"/>
                <w:szCs w:val="20"/>
              </w:rPr>
              <w:t>To ensure the getter outputs the sender’s email when specified.</w:t>
            </w:r>
          </w:p>
        </w:tc>
        <w:tc>
          <w:tcPr>
            <w:tcW w:w="1276" w:type="dxa"/>
          </w:tcPr>
          <w:p w14:paraId="0DF9730F" w14:textId="1EA0F63B" w:rsidR="007B33BA" w:rsidRDefault="007B33BA" w:rsidP="007B33BA">
            <w:pPr>
              <w:rPr>
                <w:bCs/>
                <w:sz w:val="20"/>
                <w:szCs w:val="20"/>
              </w:rPr>
            </w:pPr>
            <w:r>
              <w:rPr>
                <w:sz w:val="20"/>
                <w:szCs w:val="20"/>
              </w:rPr>
              <w:t>Class Document</w:t>
            </w:r>
          </w:p>
        </w:tc>
        <w:tc>
          <w:tcPr>
            <w:tcW w:w="1701" w:type="dxa"/>
          </w:tcPr>
          <w:p w14:paraId="352833BF" w14:textId="4754742B" w:rsidR="007B33BA" w:rsidRDefault="007B33BA" w:rsidP="007B33BA">
            <w:r>
              <w:rPr>
                <w:bCs/>
                <w:sz w:val="20"/>
                <w:szCs w:val="20"/>
              </w:rPr>
              <w:t>N/A</w:t>
            </w:r>
          </w:p>
        </w:tc>
        <w:tc>
          <w:tcPr>
            <w:tcW w:w="1417" w:type="dxa"/>
          </w:tcPr>
          <w:p w14:paraId="705A20FB" w14:textId="0E826C44" w:rsidR="007B33BA" w:rsidRDefault="007B33BA" w:rsidP="007B33BA">
            <w:pPr>
              <w:rPr>
                <w:b/>
                <w:sz w:val="20"/>
                <w:szCs w:val="20"/>
              </w:rPr>
            </w:pPr>
            <w:r w:rsidRPr="007F601F">
              <w:rPr>
                <w:b/>
                <w:sz w:val="20"/>
                <w:szCs w:val="20"/>
              </w:rPr>
              <w:t xml:space="preserve">Sender’s Email: </w:t>
            </w:r>
          </w:p>
          <w:p w14:paraId="5D5F2372" w14:textId="71ED511F" w:rsidR="007B33BA" w:rsidRPr="007F601F" w:rsidRDefault="007B33BA" w:rsidP="007B33BA">
            <w:pPr>
              <w:rPr>
                <w:b/>
                <w:color w:val="FF0000"/>
                <w:sz w:val="20"/>
                <w:szCs w:val="20"/>
              </w:rPr>
            </w:pPr>
            <w:r>
              <w:rPr>
                <w:b/>
                <w:color w:val="FF0000"/>
                <w:sz w:val="20"/>
                <w:szCs w:val="20"/>
              </w:rPr>
              <w:t>kSENDER</w:t>
            </w:r>
          </w:p>
          <w:p w14:paraId="54F627E4" w14:textId="285D59C5" w:rsidR="007B33BA" w:rsidRDefault="007B33BA" w:rsidP="007B33BA">
            <w:pPr>
              <w:rPr>
                <w:sz w:val="20"/>
                <w:szCs w:val="20"/>
              </w:rPr>
            </w:pPr>
          </w:p>
          <w:p w14:paraId="625606E5" w14:textId="77777777" w:rsidR="007B33BA" w:rsidRDefault="007B33BA" w:rsidP="007B33BA"/>
        </w:tc>
        <w:tc>
          <w:tcPr>
            <w:tcW w:w="1276" w:type="dxa"/>
          </w:tcPr>
          <w:p w14:paraId="1953573C" w14:textId="66FA94C1" w:rsidR="007B33BA" w:rsidRDefault="007B33BA" w:rsidP="007B33BA">
            <w:r>
              <w:rPr>
                <w:bCs/>
                <w:sz w:val="20"/>
                <w:szCs w:val="20"/>
              </w:rPr>
              <w:t xml:space="preserve">Returns the sender’s email as a string. </w:t>
            </w:r>
          </w:p>
        </w:tc>
        <w:tc>
          <w:tcPr>
            <w:tcW w:w="1417" w:type="dxa"/>
          </w:tcPr>
          <w:p w14:paraId="2D465CAF" w14:textId="36298F33" w:rsidR="007B33BA" w:rsidRDefault="007B33BA" w:rsidP="007B33BA">
            <w:r>
              <w:rPr>
                <w:sz w:val="20"/>
                <w:szCs w:val="20"/>
              </w:rPr>
              <w:t>The given sender’s email is returned.</w:t>
            </w:r>
          </w:p>
        </w:tc>
        <w:tc>
          <w:tcPr>
            <w:tcW w:w="1134" w:type="dxa"/>
          </w:tcPr>
          <w:p w14:paraId="7F5E6EC7" w14:textId="73675E42" w:rsidR="007B33BA" w:rsidRDefault="007B33BA" w:rsidP="007B33BA">
            <w:r>
              <w:rPr>
                <w:bCs/>
                <w:sz w:val="20"/>
                <w:szCs w:val="20"/>
              </w:rPr>
              <w:t>Ram Raja</w:t>
            </w:r>
          </w:p>
        </w:tc>
        <w:tc>
          <w:tcPr>
            <w:tcW w:w="851" w:type="dxa"/>
          </w:tcPr>
          <w:p w14:paraId="1C1E0560" w14:textId="63BD7BA2" w:rsidR="007B33BA" w:rsidRDefault="007B33BA" w:rsidP="007B33BA">
            <w:r>
              <w:rPr>
                <w:sz w:val="20"/>
                <w:szCs w:val="20"/>
              </w:rPr>
              <w:t>PASS</w:t>
            </w:r>
          </w:p>
        </w:tc>
        <w:tc>
          <w:tcPr>
            <w:tcW w:w="1276" w:type="dxa"/>
          </w:tcPr>
          <w:p w14:paraId="46C0FBA8" w14:textId="7F2C0269" w:rsidR="007B33BA" w:rsidRDefault="003E3ED9" w:rsidP="007B33BA">
            <w:r>
              <w:rPr>
                <w:sz w:val="20"/>
                <w:szCs w:val="20"/>
              </w:rPr>
              <w:t>26</w:t>
            </w:r>
            <w:r w:rsidR="007B33BA">
              <w:rPr>
                <w:sz w:val="20"/>
                <w:szCs w:val="20"/>
              </w:rPr>
              <w:t>/04/2018</w:t>
            </w:r>
          </w:p>
        </w:tc>
        <w:tc>
          <w:tcPr>
            <w:tcW w:w="1275" w:type="dxa"/>
          </w:tcPr>
          <w:p w14:paraId="2CA43DD5" w14:textId="04C7D4FE" w:rsidR="007B33BA" w:rsidRDefault="00310D49" w:rsidP="007B33BA">
            <w:r>
              <w:t>Ram Raja</w:t>
            </w:r>
          </w:p>
        </w:tc>
        <w:tc>
          <w:tcPr>
            <w:tcW w:w="4111" w:type="dxa"/>
          </w:tcPr>
          <w:p w14:paraId="74833651" w14:textId="1642200F" w:rsidR="007B33BA" w:rsidRDefault="007B33BA" w:rsidP="007B33BA"/>
        </w:tc>
      </w:tr>
      <w:tr w:rsidR="003231ED" w14:paraId="47D12A35" w14:textId="77777777" w:rsidTr="00323897">
        <w:tc>
          <w:tcPr>
            <w:tcW w:w="704" w:type="dxa"/>
          </w:tcPr>
          <w:p w14:paraId="01494B04" w14:textId="6E68571D" w:rsidR="007B33BA" w:rsidRDefault="007B33BA" w:rsidP="007B33BA">
            <w:pPr>
              <w:rPr>
                <w:bCs/>
                <w:sz w:val="20"/>
                <w:szCs w:val="20"/>
              </w:rPr>
            </w:pPr>
            <w:r>
              <w:rPr>
                <w:sz w:val="20"/>
                <w:szCs w:val="20"/>
              </w:rPr>
              <w:t>106</w:t>
            </w:r>
          </w:p>
        </w:tc>
        <w:tc>
          <w:tcPr>
            <w:tcW w:w="1418" w:type="dxa"/>
          </w:tcPr>
          <w:p w14:paraId="73CF996A" w14:textId="33E2E581" w:rsidR="007B33BA" w:rsidRDefault="007B33BA" w:rsidP="007B33BA">
            <w:pPr>
              <w:rPr>
                <w:bCs/>
                <w:sz w:val="20"/>
                <w:szCs w:val="20"/>
              </w:rPr>
            </w:pPr>
            <w:r>
              <w:rPr>
                <w:bCs/>
                <w:sz w:val="20"/>
                <w:szCs w:val="20"/>
              </w:rPr>
              <w:t>Getter for Sender’s email address</w:t>
            </w:r>
          </w:p>
        </w:tc>
        <w:tc>
          <w:tcPr>
            <w:tcW w:w="2693" w:type="dxa"/>
          </w:tcPr>
          <w:p w14:paraId="7E3D63DA" w14:textId="228B43FB" w:rsidR="007B33BA" w:rsidRDefault="007B33BA" w:rsidP="007B33BA">
            <w:pPr>
              <w:rPr>
                <w:bCs/>
                <w:sz w:val="20"/>
                <w:szCs w:val="20"/>
              </w:rPr>
            </w:pPr>
            <w:r>
              <w:rPr>
                <w:bCs/>
                <w:sz w:val="20"/>
                <w:szCs w:val="20"/>
              </w:rPr>
              <w:t>To test how the method will respond when the sender’s email is not set.</w:t>
            </w:r>
          </w:p>
        </w:tc>
        <w:tc>
          <w:tcPr>
            <w:tcW w:w="1276" w:type="dxa"/>
          </w:tcPr>
          <w:p w14:paraId="1A350947" w14:textId="2012F0B4" w:rsidR="007B33BA" w:rsidRDefault="007B33BA" w:rsidP="007B33BA">
            <w:pPr>
              <w:rPr>
                <w:bCs/>
                <w:sz w:val="20"/>
                <w:szCs w:val="20"/>
              </w:rPr>
            </w:pPr>
            <w:r>
              <w:rPr>
                <w:sz w:val="20"/>
                <w:szCs w:val="20"/>
              </w:rPr>
              <w:t>Class Document</w:t>
            </w:r>
          </w:p>
        </w:tc>
        <w:tc>
          <w:tcPr>
            <w:tcW w:w="1701" w:type="dxa"/>
          </w:tcPr>
          <w:p w14:paraId="142CA09A" w14:textId="35BFCD55" w:rsidR="007B33BA" w:rsidRDefault="007B33BA" w:rsidP="007B33BA">
            <w:pPr>
              <w:rPr>
                <w:bCs/>
                <w:sz w:val="20"/>
                <w:szCs w:val="20"/>
              </w:rPr>
            </w:pPr>
            <w:r>
              <w:rPr>
                <w:bCs/>
                <w:sz w:val="20"/>
                <w:szCs w:val="20"/>
              </w:rPr>
              <w:t>N/A</w:t>
            </w:r>
          </w:p>
        </w:tc>
        <w:tc>
          <w:tcPr>
            <w:tcW w:w="1417" w:type="dxa"/>
          </w:tcPr>
          <w:p w14:paraId="0F19F7E9" w14:textId="1B174E1C" w:rsidR="007B33BA" w:rsidRDefault="007B33BA" w:rsidP="007B33BA">
            <w:pPr>
              <w:rPr>
                <w:sz w:val="20"/>
                <w:szCs w:val="20"/>
              </w:rPr>
            </w:pPr>
            <w:r>
              <w:rPr>
                <w:sz w:val="20"/>
                <w:szCs w:val="20"/>
              </w:rPr>
              <w:t>N/A</w:t>
            </w:r>
          </w:p>
        </w:tc>
        <w:tc>
          <w:tcPr>
            <w:tcW w:w="1276" w:type="dxa"/>
          </w:tcPr>
          <w:p w14:paraId="72484F74" w14:textId="72BACF17" w:rsidR="007B33BA" w:rsidRDefault="007B33BA" w:rsidP="007B33BA">
            <w:pPr>
              <w:rPr>
                <w:bCs/>
                <w:sz w:val="20"/>
                <w:szCs w:val="20"/>
              </w:rPr>
            </w:pPr>
            <w:r>
              <w:rPr>
                <w:sz w:val="20"/>
                <w:szCs w:val="20"/>
              </w:rPr>
              <w:t xml:space="preserve">Returns sender’s email as null. </w:t>
            </w:r>
          </w:p>
        </w:tc>
        <w:tc>
          <w:tcPr>
            <w:tcW w:w="1417" w:type="dxa"/>
          </w:tcPr>
          <w:p w14:paraId="5B1CFC9E" w14:textId="03A79620" w:rsidR="007B33BA" w:rsidRDefault="007B33BA" w:rsidP="007B33BA">
            <w:pPr>
              <w:rPr>
                <w:sz w:val="20"/>
                <w:szCs w:val="20"/>
              </w:rPr>
            </w:pPr>
            <w:r>
              <w:rPr>
                <w:sz w:val="20"/>
                <w:szCs w:val="20"/>
              </w:rPr>
              <w:t>The sender’s email is returned as null.</w:t>
            </w:r>
          </w:p>
        </w:tc>
        <w:tc>
          <w:tcPr>
            <w:tcW w:w="1134" w:type="dxa"/>
          </w:tcPr>
          <w:p w14:paraId="02140D66" w14:textId="4F370B56" w:rsidR="007B33BA" w:rsidRDefault="007B33BA" w:rsidP="007B33BA">
            <w:pPr>
              <w:rPr>
                <w:bCs/>
                <w:sz w:val="20"/>
                <w:szCs w:val="20"/>
              </w:rPr>
            </w:pPr>
            <w:r>
              <w:rPr>
                <w:bCs/>
                <w:sz w:val="20"/>
                <w:szCs w:val="20"/>
              </w:rPr>
              <w:t>Athullya Roy</w:t>
            </w:r>
          </w:p>
        </w:tc>
        <w:tc>
          <w:tcPr>
            <w:tcW w:w="851" w:type="dxa"/>
          </w:tcPr>
          <w:p w14:paraId="3BDA6D4D" w14:textId="51860F83" w:rsidR="007B33BA" w:rsidRDefault="007B33BA" w:rsidP="007B33BA">
            <w:pPr>
              <w:rPr>
                <w:sz w:val="20"/>
                <w:szCs w:val="20"/>
              </w:rPr>
            </w:pPr>
            <w:r>
              <w:rPr>
                <w:sz w:val="20"/>
                <w:szCs w:val="20"/>
              </w:rPr>
              <w:t>PASS</w:t>
            </w:r>
          </w:p>
        </w:tc>
        <w:tc>
          <w:tcPr>
            <w:tcW w:w="1276" w:type="dxa"/>
          </w:tcPr>
          <w:p w14:paraId="459FEAFB" w14:textId="74747F4F" w:rsidR="007B33BA" w:rsidRDefault="007B33BA" w:rsidP="007B33BA">
            <w:pPr>
              <w:rPr>
                <w:sz w:val="20"/>
                <w:szCs w:val="20"/>
              </w:rPr>
            </w:pPr>
            <w:r>
              <w:rPr>
                <w:sz w:val="20"/>
                <w:szCs w:val="20"/>
              </w:rPr>
              <w:t>26/04/2018</w:t>
            </w:r>
          </w:p>
        </w:tc>
        <w:tc>
          <w:tcPr>
            <w:tcW w:w="1275" w:type="dxa"/>
          </w:tcPr>
          <w:p w14:paraId="6C85FAB3" w14:textId="70059379" w:rsidR="007B33BA" w:rsidRDefault="004D62D9" w:rsidP="007B33BA">
            <w:r>
              <w:t>Ram Raja</w:t>
            </w:r>
          </w:p>
        </w:tc>
        <w:tc>
          <w:tcPr>
            <w:tcW w:w="4111" w:type="dxa"/>
          </w:tcPr>
          <w:p w14:paraId="23066804" w14:textId="33E4D32B" w:rsidR="007B33BA" w:rsidRDefault="007B33BA" w:rsidP="007B33BA"/>
        </w:tc>
      </w:tr>
      <w:tr w:rsidR="003231ED" w14:paraId="104DF44E" w14:textId="77777777" w:rsidTr="00323897">
        <w:tc>
          <w:tcPr>
            <w:tcW w:w="704" w:type="dxa"/>
          </w:tcPr>
          <w:p w14:paraId="1959BEF1" w14:textId="77AE3F08" w:rsidR="007B33BA" w:rsidRDefault="007B33BA" w:rsidP="007B33BA">
            <w:pPr>
              <w:rPr>
                <w:bCs/>
                <w:sz w:val="20"/>
                <w:szCs w:val="20"/>
              </w:rPr>
            </w:pPr>
            <w:r>
              <w:lastRenderedPageBreak/>
              <w:t>107</w:t>
            </w:r>
          </w:p>
        </w:tc>
        <w:tc>
          <w:tcPr>
            <w:tcW w:w="1418" w:type="dxa"/>
          </w:tcPr>
          <w:p w14:paraId="22FED994" w14:textId="72B5064C" w:rsidR="007B33BA" w:rsidRDefault="007B33BA" w:rsidP="007B33BA">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7B33BA" w:rsidRDefault="007B33BA" w:rsidP="007B33BA">
            <w:pPr>
              <w:rPr>
                <w:bCs/>
                <w:sz w:val="20"/>
                <w:szCs w:val="20"/>
              </w:rPr>
            </w:pPr>
            <w:r>
              <w:rPr>
                <w:bCs/>
                <w:sz w:val="20"/>
                <w:szCs w:val="20"/>
              </w:rPr>
              <w:t>To ensure the getter outputs the recipient’s email when specified.</w:t>
            </w:r>
          </w:p>
        </w:tc>
        <w:tc>
          <w:tcPr>
            <w:tcW w:w="1276" w:type="dxa"/>
          </w:tcPr>
          <w:p w14:paraId="5CB929BE" w14:textId="087B8C2A" w:rsidR="007B33BA" w:rsidRDefault="007B33BA" w:rsidP="007B33BA">
            <w:pPr>
              <w:rPr>
                <w:bCs/>
                <w:sz w:val="20"/>
                <w:szCs w:val="20"/>
              </w:rPr>
            </w:pPr>
            <w:r>
              <w:rPr>
                <w:sz w:val="20"/>
                <w:szCs w:val="20"/>
              </w:rPr>
              <w:t xml:space="preserve"> Class Document</w:t>
            </w:r>
          </w:p>
        </w:tc>
        <w:tc>
          <w:tcPr>
            <w:tcW w:w="1701" w:type="dxa"/>
          </w:tcPr>
          <w:p w14:paraId="2B3E9CA7" w14:textId="7FB1A2A2" w:rsidR="007B33BA" w:rsidRDefault="007B33BA" w:rsidP="007B33BA">
            <w:pPr>
              <w:rPr>
                <w:bCs/>
                <w:sz w:val="20"/>
                <w:szCs w:val="20"/>
              </w:rPr>
            </w:pPr>
            <w:r>
              <w:rPr>
                <w:bCs/>
                <w:sz w:val="20"/>
                <w:szCs w:val="20"/>
              </w:rPr>
              <w:t>N/A</w:t>
            </w:r>
          </w:p>
        </w:tc>
        <w:tc>
          <w:tcPr>
            <w:tcW w:w="1417" w:type="dxa"/>
          </w:tcPr>
          <w:p w14:paraId="5E2D4F3C" w14:textId="1ECFD97A" w:rsidR="007B33BA" w:rsidRPr="00CD0019" w:rsidRDefault="007B33BA" w:rsidP="007B33BA">
            <w:pPr>
              <w:rPr>
                <w:b/>
                <w:bCs/>
                <w:color w:val="FF0000"/>
                <w:sz w:val="20"/>
                <w:szCs w:val="20"/>
              </w:rPr>
            </w:pPr>
            <w:r w:rsidRPr="00CD0019">
              <w:rPr>
                <w:b/>
                <w:bCs/>
                <w:sz w:val="20"/>
                <w:szCs w:val="20"/>
              </w:rPr>
              <w:t>Recipient’s Email:</w:t>
            </w:r>
            <w:r>
              <w:rPr>
                <w:bCs/>
                <w:sz w:val="20"/>
                <w:szCs w:val="20"/>
              </w:rPr>
              <w:br/>
            </w:r>
            <w:r>
              <w:rPr>
                <w:b/>
                <w:color w:val="FF0000"/>
                <w:sz w:val="20"/>
                <w:szCs w:val="20"/>
              </w:rPr>
              <w:t>kRECIPIENT</w:t>
            </w:r>
          </w:p>
          <w:p w14:paraId="1C0C8DA2" w14:textId="77777777" w:rsidR="007B33BA" w:rsidRDefault="007B33BA" w:rsidP="007B33BA">
            <w:pPr>
              <w:rPr>
                <w:sz w:val="20"/>
                <w:szCs w:val="20"/>
              </w:rPr>
            </w:pPr>
          </w:p>
        </w:tc>
        <w:tc>
          <w:tcPr>
            <w:tcW w:w="1276" w:type="dxa"/>
          </w:tcPr>
          <w:p w14:paraId="28A246F6" w14:textId="0B458698" w:rsidR="007B33BA" w:rsidRDefault="007B33BA" w:rsidP="007B33BA">
            <w:pPr>
              <w:rPr>
                <w:bCs/>
                <w:sz w:val="20"/>
                <w:szCs w:val="20"/>
              </w:rPr>
            </w:pPr>
            <w:r>
              <w:rPr>
                <w:bCs/>
                <w:sz w:val="20"/>
                <w:szCs w:val="20"/>
              </w:rPr>
              <w:t xml:space="preserve">Returns the recipient’s email as a string. </w:t>
            </w:r>
          </w:p>
        </w:tc>
        <w:tc>
          <w:tcPr>
            <w:tcW w:w="1417" w:type="dxa"/>
          </w:tcPr>
          <w:p w14:paraId="74890D4D" w14:textId="054927E0" w:rsidR="007B33BA" w:rsidRDefault="007B33BA" w:rsidP="007B33BA">
            <w:pPr>
              <w:rPr>
                <w:sz w:val="20"/>
                <w:szCs w:val="20"/>
              </w:rPr>
            </w:pPr>
            <w:r>
              <w:rPr>
                <w:bCs/>
                <w:sz w:val="20"/>
                <w:szCs w:val="20"/>
              </w:rPr>
              <w:t>The given recipient’s email is returned.</w:t>
            </w:r>
          </w:p>
        </w:tc>
        <w:tc>
          <w:tcPr>
            <w:tcW w:w="1134" w:type="dxa"/>
          </w:tcPr>
          <w:p w14:paraId="48D03D2E" w14:textId="628B67C2" w:rsidR="007B33BA" w:rsidRDefault="007B33BA" w:rsidP="007B33BA">
            <w:pPr>
              <w:rPr>
                <w:bCs/>
                <w:sz w:val="20"/>
                <w:szCs w:val="20"/>
              </w:rPr>
            </w:pPr>
            <w:r>
              <w:rPr>
                <w:bCs/>
                <w:sz w:val="20"/>
                <w:szCs w:val="20"/>
              </w:rPr>
              <w:t>Ram Raja</w:t>
            </w:r>
          </w:p>
        </w:tc>
        <w:tc>
          <w:tcPr>
            <w:tcW w:w="851" w:type="dxa"/>
          </w:tcPr>
          <w:p w14:paraId="4C864CD3" w14:textId="56D4A4D8" w:rsidR="007B33BA" w:rsidRDefault="007B33BA" w:rsidP="007B33BA">
            <w:pPr>
              <w:rPr>
                <w:sz w:val="20"/>
                <w:szCs w:val="20"/>
              </w:rPr>
            </w:pPr>
            <w:r>
              <w:rPr>
                <w:bCs/>
                <w:sz w:val="20"/>
                <w:szCs w:val="20"/>
              </w:rPr>
              <w:t>PASS</w:t>
            </w:r>
          </w:p>
        </w:tc>
        <w:tc>
          <w:tcPr>
            <w:tcW w:w="1276" w:type="dxa"/>
          </w:tcPr>
          <w:p w14:paraId="573E0D4C" w14:textId="2E40242F" w:rsidR="007B33BA" w:rsidRDefault="007B33BA" w:rsidP="007B33BA">
            <w:pPr>
              <w:rPr>
                <w:sz w:val="20"/>
                <w:szCs w:val="20"/>
              </w:rPr>
            </w:pPr>
            <w:r>
              <w:rPr>
                <w:sz w:val="20"/>
                <w:szCs w:val="20"/>
              </w:rPr>
              <w:t>26/04/2018</w:t>
            </w:r>
          </w:p>
        </w:tc>
        <w:tc>
          <w:tcPr>
            <w:tcW w:w="1275" w:type="dxa"/>
          </w:tcPr>
          <w:p w14:paraId="054C8980" w14:textId="6DB8DF23" w:rsidR="007B33BA" w:rsidRDefault="00525DEE" w:rsidP="007B33BA">
            <w:r>
              <w:rPr>
                <w:sz w:val="20"/>
                <w:szCs w:val="20"/>
              </w:rPr>
              <w:t>Ram Raja</w:t>
            </w:r>
            <w:r>
              <w:rPr>
                <w:sz w:val="20"/>
                <w:szCs w:val="20"/>
              </w:rPr>
              <w:br/>
            </w:r>
          </w:p>
        </w:tc>
        <w:tc>
          <w:tcPr>
            <w:tcW w:w="4111" w:type="dxa"/>
          </w:tcPr>
          <w:p w14:paraId="029103DD" w14:textId="6AEF9C50" w:rsidR="007B33BA" w:rsidRDefault="007B33BA" w:rsidP="007B33BA"/>
        </w:tc>
      </w:tr>
      <w:tr w:rsidR="003231ED" w14:paraId="0BA415F8" w14:textId="77777777" w:rsidTr="00323897">
        <w:tc>
          <w:tcPr>
            <w:tcW w:w="704" w:type="dxa"/>
          </w:tcPr>
          <w:p w14:paraId="6F743BF7" w14:textId="3A9079D3" w:rsidR="007B33BA" w:rsidRDefault="007B33BA" w:rsidP="007B33BA">
            <w:pPr>
              <w:rPr>
                <w:bCs/>
                <w:sz w:val="20"/>
                <w:szCs w:val="20"/>
              </w:rPr>
            </w:pPr>
            <w:r>
              <w:rPr>
                <w:bCs/>
                <w:sz w:val="20"/>
                <w:szCs w:val="20"/>
              </w:rPr>
              <w:t>108</w:t>
            </w:r>
          </w:p>
        </w:tc>
        <w:tc>
          <w:tcPr>
            <w:tcW w:w="1418" w:type="dxa"/>
          </w:tcPr>
          <w:p w14:paraId="592D6632" w14:textId="539E5FEE" w:rsidR="007B33BA" w:rsidRDefault="007B33BA" w:rsidP="007B33BA">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7B33BA" w:rsidRDefault="007B33BA" w:rsidP="007B33BA">
            <w:pPr>
              <w:rPr>
                <w:bCs/>
                <w:sz w:val="20"/>
                <w:szCs w:val="20"/>
              </w:rPr>
            </w:pPr>
            <w:r>
              <w:rPr>
                <w:bCs/>
                <w:sz w:val="20"/>
                <w:szCs w:val="20"/>
              </w:rPr>
              <w:t>To test how the method will respond when the recipient’s email is not set.</w:t>
            </w:r>
          </w:p>
        </w:tc>
        <w:tc>
          <w:tcPr>
            <w:tcW w:w="1276" w:type="dxa"/>
          </w:tcPr>
          <w:p w14:paraId="37F3B20E" w14:textId="36F3D4A9" w:rsidR="007B33BA" w:rsidRDefault="007B33BA" w:rsidP="007B33BA">
            <w:pPr>
              <w:rPr>
                <w:bCs/>
                <w:sz w:val="20"/>
                <w:szCs w:val="20"/>
              </w:rPr>
            </w:pPr>
            <w:r>
              <w:rPr>
                <w:sz w:val="20"/>
                <w:szCs w:val="20"/>
              </w:rPr>
              <w:t>Class Document</w:t>
            </w:r>
          </w:p>
        </w:tc>
        <w:tc>
          <w:tcPr>
            <w:tcW w:w="1701" w:type="dxa"/>
          </w:tcPr>
          <w:p w14:paraId="18EFCBFD" w14:textId="468358D5" w:rsidR="007B33BA" w:rsidRDefault="007B33BA" w:rsidP="007B33BA">
            <w:pPr>
              <w:rPr>
                <w:bCs/>
                <w:sz w:val="20"/>
                <w:szCs w:val="20"/>
              </w:rPr>
            </w:pPr>
            <w:r>
              <w:rPr>
                <w:bCs/>
                <w:sz w:val="20"/>
                <w:szCs w:val="20"/>
              </w:rPr>
              <w:t>N/A</w:t>
            </w:r>
          </w:p>
        </w:tc>
        <w:tc>
          <w:tcPr>
            <w:tcW w:w="1417" w:type="dxa"/>
          </w:tcPr>
          <w:p w14:paraId="427159B0" w14:textId="1E70419B" w:rsidR="007B33BA" w:rsidRDefault="007B33BA" w:rsidP="007B33BA">
            <w:pPr>
              <w:rPr>
                <w:sz w:val="20"/>
                <w:szCs w:val="20"/>
              </w:rPr>
            </w:pPr>
            <w:r>
              <w:rPr>
                <w:bCs/>
                <w:sz w:val="20"/>
                <w:szCs w:val="20"/>
              </w:rPr>
              <w:t>N/A</w:t>
            </w:r>
          </w:p>
        </w:tc>
        <w:tc>
          <w:tcPr>
            <w:tcW w:w="1276" w:type="dxa"/>
          </w:tcPr>
          <w:p w14:paraId="118A984C" w14:textId="31C11EC7" w:rsidR="007B33BA" w:rsidRDefault="007B33BA" w:rsidP="007B33BA">
            <w:pPr>
              <w:rPr>
                <w:bCs/>
                <w:sz w:val="20"/>
                <w:szCs w:val="20"/>
              </w:rPr>
            </w:pPr>
            <w:r>
              <w:rPr>
                <w:bCs/>
                <w:sz w:val="20"/>
                <w:szCs w:val="20"/>
              </w:rPr>
              <w:t>Return’s recipient’s email as null.</w:t>
            </w:r>
          </w:p>
        </w:tc>
        <w:tc>
          <w:tcPr>
            <w:tcW w:w="1417" w:type="dxa"/>
          </w:tcPr>
          <w:p w14:paraId="0D01498B" w14:textId="58C68C96" w:rsidR="007B33BA" w:rsidRDefault="007B33BA" w:rsidP="007B33BA">
            <w:pPr>
              <w:rPr>
                <w:sz w:val="20"/>
                <w:szCs w:val="20"/>
              </w:rPr>
            </w:pPr>
            <w:r>
              <w:rPr>
                <w:bCs/>
                <w:sz w:val="20"/>
                <w:szCs w:val="20"/>
              </w:rPr>
              <w:t>The recipient’s email is returned as null.</w:t>
            </w:r>
          </w:p>
        </w:tc>
        <w:tc>
          <w:tcPr>
            <w:tcW w:w="1134" w:type="dxa"/>
          </w:tcPr>
          <w:p w14:paraId="056F1A3D" w14:textId="1525BB9F" w:rsidR="007B33BA" w:rsidRDefault="007B33BA" w:rsidP="007B33BA">
            <w:pPr>
              <w:rPr>
                <w:bCs/>
                <w:sz w:val="20"/>
                <w:szCs w:val="20"/>
              </w:rPr>
            </w:pPr>
            <w:r>
              <w:rPr>
                <w:bCs/>
                <w:sz w:val="20"/>
                <w:szCs w:val="20"/>
              </w:rPr>
              <w:t>Athullya Roy</w:t>
            </w:r>
            <w:r w:rsidR="00797861">
              <w:rPr>
                <w:bCs/>
                <w:sz w:val="20"/>
                <w:szCs w:val="20"/>
              </w:rPr>
              <w:t xml:space="preserve"> &amp; Ram Raja</w:t>
            </w:r>
          </w:p>
        </w:tc>
        <w:tc>
          <w:tcPr>
            <w:tcW w:w="851" w:type="dxa"/>
          </w:tcPr>
          <w:p w14:paraId="600FC806" w14:textId="4A2F7742" w:rsidR="007B33BA" w:rsidRDefault="007B33BA" w:rsidP="007B33BA">
            <w:pPr>
              <w:rPr>
                <w:sz w:val="20"/>
                <w:szCs w:val="20"/>
              </w:rPr>
            </w:pPr>
            <w:r>
              <w:rPr>
                <w:bCs/>
                <w:sz w:val="20"/>
                <w:szCs w:val="20"/>
              </w:rPr>
              <w:t>PASS</w:t>
            </w:r>
          </w:p>
        </w:tc>
        <w:tc>
          <w:tcPr>
            <w:tcW w:w="1276" w:type="dxa"/>
          </w:tcPr>
          <w:p w14:paraId="5879785A" w14:textId="2F98E229" w:rsidR="007B33BA" w:rsidRDefault="007B33BA" w:rsidP="007B33BA">
            <w:pPr>
              <w:rPr>
                <w:sz w:val="20"/>
                <w:szCs w:val="20"/>
              </w:rPr>
            </w:pPr>
            <w:r>
              <w:rPr>
                <w:sz w:val="20"/>
                <w:szCs w:val="20"/>
              </w:rPr>
              <w:t>26/04/2018</w:t>
            </w:r>
          </w:p>
        </w:tc>
        <w:tc>
          <w:tcPr>
            <w:tcW w:w="1275" w:type="dxa"/>
          </w:tcPr>
          <w:p w14:paraId="111C257F" w14:textId="17291896" w:rsidR="007B33BA" w:rsidRDefault="00525DEE" w:rsidP="007B33BA">
            <w:r>
              <w:rPr>
                <w:sz w:val="20"/>
                <w:szCs w:val="20"/>
              </w:rPr>
              <w:t>Ram Raja</w:t>
            </w:r>
            <w:r>
              <w:rPr>
                <w:sz w:val="20"/>
                <w:szCs w:val="20"/>
              </w:rPr>
              <w:br/>
            </w:r>
          </w:p>
        </w:tc>
        <w:tc>
          <w:tcPr>
            <w:tcW w:w="4111" w:type="dxa"/>
          </w:tcPr>
          <w:p w14:paraId="470AFD4C" w14:textId="64439E48" w:rsidR="007B33BA" w:rsidRDefault="007B33BA" w:rsidP="007B33BA"/>
        </w:tc>
      </w:tr>
      <w:tr w:rsidR="003231ED" w14:paraId="46B24FAF" w14:textId="77777777" w:rsidTr="00323897">
        <w:tc>
          <w:tcPr>
            <w:tcW w:w="704" w:type="dxa"/>
          </w:tcPr>
          <w:p w14:paraId="22C70F5E" w14:textId="465BBEA9" w:rsidR="007B33BA" w:rsidRDefault="007B33BA" w:rsidP="007B33BA">
            <w:pPr>
              <w:rPr>
                <w:bCs/>
                <w:sz w:val="20"/>
                <w:szCs w:val="20"/>
              </w:rPr>
            </w:pPr>
            <w:r>
              <w:rPr>
                <w:sz w:val="20"/>
                <w:szCs w:val="20"/>
              </w:rPr>
              <w:t>109</w:t>
            </w:r>
          </w:p>
        </w:tc>
        <w:tc>
          <w:tcPr>
            <w:tcW w:w="1418" w:type="dxa"/>
          </w:tcPr>
          <w:p w14:paraId="49A55DAB" w14:textId="48AE2599" w:rsidR="007B33BA" w:rsidRDefault="007B33BA" w:rsidP="007B33BA">
            <w:pPr>
              <w:rPr>
                <w:bCs/>
                <w:sz w:val="20"/>
                <w:szCs w:val="20"/>
              </w:rPr>
            </w:pPr>
            <w:r w:rsidRPr="00B66517">
              <w:rPr>
                <w:sz w:val="20"/>
                <w:szCs w:val="20"/>
              </w:rPr>
              <w:t>Getter for Subject Line</w:t>
            </w:r>
          </w:p>
        </w:tc>
        <w:tc>
          <w:tcPr>
            <w:tcW w:w="2693" w:type="dxa"/>
          </w:tcPr>
          <w:p w14:paraId="68073EC3" w14:textId="5BE52E01" w:rsidR="007B33BA" w:rsidRDefault="007B33BA" w:rsidP="007B33BA">
            <w:pPr>
              <w:rPr>
                <w:bCs/>
                <w:sz w:val="20"/>
                <w:szCs w:val="20"/>
              </w:rPr>
            </w:pPr>
            <w:r w:rsidRPr="00B66517">
              <w:rPr>
                <w:sz w:val="20"/>
                <w:szCs w:val="20"/>
              </w:rPr>
              <w:t>How the method will respond when there is a subject line.</w:t>
            </w:r>
          </w:p>
        </w:tc>
        <w:tc>
          <w:tcPr>
            <w:tcW w:w="1276" w:type="dxa"/>
          </w:tcPr>
          <w:p w14:paraId="4CB2D422" w14:textId="078A6322" w:rsidR="007B33BA" w:rsidRDefault="007B33BA" w:rsidP="007B33BA">
            <w:pPr>
              <w:rPr>
                <w:sz w:val="20"/>
                <w:szCs w:val="20"/>
              </w:rPr>
            </w:pPr>
            <w:r>
              <w:rPr>
                <w:sz w:val="20"/>
                <w:szCs w:val="20"/>
              </w:rPr>
              <w:t>Class Document</w:t>
            </w:r>
          </w:p>
        </w:tc>
        <w:tc>
          <w:tcPr>
            <w:tcW w:w="1701" w:type="dxa"/>
          </w:tcPr>
          <w:p w14:paraId="78FFB047" w14:textId="1B02924A" w:rsidR="007B33BA" w:rsidRDefault="007B33BA" w:rsidP="007B33BA">
            <w:pPr>
              <w:rPr>
                <w:bCs/>
                <w:sz w:val="20"/>
                <w:szCs w:val="20"/>
              </w:rPr>
            </w:pPr>
            <w:r>
              <w:rPr>
                <w:sz w:val="20"/>
                <w:szCs w:val="20"/>
              </w:rPr>
              <w:t>N/A</w:t>
            </w:r>
          </w:p>
        </w:tc>
        <w:tc>
          <w:tcPr>
            <w:tcW w:w="1417" w:type="dxa"/>
          </w:tcPr>
          <w:p w14:paraId="478307CF" w14:textId="77777777" w:rsidR="004F4CC2" w:rsidRDefault="004F4CC2" w:rsidP="007B33BA">
            <w:pPr>
              <w:rPr>
                <w:b/>
                <w:sz w:val="20"/>
                <w:szCs w:val="20"/>
              </w:rPr>
            </w:pPr>
            <w:r>
              <w:rPr>
                <w:b/>
                <w:sz w:val="20"/>
                <w:szCs w:val="20"/>
              </w:rPr>
              <w:t>Subject:</w:t>
            </w:r>
          </w:p>
          <w:p w14:paraId="041A9426" w14:textId="7B7AEAF0" w:rsidR="004F4CC2" w:rsidRPr="004F4CC2" w:rsidRDefault="004F4CC2" w:rsidP="007B33BA">
            <w:pPr>
              <w:rPr>
                <w:b/>
                <w:color w:val="FF0000"/>
                <w:sz w:val="20"/>
                <w:szCs w:val="20"/>
              </w:rPr>
            </w:pPr>
            <w:r>
              <w:rPr>
                <w:b/>
                <w:color w:val="FF0000"/>
                <w:sz w:val="20"/>
                <w:szCs w:val="20"/>
              </w:rPr>
              <w:t>kSUBJECT</w:t>
            </w:r>
          </w:p>
        </w:tc>
        <w:tc>
          <w:tcPr>
            <w:tcW w:w="1276" w:type="dxa"/>
          </w:tcPr>
          <w:p w14:paraId="0AB22F21" w14:textId="6FE10ED2" w:rsidR="007B33BA" w:rsidRDefault="006C3109" w:rsidP="007B33BA">
            <w:pPr>
              <w:rPr>
                <w:bCs/>
                <w:sz w:val="20"/>
                <w:szCs w:val="20"/>
              </w:rPr>
            </w:pPr>
            <w:r>
              <w:rPr>
                <w:b/>
                <w:color w:val="FF0000"/>
                <w:sz w:val="20"/>
                <w:szCs w:val="20"/>
              </w:rPr>
              <w:t>kSUBJECT</w:t>
            </w:r>
          </w:p>
        </w:tc>
        <w:tc>
          <w:tcPr>
            <w:tcW w:w="1417" w:type="dxa"/>
          </w:tcPr>
          <w:p w14:paraId="70C6B6BD" w14:textId="01C5D01E" w:rsidR="007B33BA" w:rsidRDefault="006C3109" w:rsidP="007B33BA">
            <w:pPr>
              <w:rPr>
                <w:sz w:val="20"/>
                <w:szCs w:val="20"/>
              </w:rPr>
            </w:pPr>
            <w:r>
              <w:rPr>
                <w:b/>
                <w:color w:val="FF0000"/>
                <w:sz w:val="20"/>
                <w:szCs w:val="20"/>
              </w:rPr>
              <w:t>kSUBJECT</w:t>
            </w:r>
          </w:p>
        </w:tc>
        <w:tc>
          <w:tcPr>
            <w:tcW w:w="1134" w:type="dxa"/>
          </w:tcPr>
          <w:p w14:paraId="125D61E1" w14:textId="4B961FA6" w:rsidR="007B33BA" w:rsidRDefault="007B33BA" w:rsidP="007B33BA">
            <w:pPr>
              <w:rPr>
                <w:bCs/>
                <w:sz w:val="20"/>
                <w:szCs w:val="20"/>
              </w:rPr>
            </w:pPr>
            <w:r>
              <w:rPr>
                <w:sz w:val="20"/>
                <w:szCs w:val="20"/>
              </w:rPr>
              <w:t xml:space="preserve">Athullya </w:t>
            </w:r>
            <w:r w:rsidR="00952951">
              <w:rPr>
                <w:sz w:val="20"/>
                <w:szCs w:val="20"/>
              </w:rPr>
              <w:t>Roy</w:t>
            </w:r>
            <w:r w:rsidR="004B546E">
              <w:rPr>
                <w:sz w:val="20"/>
                <w:szCs w:val="20"/>
              </w:rPr>
              <w:t xml:space="preserve"> </w:t>
            </w:r>
            <w:r>
              <w:rPr>
                <w:sz w:val="20"/>
                <w:szCs w:val="20"/>
              </w:rPr>
              <w:t>&amp; Ram</w:t>
            </w:r>
            <w:r w:rsidR="00952951">
              <w:rPr>
                <w:sz w:val="20"/>
                <w:szCs w:val="20"/>
              </w:rPr>
              <w:t xml:space="preserve"> Raja</w:t>
            </w:r>
            <w:r>
              <w:rPr>
                <w:sz w:val="20"/>
                <w:szCs w:val="20"/>
              </w:rPr>
              <w:t xml:space="preserve"> </w:t>
            </w:r>
          </w:p>
        </w:tc>
        <w:tc>
          <w:tcPr>
            <w:tcW w:w="851" w:type="dxa"/>
          </w:tcPr>
          <w:p w14:paraId="1C687922" w14:textId="49AAE45C" w:rsidR="007B33BA" w:rsidRDefault="007B33BA" w:rsidP="007B33BA">
            <w:pPr>
              <w:rPr>
                <w:sz w:val="20"/>
                <w:szCs w:val="20"/>
              </w:rPr>
            </w:pPr>
            <w:r>
              <w:rPr>
                <w:sz w:val="20"/>
                <w:szCs w:val="20"/>
              </w:rPr>
              <w:t>PASS</w:t>
            </w:r>
          </w:p>
        </w:tc>
        <w:tc>
          <w:tcPr>
            <w:tcW w:w="1276" w:type="dxa"/>
          </w:tcPr>
          <w:p w14:paraId="6EFBD940" w14:textId="3C0777F0" w:rsidR="007B33BA" w:rsidRDefault="007B33BA" w:rsidP="007B33BA">
            <w:pPr>
              <w:rPr>
                <w:sz w:val="20"/>
                <w:szCs w:val="20"/>
              </w:rPr>
            </w:pPr>
            <w:r>
              <w:rPr>
                <w:sz w:val="20"/>
                <w:szCs w:val="20"/>
              </w:rPr>
              <w:t>26/04/18</w:t>
            </w:r>
          </w:p>
        </w:tc>
        <w:tc>
          <w:tcPr>
            <w:tcW w:w="1275" w:type="dxa"/>
          </w:tcPr>
          <w:p w14:paraId="7F6C76F5" w14:textId="64A4578B" w:rsidR="007B33BA" w:rsidRDefault="00707437" w:rsidP="007B33BA">
            <w:r>
              <w:t>Athullya Roy</w:t>
            </w:r>
          </w:p>
        </w:tc>
        <w:tc>
          <w:tcPr>
            <w:tcW w:w="4111" w:type="dxa"/>
          </w:tcPr>
          <w:p w14:paraId="4ECA6C87" w14:textId="7FD73DD8" w:rsidR="007B33BA" w:rsidRDefault="007B33BA" w:rsidP="007B33BA"/>
        </w:tc>
      </w:tr>
      <w:tr w:rsidR="003231ED" w14:paraId="5EDD5EEE" w14:textId="77777777" w:rsidTr="00323897">
        <w:tc>
          <w:tcPr>
            <w:tcW w:w="704" w:type="dxa"/>
          </w:tcPr>
          <w:p w14:paraId="1420C5AF" w14:textId="0590F5DA" w:rsidR="007B33BA" w:rsidRDefault="007B33BA" w:rsidP="007B33BA">
            <w:pPr>
              <w:rPr>
                <w:bCs/>
                <w:sz w:val="20"/>
                <w:szCs w:val="20"/>
              </w:rPr>
            </w:pPr>
            <w:r>
              <w:rPr>
                <w:sz w:val="20"/>
                <w:szCs w:val="20"/>
              </w:rPr>
              <w:t>110</w:t>
            </w:r>
          </w:p>
        </w:tc>
        <w:tc>
          <w:tcPr>
            <w:tcW w:w="1418" w:type="dxa"/>
          </w:tcPr>
          <w:p w14:paraId="484C949A" w14:textId="2534607F" w:rsidR="007B33BA" w:rsidRDefault="007B33BA" w:rsidP="007B33BA">
            <w:pPr>
              <w:rPr>
                <w:bCs/>
                <w:sz w:val="20"/>
                <w:szCs w:val="20"/>
              </w:rPr>
            </w:pPr>
            <w:r>
              <w:rPr>
                <w:sz w:val="20"/>
                <w:szCs w:val="20"/>
              </w:rPr>
              <w:t>Getter for subject Line</w:t>
            </w:r>
          </w:p>
        </w:tc>
        <w:tc>
          <w:tcPr>
            <w:tcW w:w="2693" w:type="dxa"/>
          </w:tcPr>
          <w:p w14:paraId="3CEDC378" w14:textId="6566B9BB" w:rsidR="007B33BA" w:rsidRDefault="007B33BA" w:rsidP="007B33BA">
            <w:pPr>
              <w:rPr>
                <w:bCs/>
                <w:sz w:val="20"/>
                <w:szCs w:val="20"/>
              </w:rPr>
            </w:pPr>
            <w:r>
              <w:rPr>
                <w:sz w:val="20"/>
                <w:szCs w:val="20"/>
              </w:rPr>
              <w:t>How the method will respond when there is no subject line</w:t>
            </w:r>
          </w:p>
        </w:tc>
        <w:tc>
          <w:tcPr>
            <w:tcW w:w="1276" w:type="dxa"/>
          </w:tcPr>
          <w:p w14:paraId="06D5F771" w14:textId="5E4DC886" w:rsidR="007B33BA" w:rsidRDefault="00C04A90" w:rsidP="007B33BA">
            <w:pPr>
              <w:rPr>
                <w:sz w:val="20"/>
                <w:szCs w:val="20"/>
              </w:rPr>
            </w:pPr>
            <w:r>
              <w:rPr>
                <w:sz w:val="20"/>
                <w:szCs w:val="20"/>
              </w:rPr>
              <w:t>Class Document</w:t>
            </w:r>
          </w:p>
        </w:tc>
        <w:tc>
          <w:tcPr>
            <w:tcW w:w="1701" w:type="dxa"/>
          </w:tcPr>
          <w:p w14:paraId="08709F2D" w14:textId="0380FF7C" w:rsidR="007B33BA" w:rsidRDefault="007B33BA" w:rsidP="007B33BA">
            <w:pPr>
              <w:rPr>
                <w:bCs/>
                <w:sz w:val="20"/>
                <w:szCs w:val="20"/>
              </w:rPr>
            </w:pPr>
            <w:r>
              <w:rPr>
                <w:sz w:val="20"/>
                <w:szCs w:val="20"/>
              </w:rPr>
              <w:t>N/A</w:t>
            </w:r>
          </w:p>
        </w:tc>
        <w:tc>
          <w:tcPr>
            <w:tcW w:w="1417" w:type="dxa"/>
          </w:tcPr>
          <w:p w14:paraId="639726E3" w14:textId="05367991" w:rsidR="007B33BA" w:rsidRDefault="007B33BA" w:rsidP="007B33BA">
            <w:pPr>
              <w:rPr>
                <w:sz w:val="20"/>
                <w:szCs w:val="20"/>
              </w:rPr>
            </w:pPr>
            <w:r>
              <w:rPr>
                <w:sz w:val="20"/>
                <w:szCs w:val="20"/>
              </w:rPr>
              <w:t>null</w:t>
            </w:r>
          </w:p>
        </w:tc>
        <w:tc>
          <w:tcPr>
            <w:tcW w:w="1276" w:type="dxa"/>
          </w:tcPr>
          <w:p w14:paraId="38BBAC61" w14:textId="46FDDF2E" w:rsidR="007B33BA" w:rsidRDefault="007B33BA" w:rsidP="007B33BA">
            <w:pPr>
              <w:rPr>
                <w:bCs/>
                <w:sz w:val="20"/>
                <w:szCs w:val="20"/>
              </w:rPr>
            </w:pPr>
            <w:r>
              <w:rPr>
                <w:sz w:val="20"/>
                <w:szCs w:val="20"/>
              </w:rPr>
              <w:t>null</w:t>
            </w:r>
          </w:p>
        </w:tc>
        <w:tc>
          <w:tcPr>
            <w:tcW w:w="1417" w:type="dxa"/>
          </w:tcPr>
          <w:p w14:paraId="12D0DDE2" w14:textId="1467B736" w:rsidR="007B33BA" w:rsidRDefault="007B33BA" w:rsidP="007B33BA">
            <w:pPr>
              <w:rPr>
                <w:sz w:val="20"/>
                <w:szCs w:val="20"/>
              </w:rPr>
            </w:pPr>
            <w:r>
              <w:rPr>
                <w:sz w:val="20"/>
                <w:szCs w:val="20"/>
              </w:rPr>
              <w:t>null</w:t>
            </w:r>
          </w:p>
        </w:tc>
        <w:tc>
          <w:tcPr>
            <w:tcW w:w="1134" w:type="dxa"/>
          </w:tcPr>
          <w:p w14:paraId="71DCD601" w14:textId="327D9AE6" w:rsidR="007B33BA" w:rsidRDefault="007B33BA" w:rsidP="007B33BA">
            <w:pPr>
              <w:rPr>
                <w:bCs/>
                <w:sz w:val="20"/>
                <w:szCs w:val="20"/>
              </w:rPr>
            </w:pPr>
            <w:r>
              <w:rPr>
                <w:sz w:val="20"/>
                <w:szCs w:val="20"/>
              </w:rPr>
              <w:t xml:space="preserve">Athullya </w:t>
            </w:r>
            <w:r w:rsidR="002C681D">
              <w:rPr>
                <w:sz w:val="20"/>
                <w:szCs w:val="20"/>
              </w:rPr>
              <w:t xml:space="preserve">Roy </w:t>
            </w:r>
            <w:r>
              <w:rPr>
                <w:sz w:val="20"/>
                <w:szCs w:val="20"/>
              </w:rPr>
              <w:t>&amp; Ram</w:t>
            </w:r>
          </w:p>
        </w:tc>
        <w:tc>
          <w:tcPr>
            <w:tcW w:w="851" w:type="dxa"/>
          </w:tcPr>
          <w:p w14:paraId="7B4033D1" w14:textId="277DEF60" w:rsidR="007B33BA" w:rsidRDefault="007B33BA" w:rsidP="007B33BA">
            <w:pPr>
              <w:rPr>
                <w:sz w:val="20"/>
                <w:szCs w:val="20"/>
              </w:rPr>
            </w:pPr>
            <w:r>
              <w:rPr>
                <w:sz w:val="20"/>
                <w:szCs w:val="20"/>
              </w:rPr>
              <w:t>PASS</w:t>
            </w:r>
          </w:p>
        </w:tc>
        <w:tc>
          <w:tcPr>
            <w:tcW w:w="1276" w:type="dxa"/>
          </w:tcPr>
          <w:p w14:paraId="6910E3FE" w14:textId="2554F4E4" w:rsidR="007B33BA" w:rsidRDefault="007B33BA" w:rsidP="007B33BA">
            <w:pPr>
              <w:rPr>
                <w:sz w:val="20"/>
                <w:szCs w:val="20"/>
              </w:rPr>
            </w:pPr>
            <w:r>
              <w:rPr>
                <w:sz w:val="20"/>
                <w:szCs w:val="20"/>
              </w:rPr>
              <w:t>26/04/18</w:t>
            </w:r>
          </w:p>
        </w:tc>
        <w:tc>
          <w:tcPr>
            <w:tcW w:w="1275" w:type="dxa"/>
          </w:tcPr>
          <w:p w14:paraId="0832D162" w14:textId="32563F6D" w:rsidR="007B33BA" w:rsidRDefault="007E61F3" w:rsidP="007B33BA">
            <w:r>
              <w:t>Athullya Roy</w:t>
            </w:r>
          </w:p>
        </w:tc>
        <w:tc>
          <w:tcPr>
            <w:tcW w:w="4111" w:type="dxa"/>
          </w:tcPr>
          <w:p w14:paraId="480765E8" w14:textId="7F1C9FFE" w:rsidR="007B33BA" w:rsidRDefault="007B33BA" w:rsidP="007B33BA"/>
        </w:tc>
      </w:tr>
      <w:tr w:rsidR="003231ED" w14:paraId="3B734606" w14:textId="77777777" w:rsidTr="00323897">
        <w:tc>
          <w:tcPr>
            <w:tcW w:w="704" w:type="dxa"/>
          </w:tcPr>
          <w:p w14:paraId="02442A56" w14:textId="47439F73" w:rsidR="007B33BA" w:rsidRDefault="007B33BA" w:rsidP="007B33BA">
            <w:pPr>
              <w:rPr>
                <w:bCs/>
                <w:sz w:val="20"/>
                <w:szCs w:val="20"/>
              </w:rPr>
            </w:pPr>
            <w:r>
              <w:rPr>
                <w:sz w:val="20"/>
                <w:szCs w:val="20"/>
              </w:rPr>
              <w:t>111</w:t>
            </w:r>
          </w:p>
        </w:tc>
        <w:tc>
          <w:tcPr>
            <w:tcW w:w="1418" w:type="dxa"/>
          </w:tcPr>
          <w:p w14:paraId="0C18C970" w14:textId="0848E9B4" w:rsidR="007B33BA" w:rsidRDefault="007B33BA" w:rsidP="007B33BA">
            <w:pPr>
              <w:rPr>
                <w:bCs/>
                <w:sz w:val="20"/>
                <w:szCs w:val="20"/>
              </w:rPr>
            </w:pPr>
            <w:r>
              <w:rPr>
                <w:sz w:val="20"/>
                <w:szCs w:val="20"/>
              </w:rPr>
              <w:t>Getter for Email body</w:t>
            </w:r>
          </w:p>
        </w:tc>
        <w:tc>
          <w:tcPr>
            <w:tcW w:w="2693" w:type="dxa"/>
          </w:tcPr>
          <w:p w14:paraId="2DF476E7" w14:textId="703A5995" w:rsidR="007B33BA" w:rsidRDefault="007B33BA" w:rsidP="007B33BA">
            <w:pPr>
              <w:rPr>
                <w:bCs/>
                <w:sz w:val="20"/>
                <w:szCs w:val="20"/>
              </w:rPr>
            </w:pPr>
            <w:r>
              <w:rPr>
                <w:sz w:val="20"/>
                <w:szCs w:val="20"/>
              </w:rPr>
              <w:t>How the method will respond when body text has been given.</w:t>
            </w:r>
          </w:p>
        </w:tc>
        <w:tc>
          <w:tcPr>
            <w:tcW w:w="1276" w:type="dxa"/>
          </w:tcPr>
          <w:p w14:paraId="77622BB2" w14:textId="0CD4F670" w:rsidR="007B33BA" w:rsidRDefault="00C04A90" w:rsidP="007B33BA">
            <w:pPr>
              <w:rPr>
                <w:sz w:val="20"/>
                <w:szCs w:val="20"/>
              </w:rPr>
            </w:pPr>
            <w:r>
              <w:rPr>
                <w:sz w:val="20"/>
                <w:szCs w:val="20"/>
              </w:rPr>
              <w:t>Class Document</w:t>
            </w:r>
          </w:p>
        </w:tc>
        <w:tc>
          <w:tcPr>
            <w:tcW w:w="1701" w:type="dxa"/>
          </w:tcPr>
          <w:p w14:paraId="168242A5" w14:textId="598250CA" w:rsidR="007B33BA" w:rsidRDefault="007B33BA" w:rsidP="007B33BA">
            <w:pPr>
              <w:rPr>
                <w:bCs/>
                <w:sz w:val="20"/>
                <w:szCs w:val="20"/>
              </w:rPr>
            </w:pPr>
            <w:r>
              <w:rPr>
                <w:sz w:val="20"/>
                <w:szCs w:val="20"/>
              </w:rPr>
              <w:t>N/A</w:t>
            </w:r>
          </w:p>
        </w:tc>
        <w:tc>
          <w:tcPr>
            <w:tcW w:w="1417" w:type="dxa"/>
          </w:tcPr>
          <w:p w14:paraId="663ED8AD" w14:textId="77777777" w:rsidR="007B33BA" w:rsidRDefault="00FF3D3F" w:rsidP="007B33BA">
            <w:pPr>
              <w:rPr>
                <w:b/>
                <w:sz w:val="20"/>
                <w:szCs w:val="20"/>
              </w:rPr>
            </w:pPr>
            <w:r>
              <w:rPr>
                <w:b/>
                <w:sz w:val="20"/>
                <w:szCs w:val="20"/>
              </w:rPr>
              <w:t>Message:</w:t>
            </w:r>
          </w:p>
          <w:p w14:paraId="1E436A28" w14:textId="34DFC5E8" w:rsidR="00FF3D3F" w:rsidRPr="00FF3D3F" w:rsidRDefault="00FF3D3F" w:rsidP="007B33BA">
            <w:pPr>
              <w:rPr>
                <w:b/>
                <w:color w:val="FF0000"/>
                <w:sz w:val="20"/>
                <w:szCs w:val="20"/>
              </w:rPr>
            </w:pPr>
            <w:r>
              <w:rPr>
                <w:b/>
                <w:color w:val="FF0000"/>
                <w:sz w:val="20"/>
                <w:szCs w:val="20"/>
              </w:rPr>
              <w:t>kBODY1</w:t>
            </w:r>
          </w:p>
        </w:tc>
        <w:tc>
          <w:tcPr>
            <w:tcW w:w="1276" w:type="dxa"/>
          </w:tcPr>
          <w:p w14:paraId="1B4C30D3" w14:textId="4D790B38" w:rsidR="007B33BA" w:rsidRDefault="00314A69" w:rsidP="007B33BA">
            <w:pPr>
              <w:rPr>
                <w:bCs/>
                <w:sz w:val="20"/>
                <w:szCs w:val="20"/>
              </w:rPr>
            </w:pPr>
            <w:r>
              <w:rPr>
                <w:b/>
                <w:color w:val="FF0000"/>
                <w:sz w:val="20"/>
                <w:szCs w:val="20"/>
              </w:rPr>
              <w:t>kBODY1</w:t>
            </w:r>
          </w:p>
        </w:tc>
        <w:tc>
          <w:tcPr>
            <w:tcW w:w="1417" w:type="dxa"/>
          </w:tcPr>
          <w:p w14:paraId="54F9D7E5" w14:textId="700CCB8A" w:rsidR="007B33BA" w:rsidRDefault="00314A69" w:rsidP="007B33BA">
            <w:pPr>
              <w:rPr>
                <w:sz w:val="20"/>
                <w:szCs w:val="20"/>
              </w:rPr>
            </w:pPr>
            <w:r>
              <w:rPr>
                <w:sz w:val="20"/>
                <w:szCs w:val="20"/>
              </w:rPr>
              <w:t>Stack over flow</w:t>
            </w:r>
          </w:p>
        </w:tc>
        <w:tc>
          <w:tcPr>
            <w:tcW w:w="1134" w:type="dxa"/>
          </w:tcPr>
          <w:p w14:paraId="0FDC4818" w14:textId="53A3DACA" w:rsidR="007B33BA" w:rsidRDefault="007B33BA" w:rsidP="007B33BA">
            <w:pPr>
              <w:rPr>
                <w:bCs/>
                <w:sz w:val="20"/>
                <w:szCs w:val="20"/>
              </w:rPr>
            </w:pPr>
            <w:r>
              <w:rPr>
                <w:sz w:val="20"/>
                <w:szCs w:val="20"/>
              </w:rPr>
              <w:t xml:space="preserve">Athullya </w:t>
            </w:r>
            <w:r w:rsidR="00474FDA">
              <w:rPr>
                <w:sz w:val="20"/>
                <w:szCs w:val="20"/>
              </w:rPr>
              <w:t xml:space="preserve">Roy </w:t>
            </w:r>
            <w:r>
              <w:rPr>
                <w:sz w:val="20"/>
                <w:szCs w:val="20"/>
              </w:rPr>
              <w:t>&amp; Ram</w:t>
            </w:r>
          </w:p>
        </w:tc>
        <w:tc>
          <w:tcPr>
            <w:tcW w:w="851" w:type="dxa"/>
          </w:tcPr>
          <w:p w14:paraId="2A054116" w14:textId="00598E35" w:rsidR="007B33BA" w:rsidRDefault="007B33BA" w:rsidP="007B33BA">
            <w:pPr>
              <w:rPr>
                <w:sz w:val="20"/>
                <w:szCs w:val="20"/>
              </w:rPr>
            </w:pPr>
            <w:r>
              <w:rPr>
                <w:sz w:val="20"/>
                <w:szCs w:val="20"/>
              </w:rPr>
              <w:t>FAIL</w:t>
            </w:r>
          </w:p>
        </w:tc>
        <w:tc>
          <w:tcPr>
            <w:tcW w:w="1276" w:type="dxa"/>
          </w:tcPr>
          <w:p w14:paraId="269EAC48" w14:textId="06B13C9B" w:rsidR="007B33BA" w:rsidRDefault="007B33BA" w:rsidP="007B33BA">
            <w:pPr>
              <w:rPr>
                <w:sz w:val="20"/>
                <w:szCs w:val="20"/>
              </w:rPr>
            </w:pPr>
            <w:r>
              <w:rPr>
                <w:sz w:val="20"/>
                <w:szCs w:val="20"/>
              </w:rPr>
              <w:t>26/04/18</w:t>
            </w:r>
          </w:p>
        </w:tc>
        <w:tc>
          <w:tcPr>
            <w:tcW w:w="1275" w:type="dxa"/>
          </w:tcPr>
          <w:p w14:paraId="6632F498" w14:textId="31CC09F9" w:rsidR="007B33BA" w:rsidRDefault="007E61F3" w:rsidP="007B33BA">
            <w:pPr>
              <w:rPr>
                <w:sz w:val="20"/>
                <w:szCs w:val="20"/>
              </w:rPr>
            </w:pPr>
            <w:r>
              <w:t>Athullya Roy</w:t>
            </w:r>
          </w:p>
        </w:tc>
        <w:tc>
          <w:tcPr>
            <w:tcW w:w="4111" w:type="dxa"/>
          </w:tcPr>
          <w:p w14:paraId="3043FDFB" w14:textId="209744B1" w:rsidR="007B33BA" w:rsidRDefault="007B33BA" w:rsidP="007B33BA">
            <w:r>
              <w:rPr>
                <w:sz w:val="20"/>
                <w:szCs w:val="20"/>
              </w:rPr>
              <w:t>StackOverFlow error</w:t>
            </w:r>
          </w:p>
        </w:tc>
      </w:tr>
      <w:tr w:rsidR="003231ED" w14:paraId="6E5DF389" w14:textId="77777777" w:rsidTr="00323897">
        <w:tc>
          <w:tcPr>
            <w:tcW w:w="704" w:type="dxa"/>
          </w:tcPr>
          <w:p w14:paraId="0C15B2A6" w14:textId="2CBD1E58" w:rsidR="007B33BA" w:rsidRDefault="007B33BA" w:rsidP="007B33BA">
            <w:pPr>
              <w:rPr>
                <w:bCs/>
                <w:sz w:val="20"/>
                <w:szCs w:val="20"/>
              </w:rPr>
            </w:pPr>
            <w:r>
              <w:rPr>
                <w:sz w:val="20"/>
                <w:szCs w:val="20"/>
              </w:rPr>
              <w:t>112</w:t>
            </w:r>
          </w:p>
        </w:tc>
        <w:tc>
          <w:tcPr>
            <w:tcW w:w="1418" w:type="dxa"/>
          </w:tcPr>
          <w:p w14:paraId="37734C05" w14:textId="6E41D97A" w:rsidR="007B33BA" w:rsidRDefault="007B33BA" w:rsidP="007B33BA">
            <w:pPr>
              <w:rPr>
                <w:bCs/>
                <w:sz w:val="20"/>
                <w:szCs w:val="20"/>
              </w:rPr>
            </w:pPr>
            <w:r>
              <w:rPr>
                <w:sz w:val="20"/>
                <w:szCs w:val="20"/>
              </w:rPr>
              <w:t>Getter for Email body</w:t>
            </w:r>
          </w:p>
        </w:tc>
        <w:tc>
          <w:tcPr>
            <w:tcW w:w="2693" w:type="dxa"/>
          </w:tcPr>
          <w:p w14:paraId="5D381AC1" w14:textId="6F411068" w:rsidR="007B33BA" w:rsidRDefault="007B33BA" w:rsidP="007B33BA">
            <w:pPr>
              <w:rPr>
                <w:bCs/>
                <w:sz w:val="20"/>
                <w:szCs w:val="20"/>
              </w:rPr>
            </w:pPr>
            <w:r>
              <w:rPr>
                <w:sz w:val="20"/>
                <w:szCs w:val="20"/>
              </w:rPr>
              <w:t>How the method will respond when there is no body text</w:t>
            </w:r>
          </w:p>
        </w:tc>
        <w:tc>
          <w:tcPr>
            <w:tcW w:w="1276" w:type="dxa"/>
          </w:tcPr>
          <w:p w14:paraId="286244D8" w14:textId="65F9C24F" w:rsidR="007B33BA" w:rsidRDefault="00C04A90" w:rsidP="007B33BA">
            <w:pPr>
              <w:rPr>
                <w:sz w:val="20"/>
                <w:szCs w:val="20"/>
              </w:rPr>
            </w:pPr>
            <w:r>
              <w:rPr>
                <w:sz w:val="20"/>
                <w:szCs w:val="20"/>
              </w:rPr>
              <w:t>Class Document</w:t>
            </w:r>
          </w:p>
        </w:tc>
        <w:tc>
          <w:tcPr>
            <w:tcW w:w="1701" w:type="dxa"/>
          </w:tcPr>
          <w:p w14:paraId="4C674E21" w14:textId="0C335576" w:rsidR="007B33BA" w:rsidRDefault="007B33BA" w:rsidP="007B33BA">
            <w:pPr>
              <w:rPr>
                <w:bCs/>
                <w:sz w:val="20"/>
                <w:szCs w:val="20"/>
              </w:rPr>
            </w:pPr>
            <w:r>
              <w:rPr>
                <w:sz w:val="20"/>
                <w:szCs w:val="20"/>
              </w:rPr>
              <w:t>N/A</w:t>
            </w:r>
          </w:p>
        </w:tc>
        <w:tc>
          <w:tcPr>
            <w:tcW w:w="1417" w:type="dxa"/>
          </w:tcPr>
          <w:p w14:paraId="322D3708" w14:textId="0E79F127" w:rsidR="007B33BA" w:rsidRDefault="007B33BA" w:rsidP="007B33BA">
            <w:pPr>
              <w:rPr>
                <w:sz w:val="20"/>
                <w:szCs w:val="20"/>
              </w:rPr>
            </w:pPr>
            <w:r>
              <w:rPr>
                <w:sz w:val="20"/>
                <w:szCs w:val="20"/>
              </w:rPr>
              <w:t>null</w:t>
            </w:r>
          </w:p>
        </w:tc>
        <w:tc>
          <w:tcPr>
            <w:tcW w:w="1276" w:type="dxa"/>
          </w:tcPr>
          <w:p w14:paraId="0BA50F17" w14:textId="0DD7D9E4" w:rsidR="007B33BA" w:rsidRDefault="00E953A9" w:rsidP="007B33BA">
            <w:pPr>
              <w:rPr>
                <w:bCs/>
                <w:sz w:val="20"/>
                <w:szCs w:val="20"/>
              </w:rPr>
            </w:pPr>
            <w:r>
              <w:rPr>
                <w:sz w:val="20"/>
                <w:szCs w:val="20"/>
              </w:rPr>
              <w:t>null</w:t>
            </w:r>
          </w:p>
        </w:tc>
        <w:tc>
          <w:tcPr>
            <w:tcW w:w="1417" w:type="dxa"/>
          </w:tcPr>
          <w:p w14:paraId="5640AF62" w14:textId="397097F7" w:rsidR="007B33BA" w:rsidRDefault="00387E59" w:rsidP="007B33BA">
            <w:pPr>
              <w:rPr>
                <w:sz w:val="20"/>
                <w:szCs w:val="20"/>
              </w:rPr>
            </w:pPr>
            <w:r>
              <w:rPr>
                <w:sz w:val="20"/>
                <w:szCs w:val="20"/>
              </w:rPr>
              <w:t>Stack overflow error</w:t>
            </w:r>
          </w:p>
        </w:tc>
        <w:tc>
          <w:tcPr>
            <w:tcW w:w="1134" w:type="dxa"/>
          </w:tcPr>
          <w:p w14:paraId="0A952E21" w14:textId="593EDA9A" w:rsidR="007B33BA" w:rsidRDefault="007B33BA" w:rsidP="007B33BA">
            <w:pPr>
              <w:rPr>
                <w:bCs/>
                <w:sz w:val="20"/>
                <w:szCs w:val="20"/>
              </w:rPr>
            </w:pPr>
            <w:r>
              <w:rPr>
                <w:sz w:val="20"/>
                <w:szCs w:val="20"/>
              </w:rPr>
              <w:t xml:space="preserve">Athullya </w:t>
            </w:r>
            <w:r w:rsidR="00D0211E">
              <w:rPr>
                <w:sz w:val="20"/>
                <w:szCs w:val="20"/>
              </w:rPr>
              <w:t xml:space="preserve">Roy </w:t>
            </w:r>
            <w:r>
              <w:rPr>
                <w:sz w:val="20"/>
                <w:szCs w:val="20"/>
              </w:rPr>
              <w:t>&amp; Ram</w:t>
            </w:r>
          </w:p>
        </w:tc>
        <w:tc>
          <w:tcPr>
            <w:tcW w:w="851" w:type="dxa"/>
          </w:tcPr>
          <w:p w14:paraId="511FECCB" w14:textId="733B46AB" w:rsidR="007B33BA" w:rsidRDefault="007B33BA" w:rsidP="007B33BA">
            <w:pPr>
              <w:rPr>
                <w:sz w:val="20"/>
                <w:szCs w:val="20"/>
              </w:rPr>
            </w:pPr>
            <w:r>
              <w:rPr>
                <w:sz w:val="20"/>
                <w:szCs w:val="20"/>
              </w:rPr>
              <w:t>FAIL</w:t>
            </w:r>
          </w:p>
        </w:tc>
        <w:tc>
          <w:tcPr>
            <w:tcW w:w="1276" w:type="dxa"/>
          </w:tcPr>
          <w:p w14:paraId="50CC01A9" w14:textId="441300C3" w:rsidR="007B33BA" w:rsidRDefault="007B33BA" w:rsidP="007B33BA">
            <w:pPr>
              <w:rPr>
                <w:sz w:val="20"/>
                <w:szCs w:val="20"/>
              </w:rPr>
            </w:pPr>
            <w:r>
              <w:rPr>
                <w:sz w:val="20"/>
                <w:szCs w:val="20"/>
              </w:rPr>
              <w:t>27/04/18</w:t>
            </w:r>
          </w:p>
        </w:tc>
        <w:tc>
          <w:tcPr>
            <w:tcW w:w="1275" w:type="dxa"/>
          </w:tcPr>
          <w:p w14:paraId="2ADDCD2C" w14:textId="7BA752F8" w:rsidR="007B33BA" w:rsidRDefault="007E61F3" w:rsidP="007B33BA">
            <w:pPr>
              <w:rPr>
                <w:sz w:val="20"/>
                <w:szCs w:val="20"/>
              </w:rPr>
            </w:pPr>
            <w:r>
              <w:t>Athullya Roy</w:t>
            </w:r>
          </w:p>
        </w:tc>
        <w:tc>
          <w:tcPr>
            <w:tcW w:w="4111" w:type="dxa"/>
          </w:tcPr>
          <w:p w14:paraId="3D688909" w14:textId="4BDE5132" w:rsidR="007B33BA" w:rsidRDefault="007B33BA" w:rsidP="007B33BA">
            <w:r>
              <w:rPr>
                <w:sz w:val="20"/>
                <w:szCs w:val="20"/>
              </w:rPr>
              <w:t>StackOverFlow error</w:t>
            </w:r>
          </w:p>
        </w:tc>
      </w:tr>
      <w:tr w:rsidR="003231ED" w14:paraId="461798FC" w14:textId="77777777" w:rsidTr="00323897">
        <w:tc>
          <w:tcPr>
            <w:tcW w:w="704" w:type="dxa"/>
          </w:tcPr>
          <w:p w14:paraId="5AC3942B" w14:textId="1EDD867B" w:rsidR="007B33BA" w:rsidRDefault="007B33BA" w:rsidP="007B33BA">
            <w:pPr>
              <w:rPr>
                <w:bCs/>
                <w:sz w:val="20"/>
                <w:szCs w:val="20"/>
              </w:rPr>
            </w:pPr>
            <w:r>
              <w:rPr>
                <w:sz w:val="20"/>
                <w:szCs w:val="20"/>
              </w:rPr>
              <w:t>113</w:t>
            </w:r>
          </w:p>
        </w:tc>
        <w:tc>
          <w:tcPr>
            <w:tcW w:w="1418" w:type="dxa"/>
          </w:tcPr>
          <w:p w14:paraId="1C181A41" w14:textId="337CD089" w:rsidR="007B33BA" w:rsidRDefault="007B33BA" w:rsidP="007B33BA">
            <w:pPr>
              <w:rPr>
                <w:bCs/>
                <w:sz w:val="20"/>
                <w:szCs w:val="20"/>
              </w:rPr>
            </w:pPr>
            <w:r>
              <w:rPr>
                <w:sz w:val="20"/>
                <w:szCs w:val="20"/>
              </w:rPr>
              <w:t>Setter for Senders Email</w:t>
            </w:r>
          </w:p>
        </w:tc>
        <w:tc>
          <w:tcPr>
            <w:tcW w:w="2693" w:type="dxa"/>
          </w:tcPr>
          <w:p w14:paraId="63B3E0EA" w14:textId="5658E5EB" w:rsidR="007B33BA" w:rsidRDefault="007B33BA" w:rsidP="007B33BA">
            <w:pPr>
              <w:rPr>
                <w:bCs/>
                <w:sz w:val="20"/>
                <w:szCs w:val="20"/>
              </w:rPr>
            </w:pPr>
            <w:r>
              <w:rPr>
                <w:sz w:val="20"/>
                <w:szCs w:val="20"/>
              </w:rPr>
              <w:t>To see if it could take a string as a parameter, ensuring that it follows the email format</w:t>
            </w:r>
          </w:p>
        </w:tc>
        <w:tc>
          <w:tcPr>
            <w:tcW w:w="1276" w:type="dxa"/>
          </w:tcPr>
          <w:p w14:paraId="2ADBAAC8" w14:textId="52C5E833" w:rsidR="007B33BA" w:rsidRDefault="00C04A90" w:rsidP="007B33BA">
            <w:pPr>
              <w:rPr>
                <w:sz w:val="20"/>
                <w:szCs w:val="20"/>
              </w:rPr>
            </w:pPr>
            <w:r>
              <w:rPr>
                <w:sz w:val="20"/>
                <w:szCs w:val="20"/>
              </w:rPr>
              <w:t>Class Document</w:t>
            </w:r>
          </w:p>
        </w:tc>
        <w:tc>
          <w:tcPr>
            <w:tcW w:w="1701" w:type="dxa"/>
          </w:tcPr>
          <w:p w14:paraId="06C85EC8" w14:textId="5CF7D60D" w:rsidR="007B33BA" w:rsidRDefault="007B33BA" w:rsidP="007B33BA">
            <w:pPr>
              <w:rPr>
                <w:bCs/>
                <w:sz w:val="20"/>
                <w:szCs w:val="20"/>
              </w:rPr>
            </w:pPr>
            <w:r>
              <w:rPr>
                <w:sz w:val="20"/>
                <w:szCs w:val="20"/>
              </w:rPr>
              <w:t>N/A</w:t>
            </w:r>
          </w:p>
        </w:tc>
        <w:tc>
          <w:tcPr>
            <w:tcW w:w="1417" w:type="dxa"/>
          </w:tcPr>
          <w:p w14:paraId="1F4C5F8C" w14:textId="77777777" w:rsidR="007B33BA" w:rsidRDefault="0041796A" w:rsidP="007B33BA">
            <w:pPr>
              <w:rPr>
                <w:b/>
                <w:sz w:val="20"/>
                <w:szCs w:val="20"/>
              </w:rPr>
            </w:pPr>
            <w:r>
              <w:rPr>
                <w:b/>
                <w:sz w:val="20"/>
                <w:szCs w:val="20"/>
              </w:rPr>
              <w:t>Sender:</w:t>
            </w:r>
          </w:p>
          <w:p w14:paraId="4FE8D61A" w14:textId="104DE851" w:rsidR="0041796A" w:rsidRPr="0041796A" w:rsidRDefault="0041796A" w:rsidP="007B33BA">
            <w:pPr>
              <w:rPr>
                <w:b/>
                <w:color w:val="FF0000"/>
                <w:sz w:val="20"/>
                <w:szCs w:val="20"/>
              </w:rPr>
            </w:pPr>
            <w:r>
              <w:rPr>
                <w:b/>
                <w:color w:val="FF0000"/>
                <w:sz w:val="20"/>
                <w:szCs w:val="20"/>
              </w:rPr>
              <w:t>kSENDER</w:t>
            </w:r>
          </w:p>
        </w:tc>
        <w:tc>
          <w:tcPr>
            <w:tcW w:w="1276" w:type="dxa"/>
          </w:tcPr>
          <w:p w14:paraId="326A8D2C" w14:textId="73BEF403" w:rsidR="007B33BA" w:rsidRDefault="007B33BA" w:rsidP="007B33BA">
            <w:pPr>
              <w:rPr>
                <w:bCs/>
                <w:sz w:val="20"/>
                <w:szCs w:val="20"/>
              </w:rPr>
            </w:pPr>
            <w:r>
              <w:rPr>
                <w:sz w:val="20"/>
                <w:szCs w:val="20"/>
              </w:rPr>
              <w:t>null</w:t>
            </w:r>
          </w:p>
        </w:tc>
        <w:tc>
          <w:tcPr>
            <w:tcW w:w="1417" w:type="dxa"/>
          </w:tcPr>
          <w:p w14:paraId="3CB68FC6" w14:textId="26114EAA" w:rsidR="007B33BA" w:rsidRDefault="00DA3809" w:rsidP="007B33BA">
            <w:pPr>
              <w:rPr>
                <w:sz w:val="20"/>
                <w:szCs w:val="20"/>
              </w:rPr>
            </w:pPr>
            <w:r>
              <w:rPr>
                <w:sz w:val="20"/>
                <w:szCs w:val="20"/>
              </w:rPr>
              <w:t>null</w:t>
            </w:r>
          </w:p>
        </w:tc>
        <w:tc>
          <w:tcPr>
            <w:tcW w:w="1134" w:type="dxa"/>
          </w:tcPr>
          <w:p w14:paraId="42B68103" w14:textId="72822105" w:rsidR="007B33BA" w:rsidRDefault="007B33BA" w:rsidP="007B33BA">
            <w:pPr>
              <w:rPr>
                <w:bCs/>
                <w:sz w:val="20"/>
                <w:szCs w:val="20"/>
              </w:rPr>
            </w:pPr>
            <w:r>
              <w:rPr>
                <w:sz w:val="20"/>
                <w:szCs w:val="20"/>
              </w:rPr>
              <w:t xml:space="preserve">Athullya </w:t>
            </w:r>
            <w:r w:rsidR="00BC069D">
              <w:rPr>
                <w:sz w:val="20"/>
                <w:szCs w:val="20"/>
              </w:rPr>
              <w:t xml:space="preserve">Roy </w:t>
            </w:r>
            <w:r>
              <w:rPr>
                <w:sz w:val="20"/>
                <w:szCs w:val="20"/>
              </w:rPr>
              <w:t>&amp; Ram</w:t>
            </w:r>
          </w:p>
        </w:tc>
        <w:tc>
          <w:tcPr>
            <w:tcW w:w="851" w:type="dxa"/>
          </w:tcPr>
          <w:p w14:paraId="447F5086" w14:textId="5C870CF5" w:rsidR="007B33BA" w:rsidRDefault="007B33BA" w:rsidP="007B33BA">
            <w:pPr>
              <w:rPr>
                <w:sz w:val="20"/>
                <w:szCs w:val="20"/>
              </w:rPr>
            </w:pPr>
            <w:r>
              <w:rPr>
                <w:sz w:val="20"/>
                <w:szCs w:val="20"/>
              </w:rPr>
              <w:t>PASS</w:t>
            </w:r>
          </w:p>
        </w:tc>
        <w:tc>
          <w:tcPr>
            <w:tcW w:w="1276" w:type="dxa"/>
          </w:tcPr>
          <w:p w14:paraId="6340F5D3" w14:textId="4409092A" w:rsidR="007B33BA" w:rsidRDefault="007B33BA" w:rsidP="007B33BA">
            <w:pPr>
              <w:rPr>
                <w:sz w:val="20"/>
                <w:szCs w:val="20"/>
              </w:rPr>
            </w:pPr>
            <w:r>
              <w:rPr>
                <w:sz w:val="20"/>
                <w:szCs w:val="20"/>
              </w:rPr>
              <w:t>27/04/18</w:t>
            </w:r>
          </w:p>
        </w:tc>
        <w:tc>
          <w:tcPr>
            <w:tcW w:w="1275" w:type="dxa"/>
          </w:tcPr>
          <w:p w14:paraId="2D200DBE" w14:textId="5D26F92A" w:rsidR="007B33BA" w:rsidRDefault="007E61F3" w:rsidP="007B33BA">
            <w:r>
              <w:t>Athullya Roy</w:t>
            </w:r>
          </w:p>
        </w:tc>
        <w:tc>
          <w:tcPr>
            <w:tcW w:w="4111" w:type="dxa"/>
          </w:tcPr>
          <w:p w14:paraId="4E2394FD" w14:textId="1A14DAF1" w:rsidR="007B33BA" w:rsidRDefault="007B33BA" w:rsidP="007B33BA"/>
        </w:tc>
      </w:tr>
      <w:tr w:rsidR="003231ED" w14:paraId="7D19AA80" w14:textId="77777777" w:rsidTr="00323897">
        <w:tc>
          <w:tcPr>
            <w:tcW w:w="704" w:type="dxa"/>
          </w:tcPr>
          <w:p w14:paraId="3F3AC246" w14:textId="29B17B42" w:rsidR="007B33BA" w:rsidRDefault="007B33BA" w:rsidP="007B33BA">
            <w:pPr>
              <w:rPr>
                <w:bCs/>
                <w:sz w:val="20"/>
                <w:szCs w:val="20"/>
              </w:rPr>
            </w:pPr>
            <w:r>
              <w:rPr>
                <w:sz w:val="20"/>
                <w:szCs w:val="20"/>
              </w:rPr>
              <w:t>114</w:t>
            </w:r>
          </w:p>
        </w:tc>
        <w:tc>
          <w:tcPr>
            <w:tcW w:w="1418" w:type="dxa"/>
          </w:tcPr>
          <w:p w14:paraId="4C3BC98D" w14:textId="18D25524" w:rsidR="007B33BA" w:rsidRDefault="007B33BA" w:rsidP="007B33BA">
            <w:pPr>
              <w:rPr>
                <w:bCs/>
                <w:sz w:val="20"/>
                <w:szCs w:val="20"/>
              </w:rPr>
            </w:pPr>
            <w:r>
              <w:rPr>
                <w:sz w:val="20"/>
                <w:szCs w:val="20"/>
              </w:rPr>
              <w:t>Setter for Senders Email</w:t>
            </w:r>
          </w:p>
        </w:tc>
        <w:tc>
          <w:tcPr>
            <w:tcW w:w="2693" w:type="dxa"/>
          </w:tcPr>
          <w:p w14:paraId="2CB0030F" w14:textId="58190877" w:rsidR="007B33BA" w:rsidRDefault="007B33BA" w:rsidP="007B33BA">
            <w:pPr>
              <w:rPr>
                <w:bCs/>
                <w:sz w:val="20"/>
                <w:szCs w:val="20"/>
              </w:rPr>
            </w:pPr>
            <w:r>
              <w:rPr>
                <w:sz w:val="20"/>
                <w:szCs w:val="20"/>
              </w:rPr>
              <w:t xml:space="preserve">To check if class variable is set to null and it fails if invalid email address is entered. </w:t>
            </w:r>
          </w:p>
        </w:tc>
        <w:tc>
          <w:tcPr>
            <w:tcW w:w="1276" w:type="dxa"/>
          </w:tcPr>
          <w:p w14:paraId="7D3684EB" w14:textId="2C4DE872" w:rsidR="007B33BA" w:rsidRDefault="00C04A90" w:rsidP="007B33BA">
            <w:pPr>
              <w:rPr>
                <w:sz w:val="20"/>
                <w:szCs w:val="20"/>
              </w:rPr>
            </w:pPr>
            <w:r>
              <w:rPr>
                <w:sz w:val="20"/>
                <w:szCs w:val="20"/>
              </w:rPr>
              <w:t>Class Document</w:t>
            </w:r>
          </w:p>
        </w:tc>
        <w:tc>
          <w:tcPr>
            <w:tcW w:w="1701" w:type="dxa"/>
          </w:tcPr>
          <w:p w14:paraId="7772324F" w14:textId="48339060" w:rsidR="007B33BA" w:rsidRDefault="007B33BA" w:rsidP="007B33BA">
            <w:pPr>
              <w:rPr>
                <w:bCs/>
                <w:sz w:val="20"/>
                <w:szCs w:val="20"/>
              </w:rPr>
            </w:pPr>
            <w:r>
              <w:rPr>
                <w:sz w:val="20"/>
                <w:szCs w:val="20"/>
              </w:rPr>
              <w:t>N/A</w:t>
            </w:r>
          </w:p>
        </w:tc>
        <w:tc>
          <w:tcPr>
            <w:tcW w:w="1417" w:type="dxa"/>
          </w:tcPr>
          <w:p w14:paraId="7300F50F" w14:textId="44CB071E" w:rsidR="007B33BA" w:rsidRDefault="007B33BA" w:rsidP="007B33BA">
            <w:pPr>
              <w:rPr>
                <w:sz w:val="20"/>
                <w:szCs w:val="20"/>
              </w:rPr>
            </w:pPr>
            <w:r>
              <w:rPr>
                <w:sz w:val="20"/>
                <w:szCs w:val="20"/>
              </w:rPr>
              <w:t>Joe.bloggs</w:t>
            </w:r>
          </w:p>
        </w:tc>
        <w:tc>
          <w:tcPr>
            <w:tcW w:w="1276" w:type="dxa"/>
          </w:tcPr>
          <w:p w14:paraId="06C6441A" w14:textId="636D28BD" w:rsidR="007B33BA" w:rsidRDefault="000F7CDE" w:rsidP="007B33BA">
            <w:pPr>
              <w:rPr>
                <w:bCs/>
                <w:sz w:val="20"/>
                <w:szCs w:val="20"/>
              </w:rPr>
            </w:pPr>
            <w:r>
              <w:rPr>
                <w:sz w:val="20"/>
                <w:szCs w:val="20"/>
              </w:rPr>
              <w:t>Function returns false</w:t>
            </w:r>
          </w:p>
        </w:tc>
        <w:tc>
          <w:tcPr>
            <w:tcW w:w="1417" w:type="dxa"/>
          </w:tcPr>
          <w:p w14:paraId="7F2F5276" w14:textId="08E79810" w:rsidR="007B33BA" w:rsidRDefault="007B33BA" w:rsidP="007B33BA">
            <w:pPr>
              <w:rPr>
                <w:sz w:val="20"/>
                <w:szCs w:val="20"/>
              </w:rPr>
            </w:pPr>
            <w:r>
              <w:rPr>
                <w:sz w:val="20"/>
                <w:szCs w:val="20"/>
              </w:rPr>
              <w:t>Null</w:t>
            </w:r>
          </w:p>
        </w:tc>
        <w:tc>
          <w:tcPr>
            <w:tcW w:w="1134" w:type="dxa"/>
          </w:tcPr>
          <w:p w14:paraId="557B81D6" w14:textId="1D78A988" w:rsidR="007B33BA" w:rsidRDefault="007B33BA" w:rsidP="007B33BA">
            <w:pPr>
              <w:rPr>
                <w:bCs/>
                <w:sz w:val="20"/>
                <w:szCs w:val="20"/>
              </w:rPr>
            </w:pPr>
            <w:r>
              <w:rPr>
                <w:sz w:val="20"/>
                <w:szCs w:val="20"/>
              </w:rPr>
              <w:t xml:space="preserve">Athullya </w:t>
            </w:r>
            <w:r w:rsidR="003505EF">
              <w:rPr>
                <w:sz w:val="20"/>
                <w:szCs w:val="20"/>
              </w:rPr>
              <w:t xml:space="preserve">Roy </w:t>
            </w:r>
            <w:r>
              <w:rPr>
                <w:sz w:val="20"/>
                <w:szCs w:val="20"/>
              </w:rPr>
              <w:t>&amp; Ram</w:t>
            </w:r>
          </w:p>
        </w:tc>
        <w:tc>
          <w:tcPr>
            <w:tcW w:w="851" w:type="dxa"/>
          </w:tcPr>
          <w:p w14:paraId="30C54B37" w14:textId="03BBB78A" w:rsidR="007B33BA" w:rsidRDefault="007B33BA" w:rsidP="007B33BA">
            <w:pPr>
              <w:rPr>
                <w:sz w:val="20"/>
                <w:szCs w:val="20"/>
              </w:rPr>
            </w:pPr>
            <w:r>
              <w:rPr>
                <w:sz w:val="20"/>
                <w:szCs w:val="20"/>
              </w:rPr>
              <w:t>FAIL</w:t>
            </w:r>
          </w:p>
        </w:tc>
        <w:tc>
          <w:tcPr>
            <w:tcW w:w="1276" w:type="dxa"/>
          </w:tcPr>
          <w:p w14:paraId="1BE350D4" w14:textId="537CC8E7" w:rsidR="007B33BA" w:rsidRDefault="007B33BA" w:rsidP="007B33BA">
            <w:pPr>
              <w:rPr>
                <w:sz w:val="20"/>
                <w:szCs w:val="20"/>
              </w:rPr>
            </w:pPr>
            <w:r>
              <w:rPr>
                <w:sz w:val="20"/>
                <w:szCs w:val="20"/>
              </w:rPr>
              <w:t>27/04/18</w:t>
            </w:r>
          </w:p>
        </w:tc>
        <w:tc>
          <w:tcPr>
            <w:tcW w:w="1275" w:type="dxa"/>
          </w:tcPr>
          <w:p w14:paraId="64C13EBC" w14:textId="3B31B0E0" w:rsidR="007B33BA" w:rsidRDefault="007E61F3" w:rsidP="007B33BA">
            <w:pPr>
              <w:rPr>
                <w:sz w:val="20"/>
                <w:szCs w:val="20"/>
              </w:rPr>
            </w:pPr>
            <w:r>
              <w:t>Athullya Roy</w:t>
            </w:r>
          </w:p>
        </w:tc>
        <w:tc>
          <w:tcPr>
            <w:tcW w:w="4111" w:type="dxa"/>
          </w:tcPr>
          <w:p w14:paraId="7AA0924E" w14:textId="41BC02B9" w:rsidR="007B33BA" w:rsidRDefault="007B33BA" w:rsidP="007B33BA">
            <w:r>
              <w:rPr>
                <w:sz w:val="20"/>
                <w:szCs w:val="20"/>
              </w:rPr>
              <w:t>Fails because it doesn’t return the correct type. Also assumes fails means returning error message</w:t>
            </w:r>
          </w:p>
        </w:tc>
      </w:tr>
      <w:tr w:rsidR="003231ED" w14:paraId="640E7566" w14:textId="77777777" w:rsidTr="00323897">
        <w:tc>
          <w:tcPr>
            <w:tcW w:w="704" w:type="dxa"/>
          </w:tcPr>
          <w:p w14:paraId="6D36E1DC" w14:textId="2070480F" w:rsidR="007B33BA" w:rsidRDefault="007B33BA" w:rsidP="007B33BA">
            <w:pPr>
              <w:rPr>
                <w:sz w:val="20"/>
                <w:szCs w:val="20"/>
              </w:rPr>
            </w:pPr>
            <w:r>
              <w:rPr>
                <w:sz w:val="20"/>
                <w:szCs w:val="20"/>
              </w:rPr>
              <w:t>115</w:t>
            </w:r>
          </w:p>
        </w:tc>
        <w:tc>
          <w:tcPr>
            <w:tcW w:w="1418" w:type="dxa"/>
          </w:tcPr>
          <w:p w14:paraId="6D83B0B3" w14:textId="0E893BE6" w:rsidR="007B33BA" w:rsidRDefault="007B33BA" w:rsidP="007B33BA">
            <w:pPr>
              <w:rPr>
                <w:sz w:val="20"/>
                <w:szCs w:val="20"/>
              </w:rPr>
            </w:pPr>
            <w:r>
              <w:rPr>
                <w:sz w:val="20"/>
                <w:szCs w:val="20"/>
              </w:rPr>
              <w:t>Setter for Receivers Email</w:t>
            </w:r>
          </w:p>
        </w:tc>
        <w:tc>
          <w:tcPr>
            <w:tcW w:w="2693" w:type="dxa"/>
          </w:tcPr>
          <w:p w14:paraId="701EC5ED" w14:textId="41CB8EDE" w:rsidR="007B33BA" w:rsidRDefault="007B33BA" w:rsidP="007B33BA">
            <w:pPr>
              <w:rPr>
                <w:sz w:val="20"/>
                <w:szCs w:val="20"/>
              </w:rPr>
            </w:pPr>
            <w:r>
              <w:rPr>
                <w:sz w:val="20"/>
                <w:szCs w:val="20"/>
              </w:rPr>
              <w:t xml:space="preserve">To see if it could take a string as a parameter, </w:t>
            </w:r>
            <w:r>
              <w:rPr>
                <w:sz w:val="20"/>
                <w:szCs w:val="20"/>
              </w:rPr>
              <w:lastRenderedPageBreak/>
              <w:t>ensuring that it follows the email format</w:t>
            </w:r>
          </w:p>
        </w:tc>
        <w:tc>
          <w:tcPr>
            <w:tcW w:w="1276" w:type="dxa"/>
          </w:tcPr>
          <w:p w14:paraId="2E7A1F14" w14:textId="48C46E3D" w:rsidR="007B33BA" w:rsidRDefault="00C04A90" w:rsidP="007B33BA">
            <w:pPr>
              <w:rPr>
                <w:sz w:val="20"/>
                <w:szCs w:val="20"/>
              </w:rPr>
            </w:pPr>
            <w:r>
              <w:rPr>
                <w:sz w:val="20"/>
                <w:szCs w:val="20"/>
              </w:rPr>
              <w:lastRenderedPageBreak/>
              <w:t>Class Document</w:t>
            </w:r>
          </w:p>
        </w:tc>
        <w:tc>
          <w:tcPr>
            <w:tcW w:w="1701" w:type="dxa"/>
          </w:tcPr>
          <w:p w14:paraId="679BFB86" w14:textId="2F96279B" w:rsidR="007B33BA" w:rsidRDefault="007B33BA" w:rsidP="007B33BA">
            <w:pPr>
              <w:rPr>
                <w:sz w:val="20"/>
                <w:szCs w:val="20"/>
              </w:rPr>
            </w:pPr>
            <w:r>
              <w:rPr>
                <w:sz w:val="20"/>
                <w:szCs w:val="20"/>
              </w:rPr>
              <w:t>N/A</w:t>
            </w:r>
          </w:p>
        </w:tc>
        <w:tc>
          <w:tcPr>
            <w:tcW w:w="1417" w:type="dxa"/>
          </w:tcPr>
          <w:p w14:paraId="6DEEDDAA" w14:textId="77777777" w:rsidR="007B33BA" w:rsidRDefault="00013E7E" w:rsidP="007B33BA">
            <w:pPr>
              <w:rPr>
                <w:sz w:val="20"/>
                <w:szCs w:val="20"/>
              </w:rPr>
            </w:pPr>
            <w:r>
              <w:rPr>
                <w:sz w:val="20"/>
                <w:szCs w:val="20"/>
              </w:rPr>
              <w:t>Recipient:</w:t>
            </w:r>
          </w:p>
          <w:p w14:paraId="660D2935" w14:textId="08A9A91A" w:rsidR="00013E7E" w:rsidRPr="00013E7E" w:rsidRDefault="00013E7E" w:rsidP="007B33BA">
            <w:pPr>
              <w:rPr>
                <w:color w:val="FF0000"/>
                <w:sz w:val="20"/>
                <w:szCs w:val="20"/>
              </w:rPr>
            </w:pPr>
            <w:r>
              <w:rPr>
                <w:color w:val="FF0000"/>
                <w:sz w:val="20"/>
                <w:szCs w:val="20"/>
              </w:rPr>
              <w:t>kRECIPIENT</w:t>
            </w:r>
          </w:p>
        </w:tc>
        <w:tc>
          <w:tcPr>
            <w:tcW w:w="1276" w:type="dxa"/>
          </w:tcPr>
          <w:p w14:paraId="21F2B4D1" w14:textId="18AACF8C" w:rsidR="007B33BA" w:rsidRDefault="007B33BA" w:rsidP="007B33BA">
            <w:pPr>
              <w:rPr>
                <w:sz w:val="20"/>
                <w:szCs w:val="20"/>
              </w:rPr>
            </w:pPr>
            <w:r>
              <w:rPr>
                <w:sz w:val="20"/>
                <w:szCs w:val="20"/>
              </w:rPr>
              <w:t>Null</w:t>
            </w:r>
          </w:p>
        </w:tc>
        <w:tc>
          <w:tcPr>
            <w:tcW w:w="1417" w:type="dxa"/>
          </w:tcPr>
          <w:p w14:paraId="770F723D" w14:textId="6BE8ED3F" w:rsidR="007B33BA" w:rsidRDefault="007B33BA" w:rsidP="007B33BA">
            <w:pPr>
              <w:rPr>
                <w:sz w:val="20"/>
                <w:szCs w:val="20"/>
              </w:rPr>
            </w:pPr>
            <w:r>
              <w:rPr>
                <w:sz w:val="20"/>
                <w:szCs w:val="20"/>
              </w:rPr>
              <w:t>Null</w:t>
            </w:r>
          </w:p>
        </w:tc>
        <w:tc>
          <w:tcPr>
            <w:tcW w:w="1134" w:type="dxa"/>
          </w:tcPr>
          <w:p w14:paraId="269E96D5" w14:textId="61E27D59" w:rsidR="007B33BA" w:rsidRDefault="007B33BA" w:rsidP="007B33BA">
            <w:pPr>
              <w:rPr>
                <w:sz w:val="20"/>
                <w:szCs w:val="20"/>
              </w:rPr>
            </w:pPr>
            <w:r>
              <w:rPr>
                <w:sz w:val="20"/>
                <w:szCs w:val="20"/>
              </w:rPr>
              <w:t>Athullya &amp; Ram</w:t>
            </w:r>
          </w:p>
        </w:tc>
        <w:tc>
          <w:tcPr>
            <w:tcW w:w="851" w:type="dxa"/>
          </w:tcPr>
          <w:p w14:paraId="6CE4BA89" w14:textId="300F8264" w:rsidR="007B33BA" w:rsidRDefault="007B33BA" w:rsidP="007B33BA">
            <w:pPr>
              <w:rPr>
                <w:sz w:val="20"/>
                <w:szCs w:val="20"/>
              </w:rPr>
            </w:pPr>
            <w:r>
              <w:rPr>
                <w:sz w:val="20"/>
                <w:szCs w:val="20"/>
              </w:rPr>
              <w:t>PASS</w:t>
            </w:r>
          </w:p>
        </w:tc>
        <w:tc>
          <w:tcPr>
            <w:tcW w:w="1276" w:type="dxa"/>
          </w:tcPr>
          <w:p w14:paraId="1DD51255" w14:textId="5E0A0D78" w:rsidR="007B33BA" w:rsidRDefault="007B33BA" w:rsidP="007B33BA">
            <w:pPr>
              <w:rPr>
                <w:sz w:val="20"/>
                <w:szCs w:val="20"/>
              </w:rPr>
            </w:pPr>
            <w:r>
              <w:rPr>
                <w:sz w:val="20"/>
                <w:szCs w:val="20"/>
              </w:rPr>
              <w:t>27/04/18</w:t>
            </w:r>
          </w:p>
        </w:tc>
        <w:tc>
          <w:tcPr>
            <w:tcW w:w="1275" w:type="dxa"/>
          </w:tcPr>
          <w:p w14:paraId="18E6E62F" w14:textId="7C5B5B6F" w:rsidR="007B33BA" w:rsidRDefault="007E61F3" w:rsidP="007B33BA">
            <w:pPr>
              <w:rPr>
                <w:sz w:val="20"/>
                <w:szCs w:val="20"/>
              </w:rPr>
            </w:pPr>
            <w:r>
              <w:t>Athullya Roy</w:t>
            </w:r>
          </w:p>
        </w:tc>
        <w:tc>
          <w:tcPr>
            <w:tcW w:w="4111" w:type="dxa"/>
          </w:tcPr>
          <w:p w14:paraId="122D0466" w14:textId="64908FBB" w:rsidR="007B33BA" w:rsidRDefault="007B33BA" w:rsidP="007B33BA">
            <w:pPr>
              <w:rPr>
                <w:sz w:val="20"/>
                <w:szCs w:val="20"/>
              </w:rPr>
            </w:pPr>
          </w:p>
        </w:tc>
      </w:tr>
      <w:tr w:rsidR="003231ED" w14:paraId="0477133D" w14:textId="77777777" w:rsidTr="00323897">
        <w:tc>
          <w:tcPr>
            <w:tcW w:w="704" w:type="dxa"/>
          </w:tcPr>
          <w:p w14:paraId="3189469C" w14:textId="42B397F3" w:rsidR="007B33BA" w:rsidRDefault="007B33BA" w:rsidP="007B33BA">
            <w:pPr>
              <w:rPr>
                <w:sz w:val="20"/>
                <w:szCs w:val="20"/>
              </w:rPr>
            </w:pPr>
            <w:r>
              <w:rPr>
                <w:sz w:val="20"/>
                <w:szCs w:val="20"/>
              </w:rPr>
              <w:t>116</w:t>
            </w:r>
          </w:p>
        </w:tc>
        <w:tc>
          <w:tcPr>
            <w:tcW w:w="1418" w:type="dxa"/>
          </w:tcPr>
          <w:p w14:paraId="7A669613" w14:textId="7ED91991" w:rsidR="007B33BA" w:rsidRDefault="007B33BA" w:rsidP="007B33BA">
            <w:pPr>
              <w:rPr>
                <w:sz w:val="20"/>
                <w:szCs w:val="20"/>
              </w:rPr>
            </w:pPr>
            <w:r>
              <w:rPr>
                <w:sz w:val="20"/>
                <w:szCs w:val="20"/>
              </w:rPr>
              <w:t>Setter for Receivers Email</w:t>
            </w:r>
          </w:p>
        </w:tc>
        <w:tc>
          <w:tcPr>
            <w:tcW w:w="2693" w:type="dxa"/>
          </w:tcPr>
          <w:p w14:paraId="4C985B13" w14:textId="69B6DD23" w:rsidR="007B33BA" w:rsidRDefault="007B33BA" w:rsidP="007B33BA">
            <w:pPr>
              <w:rPr>
                <w:sz w:val="20"/>
                <w:szCs w:val="20"/>
              </w:rPr>
            </w:pPr>
            <w:r>
              <w:rPr>
                <w:sz w:val="20"/>
                <w:szCs w:val="20"/>
              </w:rPr>
              <w:t>To check if class variable is set to null and it fails if invalid email address is entered.</w:t>
            </w:r>
          </w:p>
        </w:tc>
        <w:tc>
          <w:tcPr>
            <w:tcW w:w="1276" w:type="dxa"/>
          </w:tcPr>
          <w:p w14:paraId="12102682" w14:textId="6E53FF80" w:rsidR="007B33BA" w:rsidRDefault="00C04A90" w:rsidP="007B33BA">
            <w:pPr>
              <w:rPr>
                <w:sz w:val="20"/>
                <w:szCs w:val="20"/>
              </w:rPr>
            </w:pPr>
            <w:r>
              <w:rPr>
                <w:sz w:val="20"/>
                <w:szCs w:val="20"/>
              </w:rPr>
              <w:t>Class Document</w:t>
            </w:r>
          </w:p>
        </w:tc>
        <w:tc>
          <w:tcPr>
            <w:tcW w:w="1701" w:type="dxa"/>
          </w:tcPr>
          <w:p w14:paraId="0BEAD1A1" w14:textId="1E071DD5" w:rsidR="007B33BA" w:rsidRDefault="007B33BA" w:rsidP="007B33BA">
            <w:pPr>
              <w:rPr>
                <w:sz w:val="20"/>
                <w:szCs w:val="20"/>
              </w:rPr>
            </w:pPr>
            <w:r>
              <w:rPr>
                <w:sz w:val="20"/>
                <w:szCs w:val="20"/>
              </w:rPr>
              <w:t>N/A</w:t>
            </w:r>
          </w:p>
        </w:tc>
        <w:tc>
          <w:tcPr>
            <w:tcW w:w="1417" w:type="dxa"/>
          </w:tcPr>
          <w:p w14:paraId="4A78CC47" w14:textId="5855E059" w:rsidR="007B33BA" w:rsidRDefault="00307AA9" w:rsidP="007B33BA">
            <w:pPr>
              <w:rPr>
                <w:sz w:val="20"/>
                <w:szCs w:val="20"/>
              </w:rPr>
            </w:pPr>
            <w:r>
              <w:rPr>
                <w:sz w:val="20"/>
                <w:szCs w:val="20"/>
              </w:rPr>
              <w:t>“</w:t>
            </w:r>
            <w:r w:rsidR="007B33BA">
              <w:rPr>
                <w:sz w:val="20"/>
                <w:szCs w:val="20"/>
              </w:rPr>
              <w:t>Max.power</w:t>
            </w:r>
            <w:r>
              <w:rPr>
                <w:sz w:val="20"/>
                <w:szCs w:val="20"/>
              </w:rPr>
              <w:t>”</w:t>
            </w:r>
          </w:p>
        </w:tc>
        <w:tc>
          <w:tcPr>
            <w:tcW w:w="1276" w:type="dxa"/>
          </w:tcPr>
          <w:p w14:paraId="1741A1E0" w14:textId="147615EC" w:rsidR="007B33BA" w:rsidRDefault="007B33BA" w:rsidP="007B33BA">
            <w:pPr>
              <w:rPr>
                <w:sz w:val="20"/>
                <w:szCs w:val="20"/>
              </w:rPr>
            </w:pPr>
            <w:r>
              <w:rPr>
                <w:sz w:val="20"/>
                <w:szCs w:val="20"/>
              </w:rPr>
              <w:t>Warning Message</w:t>
            </w:r>
            <w:r w:rsidR="00307AA9">
              <w:rPr>
                <w:sz w:val="20"/>
                <w:szCs w:val="20"/>
              </w:rPr>
              <w:t xml:space="preserve"> – Return false</w:t>
            </w:r>
          </w:p>
        </w:tc>
        <w:tc>
          <w:tcPr>
            <w:tcW w:w="1417" w:type="dxa"/>
          </w:tcPr>
          <w:p w14:paraId="4BEBDF4C" w14:textId="160C74B4" w:rsidR="007B33BA" w:rsidRDefault="007B33BA" w:rsidP="007B33BA">
            <w:pPr>
              <w:rPr>
                <w:sz w:val="20"/>
                <w:szCs w:val="20"/>
              </w:rPr>
            </w:pPr>
            <w:r>
              <w:rPr>
                <w:sz w:val="20"/>
                <w:szCs w:val="20"/>
              </w:rPr>
              <w:t>Null</w:t>
            </w:r>
          </w:p>
        </w:tc>
        <w:tc>
          <w:tcPr>
            <w:tcW w:w="1134" w:type="dxa"/>
          </w:tcPr>
          <w:p w14:paraId="32E2470B" w14:textId="76E5E6BE" w:rsidR="007B33BA" w:rsidRDefault="007B33BA" w:rsidP="007B33BA">
            <w:pPr>
              <w:rPr>
                <w:sz w:val="20"/>
                <w:szCs w:val="20"/>
              </w:rPr>
            </w:pPr>
            <w:r>
              <w:rPr>
                <w:sz w:val="20"/>
                <w:szCs w:val="20"/>
              </w:rPr>
              <w:t>Athullya &amp; Ram</w:t>
            </w:r>
          </w:p>
        </w:tc>
        <w:tc>
          <w:tcPr>
            <w:tcW w:w="851" w:type="dxa"/>
          </w:tcPr>
          <w:p w14:paraId="100F748C" w14:textId="4F6C3967" w:rsidR="007B33BA" w:rsidRDefault="007B33BA" w:rsidP="007B33BA">
            <w:pPr>
              <w:rPr>
                <w:sz w:val="20"/>
                <w:szCs w:val="20"/>
              </w:rPr>
            </w:pPr>
            <w:r>
              <w:rPr>
                <w:sz w:val="20"/>
                <w:szCs w:val="20"/>
              </w:rPr>
              <w:t>FAIL</w:t>
            </w:r>
          </w:p>
        </w:tc>
        <w:tc>
          <w:tcPr>
            <w:tcW w:w="1276" w:type="dxa"/>
          </w:tcPr>
          <w:p w14:paraId="3BF6E7B1" w14:textId="05E2FAF7" w:rsidR="007B33BA" w:rsidRDefault="007B33BA" w:rsidP="007B33BA">
            <w:pPr>
              <w:rPr>
                <w:sz w:val="20"/>
                <w:szCs w:val="20"/>
              </w:rPr>
            </w:pPr>
            <w:r>
              <w:rPr>
                <w:sz w:val="20"/>
                <w:szCs w:val="20"/>
              </w:rPr>
              <w:t>27/04/18</w:t>
            </w:r>
          </w:p>
        </w:tc>
        <w:tc>
          <w:tcPr>
            <w:tcW w:w="1275" w:type="dxa"/>
          </w:tcPr>
          <w:p w14:paraId="7DA35A03" w14:textId="57CFBE43" w:rsidR="007B33BA" w:rsidRDefault="007E61F3" w:rsidP="007B33BA">
            <w:pPr>
              <w:rPr>
                <w:sz w:val="20"/>
                <w:szCs w:val="20"/>
              </w:rPr>
            </w:pPr>
            <w:r>
              <w:t>Athullya Roy</w:t>
            </w:r>
          </w:p>
        </w:tc>
        <w:tc>
          <w:tcPr>
            <w:tcW w:w="4111" w:type="dxa"/>
          </w:tcPr>
          <w:p w14:paraId="0A233A0F" w14:textId="1D963EBF" w:rsidR="007B33BA" w:rsidRDefault="007B33BA" w:rsidP="007B33BA">
            <w:pPr>
              <w:rPr>
                <w:sz w:val="20"/>
                <w:szCs w:val="20"/>
              </w:rPr>
            </w:pPr>
            <w:r>
              <w:rPr>
                <w:sz w:val="20"/>
                <w:szCs w:val="20"/>
              </w:rPr>
              <w:t>Fails because it doesn’t return the correct type. Also assumes fai</w:t>
            </w:r>
            <w:r w:rsidR="00323897">
              <w:rPr>
                <w:sz w:val="20"/>
                <w:szCs w:val="20"/>
              </w:rPr>
              <w:t>ls means returning error boolean value false.</w:t>
            </w:r>
          </w:p>
        </w:tc>
      </w:tr>
      <w:tr w:rsidR="003231ED" w14:paraId="58E890C2" w14:textId="77777777" w:rsidTr="00323897">
        <w:tc>
          <w:tcPr>
            <w:tcW w:w="704" w:type="dxa"/>
          </w:tcPr>
          <w:p w14:paraId="4BFBAC64" w14:textId="13E8B582" w:rsidR="007B33BA" w:rsidRDefault="007B33BA" w:rsidP="007B33BA">
            <w:pPr>
              <w:rPr>
                <w:sz w:val="20"/>
                <w:szCs w:val="20"/>
              </w:rPr>
            </w:pPr>
            <w:r w:rsidRPr="00BD2B1D">
              <w:rPr>
                <w:sz w:val="20"/>
                <w:szCs w:val="20"/>
              </w:rPr>
              <w:t>117</w:t>
            </w:r>
          </w:p>
        </w:tc>
        <w:tc>
          <w:tcPr>
            <w:tcW w:w="1418" w:type="dxa"/>
          </w:tcPr>
          <w:p w14:paraId="111150BF" w14:textId="6187FA0A" w:rsidR="007B33BA" w:rsidRDefault="007B33BA" w:rsidP="007B33BA">
            <w:pPr>
              <w:rPr>
                <w:sz w:val="20"/>
                <w:szCs w:val="20"/>
              </w:rPr>
            </w:pPr>
            <w:r w:rsidRPr="00BD2B1D">
              <w:rPr>
                <w:sz w:val="20"/>
                <w:szCs w:val="20"/>
              </w:rPr>
              <w:t>Set method for Subject Line</w:t>
            </w:r>
          </w:p>
        </w:tc>
        <w:tc>
          <w:tcPr>
            <w:tcW w:w="2693" w:type="dxa"/>
          </w:tcPr>
          <w:p w14:paraId="60536FC0" w14:textId="38904C37" w:rsidR="007B33BA" w:rsidRDefault="007B33BA" w:rsidP="007B33BA">
            <w:pPr>
              <w:rPr>
                <w:sz w:val="20"/>
                <w:szCs w:val="20"/>
              </w:rPr>
            </w:pPr>
            <w:r w:rsidRPr="00BD2B1D">
              <w:rPr>
                <w:sz w:val="20"/>
                <w:szCs w:val="20"/>
              </w:rPr>
              <w:t xml:space="preserve">To check if it takes a String as a parameter. </w:t>
            </w:r>
          </w:p>
        </w:tc>
        <w:tc>
          <w:tcPr>
            <w:tcW w:w="1276" w:type="dxa"/>
          </w:tcPr>
          <w:p w14:paraId="346214CB" w14:textId="1C033044" w:rsidR="007B33BA" w:rsidRDefault="00C04A90" w:rsidP="007B33BA">
            <w:pPr>
              <w:rPr>
                <w:sz w:val="20"/>
                <w:szCs w:val="20"/>
              </w:rPr>
            </w:pPr>
            <w:r>
              <w:rPr>
                <w:sz w:val="20"/>
                <w:szCs w:val="20"/>
              </w:rPr>
              <w:t>Class Document</w:t>
            </w:r>
          </w:p>
        </w:tc>
        <w:tc>
          <w:tcPr>
            <w:tcW w:w="1701" w:type="dxa"/>
          </w:tcPr>
          <w:p w14:paraId="7BF2F3B6" w14:textId="10A21090" w:rsidR="007B33BA" w:rsidRDefault="007B33BA" w:rsidP="007B33BA">
            <w:pPr>
              <w:rPr>
                <w:sz w:val="20"/>
                <w:szCs w:val="20"/>
              </w:rPr>
            </w:pPr>
            <w:r>
              <w:rPr>
                <w:sz w:val="20"/>
                <w:szCs w:val="20"/>
              </w:rPr>
              <w:t>N/A</w:t>
            </w:r>
          </w:p>
        </w:tc>
        <w:tc>
          <w:tcPr>
            <w:tcW w:w="1417" w:type="dxa"/>
          </w:tcPr>
          <w:p w14:paraId="62672439" w14:textId="77777777" w:rsidR="007B33BA" w:rsidRDefault="00636B04" w:rsidP="007B33BA">
            <w:pPr>
              <w:rPr>
                <w:b/>
                <w:sz w:val="20"/>
                <w:szCs w:val="20"/>
              </w:rPr>
            </w:pPr>
            <w:r>
              <w:rPr>
                <w:b/>
                <w:sz w:val="20"/>
                <w:szCs w:val="20"/>
              </w:rPr>
              <w:t>Subject:</w:t>
            </w:r>
          </w:p>
          <w:p w14:paraId="327C7A97" w14:textId="18439132" w:rsidR="00636B04" w:rsidRPr="00636B04" w:rsidRDefault="00636B04" w:rsidP="007B33BA">
            <w:pPr>
              <w:rPr>
                <w:b/>
                <w:color w:val="FF0000"/>
                <w:sz w:val="20"/>
                <w:szCs w:val="20"/>
              </w:rPr>
            </w:pPr>
            <w:r>
              <w:rPr>
                <w:b/>
                <w:color w:val="FF0000"/>
                <w:sz w:val="20"/>
                <w:szCs w:val="20"/>
              </w:rPr>
              <w:t>kSUBJECT</w:t>
            </w:r>
          </w:p>
        </w:tc>
        <w:tc>
          <w:tcPr>
            <w:tcW w:w="1276" w:type="dxa"/>
          </w:tcPr>
          <w:p w14:paraId="6C77B4DD" w14:textId="34F48593" w:rsidR="007B33BA" w:rsidRDefault="007B33BA" w:rsidP="007B33BA">
            <w:pPr>
              <w:rPr>
                <w:sz w:val="20"/>
                <w:szCs w:val="20"/>
              </w:rPr>
            </w:pPr>
            <w:r>
              <w:rPr>
                <w:sz w:val="20"/>
                <w:szCs w:val="20"/>
              </w:rPr>
              <w:t>Null</w:t>
            </w:r>
          </w:p>
        </w:tc>
        <w:tc>
          <w:tcPr>
            <w:tcW w:w="1417" w:type="dxa"/>
          </w:tcPr>
          <w:p w14:paraId="47628376" w14:textId="23B51FBC" w:rsidR="007B33BA" w:rsidRDefault="007B33BA" w:rsidP="007B33BA">
            <w:pPr>
              <w:rPr>
                <w:sz w:val="20"/>
                <w:szCs w:val="20"/>
              </w:rPr>
            </w:pPr>
            <w:r>
              <w:rPr>
                <w:sz w:val="20"/>
                <w:szCs w:val="20"/>
              </w:rPr>
              <w:t>Null</w:t>
            </w:r>
          </w:p>
        </w:tc>
        <w:tc>
          <w:tcPr>
            <w:tcW w:w="1134" w:type="dxa"/>
          </w:tcPr>
          <w:p w14:paraId="295A2567" w14:textId="768F4623" w:rsidR="007B33BA" w:rsidRDefault="007B33BA" w:rsidP="007B33BA">
            <w:pPr>
              <w:rPr>
                <w:sz w:val="20"/>
                <w:szCs w:val="20"/>
              </w:rPr>
            </w:pPr>
            <w:r>
              <w:rPr>
                <w:sz w:val="20"/>
                <w:szCs w:val="20"/>
              </w:rPr>
              <w:t>Athullya &amp; Ram</w:t>
            </w:r>
          </w:p>
        </w:tc>
        <w:tc>
          <w:tcPr>
            <w:tcW w:w="851" w:type="dxa"/>
          </w:tcPr>
          <w:p w14:paraId="44F282AD" w14:textId="3A7044E1" w:rsidR="007B33BA" w:rsidRDefault="007B33BA" w:rsidP="007B33BA">
            <w:pPr>
              <w:rPr>
                <w:sz w:val="20"/>
                <w:szCs w:val="20"/>
              </w:rPr>
            </w:pPr>
            <w:r>
              <w:rPr>
                <w:sz w:val="20"/>
                <w:szCs w:val="20"/>
              </w:rPr>
              <w:t>PASS</w:t>
            </w:r>
          </w:p>
        </w:tc>
        <w:tc>
          <w:tcPr>
            <w:tcW w:w="1276" w:type="dxa"/>
          </w:tcPr>
          <w:p w14:paraId="268C118D" w14:textId="000F38FE" w:rsidR="007B33BA" w:rsidRDefault="007B33BA" w:rsidP="007B33BA">
            <w:pPr>
              <w:rPr>
                <w:sz w:val="20"/>
                <w:szCs w:val="20"/>
              </w:rPr>
            </w:pPr>
            <w:r>
              <w:rPr>
                <w:sz w:val="20"/>
                <w:szCs w:val="20"/>
              </w:rPr>
              <w:t>27/04/18</w:t>
            </w:r>
          </w:p>
        </w:tc>
        <w:tc>
          <w:tcPr>
            <w:tcW w:w="1275" w:type="dxa"/>
          </w:tcPr>
          <w:p w14:paraId="540DF0FD" w14:textId="57C303CE" w:rsidR="007B33BA" w:rsidRDefault="007E61F3" w:rsidP="007B33BA">
            <w:pPr>
              <w:rPr>
                <w:sz w:val="20"/>
                <w:szCs w:val="20"/>
              </w:rPr>
            </w:pPr>
            <w:r>
              <w:t>Athullya Roy</w:t>
            </w:r>
          </w:p>
        </w:tc>
        <w:tc>
          <w:tcPr>
            <w:tcW w:w="4111" w:type="dxa"/>
          </w:tcPr>
          <w:p w14:paraId="668A0B83" w14:textId="7EC12DFB" w:rsidR="007B33BA" w:rsidRDefault="007B33BA" w:rsidP="007B33BA">
            <w:pPr>
              <w:rPr>
                <w:sz w:val="20"/>
                <w:szCs w:val="20"/>
              </w:rPr>
            </w:pPr>
          </w:p>
        </w:tc>
      </w:tr>
      <w:tr w:rsidR="003231ED" w14:paraId="5BF12D76" w14:textId="77777777" w:rsidTr="00323897">
        <w:tc>
          <w:tcPr>
            <w:tcW w:w="704" w:type="dxa"/>
          </w:tcPr>
          <w:p w14:paraId="67CC6A20" w14:textId="77777777" w:rsidR="007B33BA" w:rsidRPr="00BD2B1D" w:rsidRDefault="007B33BA" w:rsidP="007B33BA">
            <w:pPr>
              <w:pStyle w:val="NoSpacing"/>
              <w:rPr>
                <w:sz w:val="20"/>
                <w:szCs w:val="20"/>
              </w:rPr>
            </w:pPr>
            <w:r w:rsidRPr="00BD2B1D">
              <w:rPr>
                <w:sz w:val="20"/>
                <w:szCs w:val="20"/>
              </w:rPr>
              <w:t>118</w:t>
            </w:r>
          </w:p>
          <w:p w14:paraId="79ACBFCA" w14:textId="6C4037F8" w:rsidR="007B33BA" w:rsidRPr="00BD2B1D" w:rsidRDefault="007B33BA" w:rsidP="007B33BA">
            <w:pPr>
              <w:rPr>
                <w:sz w:val="20"/>
                <w:szCs w:val="20"/>
              </w:rPr>
            </w:pPr>
          </w:p>
        </w:tc>
        <w:tc>
          <w:tcPr>
            <w:tcW w:w="1418" w:type="dxa"/>
          </w:tcPr>
          <w:p w14:paraId="7346A4B0" w14:textId="281047FC" w:rsidR="007B33BA" w:rsidRPr="00BD2B1D" w:rsidRDefault="007B33BA" w:rsidP="007B33BA">
            <w:pPr>
              <w:rPr>
                <w:sz w:val="20"/>
                <w:szCs w:val="20"/>
              </w:rPr>
            </w:pPr>
            <w:r w:rsidRPr="00BD2B1D">
              <w:rPr>
                <w:sz w:val="20"/>
                <w:szCs w:val="20"/>
              </w:rPr>
              <w:t>Set method for Subject Line</w:t>
            </w:r>
          </w:p>
        </w:tc>
        <w:tc>
          <w:tcPr>
            <w:tcW w:w="2693" w:type="dxa"/>
          </w:tcPr>
          <w:p w14:paraId="7828DAF6" w14:textId="13A659C7" w:rsidR="007B33BA" w:rsidRPr="00BD2B1D" w:rsidRDefault="007B33BA" w:rsidP="007B33BA">
            <w:pPr>
              <w:rPr>
                <w:sz w:val="20"/>
                <w:szCs w:val="20"/>
              </w:rPr>
            </w:pPr>
            <w:r w:rsidRPr="00BD2B1D">
              <w:rPr>
                <w:sz w:val="20"/>
                <w:szCs w:val="20"/>
              </w:rPr>
              <w:t>To check if warning produced if null is passed.</w:t>
            </w:r>
          </w:p>
        </w:tc>
        <w:tc>
          <w:tcPr>
            <w:tcW w:w="1276" w:type="dxa"/>
          </w:tcPr>
          <w:p w14:paraId="591ED0D9" w14:textId="05B96602" w:rsidR="007B33BA" w:rsidRDefault="00C04A90" w:rsidP="007B33BA">
            <w:pPr>
              <w:rPr>
                <w:sz w:val="20"/>
                <w:szCs w:val="20"/>
              </w:rPr>
            </w:pPr>
            <w:r>
              <w:rPr>
                <w:sz w:val="20"/>
                <w:szCs w:val="20"/>
              </w:rPr>
              <w:t>Class Document</w:t>
            </w:r>
          </w:p>
        </w:tc>
        <w:tc>
          <w:tcPr>
            <w:tcW w:w="1701" w:type="dxa"/>
          </w:tcPr>
          <w:p w14:paraId="52650647" w14:textId="31C4773B" w:rsidR="007B33BA" w:rsidRPr="00BD2B1D" w:rsidRDefault="007B33BA" w:rsidP="007B33BA">
            <w:pPr>
              <w:rPr>
                <w:sz w:val="20"/>
                <w:szCs w:val="20"/>
              </w:rPr>
            </w:pPr>
            <w:r>
              <w:rPr>
                <w:sz w:val="20"/>
                <w:szCs w:val="20"/>
              </w:rPr>
              <w:t>N/A</w:t>
            </w:r>
          </w:p>
        </w:tc>
        <w:tc>
          <w:tcPr>
            <w:tcW w:w="1417" w:type="dxa"/>
          </w:tcPr>
          <w:p w14:paraId="08AEB5D3" w14:textId="63451302" w:rsidR="007B33BA" w:rsidRDefault="007B33BA" w:rsidP="007B33BA">
            <w:pPr>
              <w:rPr>
                <w:sz w:val="20"/>
                <w:szCs w:val="20"/>
              </w:rPr>
            </w:pPr>
            <w:r>
              <w:rPr>
                <w:sz w:val="20"/>
                <w:szCs w:val="20"/>
              </w:rPr>
              <w:t>null</w:t>
            </w:r>
          </w:p>
        </w:tc>
        <w:tc>
          <w:tcPr>
            <w:tcW w:w="1276" w:type="dxa"/>
          </w:tcPr>
          <w:p w14:paraId="318225F0" w14:textId="5A84B791" w:rsidR="007B33BA" w:rsidRDefault="007B33BA" w:rsidP="007B33BA">
            <w:pPr>
              <w:rPr>
                <w:sz w:val="20"/>
                <w:szCs w:val="20"/>
              </w:rPr>
            </w:pPr>
            <w:r>
              <w:rPr>
                <w:sz w:val="20"/>
                <w:szCs w:val="20"/>
              </w:rPr>
              <w:t>Warning Message</w:t>
            </w:r>
            <w:r w:rsidR="00D2261F">
              <w:rPr>
                <w:sz w:val="20"/>
                <w:szCs w:val="20"/>
              </w:rPr>
              <w:t xml:space="preserve"> – return false</w:t>
            </w:r>
          </w:p>
        </w:tc>
        <w:tc>
          <w:tcPr>
            <w:tcW w:w="1417" w:type="dxa"/>
          </w:tcPr>
          <w:p w14:paraId="68F62A32" w14:textId="71B13761" w:rsidR="007B33BA" w:rsidRDefault="006A010A" w:rsidP="007B33BA">
            <w:pPr>
              <w:rPr>
                <w:sz w:val="20"/>
                <w:szCs w:val="20"/>
              </w:rPr>
            </w:pPr>
            <w:r>
              <w:rPr>
                <w:sz w:val="20"/>
                <w:szCs w:val="20"/>
              </w:rPr>
              <w:t>null</w:t>
            </w:r>
          </w:p>
        </w:tc>
        <w:tc>
          <w:tcPr>
            <w:tcW w:w="1134" w:type="dxa"/>
          </w:tcPr>
          <w:p w14:paraId="46BDC157" w14:textId="55C9B51D" w:rsidR="007B33BA" w:rsidRDefault="007B33BA" w:rsidP="007B33BA">
            <w:pPr>
              <w:rPr>
                <w:sz w:val="20"/>
                <w:szCs w:val="20"/>
              </w:rPr>
            </w:pPr>
            <w:r>
              <w:rPr>
                <w:sz w:val="20"/>
                <w:szCs w:val="20"/>
              </w:rPr>
              <w:t xml:space="preserve">Athullya </w:t>
            </w:r>
            <w:r w:rsidR="004D2482">
              <w:rPr>
                <w:sz w:val="20"/>
                <w:szCs w:val="20"/>
              </w:rPr>
              <w:t xml:space="preserve">Roy </w:t>
            </w:r>
            <w:r>
              <w:rPr>
                <w:sz w:val="20"/>
                <w:szCs w:val="20"/>
              </w:rPr>
              <w:t>&amp; Ram</w:t>
            </w:r>
          </w:p>
        </w:tc>
        <w:tc>
          <w:tcPr>
            <w:tcW w:w="851" w:type="dxa"/>
          </w:tcPr>
          <w:p w14:paraId="6D8B5D41" w14:textId="40EA9176" w:rsidR="007B33BA" w:rsidRDefault="007B33BA" w:rsidP="007B33BA">
            <w:pPr>
              <w:rPr>
                <w:sz w:val="20"/>
                <w:szCs w:val="20"/>
              </w:rPr>
            </w:pPr>
            <w:r>
              <w:rPr>
                <w:sz w:val="20"/>
                <w:szCs w:val="20"/>
              </w:rPr>
              <w:t>FAIL</w:t>
            </w:r>
          </w:p>
        </w:tc>
        <w:tc>
          <w:tcPr>
            <w:tcW w:w="1276" w:type="dxa"/>
          </w:tcPr>
          <w:p w14:paraId="1685803A" w14:textId="01DB454C" w:rsidR="007B33BA" w:rsidRDefault="007B33BA" w:rsidP="007B33BA">
            <w:pPr>
              <w:rPr>
                <w:sz w:val="20"/>
                <w:szCs w:val="20"/>
              </w:rPr>
            </w:pPr>
            <w:r>
              <w:rPr>
                <w:sz w:val="20"/>
                <w:szCs w:val="20"/>
              </w:rPr>
              <w:t>27/04/18</w:t>
            </w:r>
          </w:p>
        </w:tc>
        <w:tc>
          <w:tcPr>
            <w:tcW w:w="1275" w:type="dxa"/>
          </w:tcPr>
          <w:p w14:paraId="62C42F58" w14:textId="6F75CC27" w:rsidR="007B33BA" w:rsidRDefault="007E61F3" w:rsidP="007B33BA">
            <w:pPr>
              <w:rPr>
                <w:sz w:val="20"/>
                <w:szCs w:val="20"/>
              </w:rPr>
            </w:pPr>
            <w:r>
              <w:t>Athullya Roy</w:t>
            </w:r>
          </w:p>
        </w:tc>
        <w:tc>
          <w:tcPr>
            <w:tcW w:w="4111" w:type="dxa"/>
          </w:tcPr>
          <w:p w14:paraId="1A94DD0E" w14:textId="35E30F06" w:rsidR="007B33BA" w:rsidRDefault="007B33BA" w:rsidP="007B33BA">
            <w:pPr>
              <w:rPr>
                <w:sz w:val="20"/>
                <w:szCs w:val="20"/>
              </w:rPr>
            </w:pPr>
            <w:r>
              <w:rPr>
                <w:sz w:val="20"/>
                <w:szCs w:val="20"/>
              </w:rPr>
              <w:t>Fails because system doesn’t respond to null being passed to function.</w:t>
            </w:r>
          </w:p>
        </w:tc>
      </w:tr>
      <w:tr w:rsidR="003231ED" w14:paraId="0E045331" w14:textId="77777777" w:rsidTr="00323897">
        <w:tc>
          <w:tcPr>
            <w:tcW w:w="704" w:type="dxa"/>
          </w:tcPr>
          <w:p w14:paraId="01F1786C" w14:textId="1CD71395" w:rsidR="007B33BA" w:rsidRPr="005164B3" w:rsidRDefault="007B33BA" w:rsidP="007B33BA">
            <w:pPr>
              <w:rPr>
                <w:bCs/>
                <w:sz w:val="20"/>
                <w:szCs w:val="20"/>
              </w:rPr>
            </w:pPr>
            <w:r>
              <w:rPr>
                <w:bCs/>
                <w:sz w:val="20"/>
                <w:szCs w:val="20"/>
              </w:rPr>
              <w:t>1</w:t>
            </w:r>
            <w:r w:rsidR="00C5123D">
              <w:rPr>
                <w:bCs/>
                <w:sz w:val="20"/>
                <w:szCs w:val="20"/>
              </w:rPr>
              <w:t>19</w:t>
            </w:r>
          </w:p>
        </w:tc>
        <w:tc>
          <w:tcPr>
            <w:tcW w:w="1418" w:type="dxa"/>
          </w:tcPr>
          <w:p w14:paraId="291E6C6E" w14:textId="77777777" w:rsidR="007B33BA" w:rsidRDefault="007B33BA" w:rsidP="007B33BA">
            <w:pPr>
              <w:rPr>
                <w:bCs/>
                <w:sz w:val="20"/>
                <w:szCs w:val="20"/>
              </w:rPr>
            </w:pPr>
            <w:r>
              <w:rPr>
                <w:bCs/>
                <w:sz w:val="20"/>
                <w:szCs w:val="20"/>
              </w:rPr>
              <w:t>Setter for Email Message Body</w:t>
            </w:r>
          </w:p>
          <w:p w14:paraId="27A57791" w14:textId="7F01A53C" w:rsidR="007B33BA" w:rsidRPr="00504318" w:rsidRDefault="007B33BA" w:rsidP="007B33BA">
            <w:pPr>
              <w:rPr>
                <w:b/>
                <w:bCs/>
                <w:sz w:val="20"/>
                <w:szCs w:val="20"/>
              </w:rPr>
            </w:pPr>
            <w:r>
              <w:rPr>
                <w:b/>
                <w:bCs/>
                <w:sz w:val="20"/>
                <w:szCs w:val="20"/>
              </w:rPr>
              <w:t>(setMessage)</w:t>
            </w:r>
          </w:p>
        </w:tc>
        <w:tc>
          <w:tcPr>
            <w:tcW w:w="2693" w:type="dxa"/>
          </w:tcPr>
          <w:p w14:paraId="11E8AF3A" w14:textId="5A256064" w:rsidR="007B33BA" w:rsidRPr="005164B3" w:rsidRDefault="007B33BA" w:rsidP="007B33BA">
            <w:pPr>
              <w:rPr>
                <w:bCs/>
                <w:sz w:val="20"/>
                <w:szCs w:val="20"/>
              </w:rPr>
            </w:pPr>
            <w:r>
              <w:rPr>
                <w:bCs/>
                <w:sz w:val="20"/>
                <w:szCs w:val="20"/>
              </w:rPr>
              <w:t>Test the method correctly sets the email message and then compare that to what is retrieved from getMessage method</w:t>
            </w:r>
          </w:p>
        </w:tc>
        <w:tc>
          <w:tcPr>
            <w:tcW w:w="1276" w:type="dxa"/>
          </w:tcPr>
          <w:p w14:paraId="211A59DB" w14:textId="28C54F7F" w:rsidR="007B33BA" w:rsidRDefault="00961D49" w:rsidP="007B33BA">
            <w:pPr>
              <w:rPr>
                <w:bCs/>
                <w:sz w:val="20"/>
                <w:szCs w:val="20"/>
              </w:rPr>
            </w:pPr>
            <w:r>
              <w:rPr>
                <w:sz w:val="20"/>
                <w:szCs w:val="20"/>
              </w:rPr>
              <w:t>Class Document</w:t>
            </w:r>
          </w:p>
        </w:tc>
        <w:tc>
          <w:tcPr>
            <w:tcW w:w="1701" w:type="dxa"/>
          </w:tcPr>
          <w:p w14:paraId="2696FB5F" w14:textId="0E3EFA70" w:rsidR="007B33BA" w:rsidRPr="005164B3" w:rsidRDefault="007B33BA" w:rsidP="007B33BA">
            <w:pPr>
              <w:rPr>
                <w:bCs/>
                <w:sz w:val="20"/>
                <w:szCs w:val="20"/>
              </w:rPr>
            </w:pPr>
            <w:r>
              <w:rPr>
                <w:bCs/>
                <w:sz w:val="20"/>
                <w:szCs w:val="20"/>
              </w:rPr>
              <w:t>Email object with with sender, receiver and subject via the constructor with emailMessage left blank</w:t>
            </w:r>
          </w:p>
        </w:tc>
        <w:tc>
          <w:tcPr>
            <w:tcW w:w="1417" w:type="dxa"/>
          </w:tcPr>
          <w:p w14:paraId="41EC6665" w14:textId="77777777" w:rsidR="007B33BA" w:rsidRDefault="007F12CF" w:rsidP="007B33BA">
            <w:pPr>
              <w:rPr>
                <w:b/>
                <w:bCs/>
                <w:sz w:val="20"/>
                <w:szCs w:val="20"/>
              </w:rPr>
            </w:pPr>
            <w:r>
              <w:rPr>
                <w:b/>
                <w:bCs/>
                <w:sz w:val="20"/>
                <w:szCs w:val="20"/>
              </w:rPr>
              <w:t>Message:</w:t>
            </w:r>
          </w:p>
          <w:p w14:paraId="093620F0" w14:textId="5459D3D2" w:rsidR="007F12CF" w:rsidRPr="007F12CF" w:rsidRDefault="007F12CF" w:rsidP="007B33BA">
            <w:pPr>
              <w:rPr>
                <w:bCs/>
                <w:color w:val="FF0000"/>
                <w:sz w:val="20"/>
                <w:szCs w:val="20"/>
              </w:rPr>
            </w:pPr>
            <w:r>
              <w:rPr>
                <w:b/>
                <w:bCs/>
                <w:color w:val="FF0000"/>
                <w:sz w:val="20"/>
                <w:szCs w:val="20"/>
              </w:rPr>
              <w:t>kBODY1</w:t>
            </w:r>
          </w:p>
        </w:tc>
        <w:tc>
          <w:tcPr>
            <w:tcW w:w="1276" w:type="dxa"/>
          </w:tcPr>
          <w:p w14:paraId="062F9CF7" w14:textId="600982CA" w:rsidR="007B33BA" w:rsidRPr="00FA5DBF" w:rsidRDefault="001C79B3" w:rsidP="007B33BA">
            <w:pPr>
              <w:rPr>
                <w:b/>
                <w:bCs/>
                <w:color w:val="FF0000"/>
                <w:sz w:val="20"/>
                <w:szCs w:val="20"/>
              </w:rPr>
            </w:pPr>
            <w:r w:rsidRPr="00FA5DBF">
              <w:rPr>
                <w:b/>
                <w:bCs/>
                <w:color w:val="FF0000"/>
                <w:sz w:val="20"/>
                <w:szCs w:val="20"/>
              </w:rPr>
              <w:t>kBODY</w:t>
            </w:r>
            <w:r w:rsidR="00B7618B" w:rsidRPr="00FA5DBF">
              <w:rPr>
                <w:b/>
                <w:bCs/>
                <w:color w:val="FF0000"/>
                <w:sz w:val="20"/>
                <w:szCs w:val="20"/>
              </w:rPr>
              <w:t>1</w:t>
            </w:r>
          </w:p>
          <w:p w14:paraId="7C9A5E37" w14:textId="7BA4A81D" w:rsidR="007B33BA" w:rsidRPr="005164B3" w:rsidRDefault="007B33BA" w:rsidP="007B33BA">
            <w:pPr>
              <w:rPr>
                <w:bCs/>
                <w:sz w:val="20"/>
                <w:szCs w:val="20"/>
              </w:rPr>
            </w:pPr>
            <w:r>
              <w:rPr>
                <w:bCs/>
                <w:sz w:val="20"/>
                <w:szCs w:val="20"/>
              </w:rPr>
              <w:t>After calling the getMessage method once the message has been set</w:t>
            </w:r>
          </w:p>
        </w:tc>
        <w:tc>
          <w:tcPr>
            <w:tcW w:w="1417" w:type="dxa"/>
          </w:tcPr>
          <w:p w14:paraId="491D6BAD" w14:textId="34239B6B" w:rsidR="007B33BA" w:rsidRPr="005164B3" w:rsidRDefault="007B33BA" w:rsidP="007B33BA">
            <w:pPr>
              <w:rPr>
                <w:bCs/>
                <w:sz w:val="20"/>
                <w:szCs w:val="20"/>
              </w:rPr>
            </w:pPr>
            <w:r>
              <w:rPr>
                <w:bCs/>
                <w:sz w:val="20"/>
                <w:szCs w:val="20"/>
              </w:rPr>
              <w:t>Stack</w:t>
            </w:r>
            <w:r w:rsidR="007F12CF">
              <w:rPr>
                <w:bCs/>
                <w:sz w:val="20"/>
                <w:szCs w:val="20"/>
              </w:rPr>
              <w:t xml:space="preserve"> </w:t>
            </w:r>
            <w:r>
              <w:rPr>
                <w:bCs/>
                <w:sz w:val="20"/>
                <w:szCs w:val="20"/>
              </w:rPr>
              <w:t>overflow error</w:t>
            </w:r>
          </w:p>
        </w:tc>
        <w:tc>
          <w:tcPr>
            <w:tcW w:w="1134" w:type="dxa"/>
          </w:tcPr>
          <w:p w14:paraId="08B8A3E4" w14:textId="7FE3C972" w:rsidR="007B33BA" w:rsidRPr="005164B3" w:rsidRDefault="007B33BA" w:rsidP="007B33BA">
            <w:pPr>
              <w:rPr>
                <w:bCs/>
                <w:sz w:val="20"/>
                <w:szCs w:val="20"/>
              </w:rPr>
            </w:pPr>
            <w:r>
              <w:rPr>
                <w:bCs/>
                <w:sz w:val="20"/>
                <w:szCs w:val="20"/>
              </w:rPr>
              <w:t>Aidan Reed</w:t>
            </w:r>
          </w:p>
        </w:tc>
        <w:tc>
          <w:tcPr>
            <w:tcW w:w="851" w:type="dxa"/>
          </w:tcPr>
          <w:p w14:paraId="38D7A6B0" w14:textId="3DD572A3" w:rsidR="007B33BA" w:rsidRPr="005164B3" w:rsidRDefault="007B33BA" w:rsidP="007B33BA">
            <w:pPr>
              <w:rPr>
                <w:bCs/>
                <w:sz w:val="20"/>
                <w:szCs w:val="20"/>
              </w:rPr>
            </w:pPr>
            <w:r>
              <w:rPr>
                <w:bCs/>
                <w:sz w:val="20"/>
                <w:szCs w:val="20"/>
              </w:rPr>
              <w:t>FAIL</w:t>
            </w:r>
          </w:p>
        </w:tc>
        <w:tc>
          <w:tcPr>
            <w:tcW w:w="1276" w:type="dxa"/>
          </w:tcPr>
          <w:p w14:paraId="4422732C" w14:textId="28ABD123" w:rsidR="007B33BA" w:rsidRPr="005164B3" w:rsidRDefault="007B33BA" w:rsidP="007B33BA">
            <w:pPr>
              <w:rPr>
                <w:bCs/>
                <w:sz w:val="20"/>
                <w:szCs w:val="20"/>
              </w:rPr>
            </w:pPr>
            <w:r>
              <w:rPr>
                <w:bCs/>
                <w:sz w:val="20"/>
                <w:szCs w:val="20"/>
              </w:rPr>
              <w:t>26.04.2018</w:t>
            </w:r>
          </w:p>
        </w:tc>
        <w:tc>
          <w:tcPr>
            <w:tcW w:w="1275" w:type="dxa"/>
          </w:tcPr>
          <w:p w14:paraId="49CC0828" w14:textId="2ABCCBBD" w:rsidR="007B33BA" w:rsidRDefault="00C52D3D" w:rsidP="007B33BA">
            <w:pPr>
              <w:rPr>
                <w:bCs/>
                <w:sz w:val="20"/>
                <w:szCs w:val="20"/>
              </w:rPr>
            </w:pPr>
            <w:r>
              <w:rPr>
                <w:bCs/>
                <w:sz w:val="20"/>
                <w:szCs w:val="20"/>
              </w:rPr>
              <w:t>Aidan Reed</w:t>
            </w:r>
          </w:p>
        </w:tc>
        <w:tc>
          <w:tcPr>
            <w:tcW w:w="4111" w:type="dxa"/>
          </w:tcPr>
          <w:p w14:paraId="78A93287" w14:textId="1B593ED4" w:rsidR="007B33BA" w:rsidRPr="005164B3" w:rsidRDefault="007B33BA" w:rsidP="007B33BA">
            <w:pPr>
              <w:rPr>
                <w:bCs/>
                <w:sz w:val="20"/>
                <w:szCs w:val="20"/>
              </w:rPr>
            </w:pPr>
            <w:r>
              <w:rPr>
                <w:bCs/>
                <w:sz w:val="20"/>
                <w:szCs w:val="20"/>
              </w:rPr>
              <w:t>Unable to determine if message was set correctly as when trying to retrieve the message using emailMessage method received a stack overflow error.</w:t>
            </w:r>
          </w:p>
        </w:tc>
      </w:tr>
      <w:tr w:rsidR="003231ED" w14:paraId="36940399" w14:textId="77777777" w:rsidTr="00323897">
        <w:tc>
          <w:tcPr>
            <w:tcW w:w="704" w:type="dxa"/>
          </w:tcPr>
          <w:p w14:paraId="6414BEB0" w14:textId="4A7A647B" w:rsidR="007B33BA" w:rsidRDefault="00C5123D" w:rsidP="007B33BA">
            <w:pPr>
              <w:rPr>
                <w:bCs/>
                <w:sz w:val="20"/>
                <w:szCs w:val="20"/>
              </w:rPr>
            </w:pPr>
            <w:r>
              <w:rPr>
                <w:bCs/>
                <w:sz w:val="20"/>
                <w:szCs w:val="20"/>
              </w:rPr>
              <w:t>120</w:t>
            </w:r>
          </w:p>
        </w:tc>
        <w:tc>
          <w:tcPr>
            <w:tcW w:w="1418" w:type="dxa"/>
          </w:tcPr>
          <w:p w14:paraId="4E961152" w14:textId="77777777" w:rsidR="007B33BA" w:rsidRDefault="007B33BA" w:rsidP="007B33BA">
            <w:pPr>
              <w:rPr>
                <w:bCs/>
                <w:sz w:val="20"/>
                <w:szCs w:val="20"/>
              </w:rPr>
            </w:pPr>
            <w:r>
              <w:rPr>
                <w:bCs/>
                <w:sz w:val="20"/>
                <w:szCs w:val="20"/>
              </w:rPr>
              <w:t>Setter for Email Message Body</w:t>
            </w:r>
          </w:p>
          <w:p w14:paraId="0AE44A92" w14:textId="65A2144B" w:rsidR="007B33BA" w:rsidRPr="00D93BEB" w:rsidRDefault="007B33BA" w:rsidP="007B33BA">
            <w:pPr>
              <w:rPr>
                <w:b/>
                <w:bCs/>
                <w:sz w:val="20"/>
                <w:szCs w:val="20"/>
              </w:rPr>
            </w:pPr>
            <w:r>
              <w:rPr>
                <w:b/>
                <w:bCs/>
                <w:sz w:val="20"/>
                <w:szCs w:val="20"/>
              </w:rPr>
              <w:t>(setMessage)</w:t>
            </w:r>
          </w:p>
        </w:tc>
        <w:tc>
          <w:tcPr>
            <w:tcW w:w="2693" w:type="dxa"/>
          </w:tcPr>
          <w:p w14:paraId="730D7457" w14:textId="1D0BF15F" w:rsidR="007B33BA" w:rsidRDefault="007B33BA" w:rsidP="007B33BA">
            <w:pPr>
              <w:rPr>
                <w:bCs/>
                <w:sz w:val="20"/>
                <w:szCs w:val="20"/>
              </w:rPr>
            </w:pPr>
            <w:r>
              <w:rPr>
                <w:bCs/>
                <w:sz w:val="20"/>
                <w:szCs w:val="20"/>
              </w:rPr>
              <w:t>Test the method correctly sets the email message  to an empty string “” and then compare that to what is retrieved from getMessage method</w:t>
            </w:r>
          </w:p>
        </w:tc>
        <w:tc>
          <w:tcPr>
            <w:tcW w:w="1276" w:type="dxa"/>
          </w:tcPr>
          <w:p w14:paraId="156F74CC" w14:textId="053C43E4" w:rsidR="007B33BA" w:rsidRDefault="00475D25" w:rsidP="007B33BA">
            <w:pPr>
              <w:rPr>
                <w:bCs/>
                <w:sz w:val="20"/>
                <w:szCs w:val="20"/>
              </w:rPr>
            </w:pPr>
            <w:r>
              <w:rPr>
                <w:bCs/>
                <w:sz w:val="20"/>
                <w:szCs w:val="20"/>
              </w:rPr>
              <w:t>Class Document</w:t>
            </w:r>
          </w:p>
        </w:tc>
        <w:tc>
          <w:tcPr>
            <w:tcW w:w="1701" w:type="dxa"/>
          </w:tcPr>
          <w:p w14:paraId="66351B60" w14:textId="0AF5DEC2" w:rsidR="007B33BA" w:rsidRPr="005164B3" w:rsidRDefault="007B33BA" w:rsidP="007B33BA">
            <w:pPr>
              <w:rPr>
                <w:bCs/>
                <w:sz w:val="20"/>
                <w:szCs w:val="20"/>
              </w:rPr>
            </w:pPr>
            <w:r>
              <w:rPr>
                <w:bCs/>
                <w:sz w:val="20"/>
                <w:szCs w:val="20"/>
              </w:rPr>
              <w:t>Email object with with sender, receiver and subject via the constructor with emailMessage left blank</w:t>
            </w:r>
          </w:p>
        </w:tc>
        <w:tc>
          <w:tcPr>
            <w:tcW w:w="1417" w:type="dxa"/>
          </w:tcPr>
          <w:p w14:paraId="3354E3EA" w14:textId="77777777" w:rsidR="007B33BA" w:rsidRDefault="00FF562C" w:rsidP="007B33BA">
            <w:pPr>
              <w:rPr>
                <w:b/>
                <w:bCs/>
                <w:sz w:val="20"/>
                <w:szCs w:val="20"/>
              </w:rPr>
            </w:pPr>
            <w:r>
              <w:rPr>
                <w:b/>
                <w:bCs/>
                <w:sz w:val="20"/>
                <w:szCs w:val="20"/>
              </w:rPr>
              <w:t>Message:</w:t>
            </w:r>
          </w:p>
          <w:p w14:paraId="1E680FC3" w14:textId="09205CA7" w:rsidR="00FF562C" w:rsidRPr="00FF562C" w:rsidRDefault="00FF562C" w:rsidP="007B33BA">
            <w:pPr>
              <w:rPr>
                <w:b/>
                <w:bCs/>
                <w:color w:val="FF0000"/>
                <w:sz w:val="20"/>
                <w:szCs w:val="20"/>
              </w:rPr>
            </w:pPr>
            <w:r>
              <w:rPr>
                <w:b/>
                <w:bCs/>
                <w:color w:val="FF0000"/>
                <w:sz w:val="20"/>
                <w:szCs w:val="20"/>
              </w:rPr>
              <w:t>kBODY2</w:t>
            </w:r>
          </w:p>
        </w:tc>
        <w:tc>
          <w:tcPr>
            <w:tcW w:w="1276" w:type="dxa"/>
          </w:tcPr>
          <w:p w14:paraId="5F7824E1" w14:textId="676A3504" w:rsidR="007B33BA" w:rsidRPr="00FA5DBF" w:rsidRDefault="00F06CA1" w:rsidP="007B33BA">
            <w:pPr>
              <w:rPr>
                <w:b/>
                <w:bCs/>
                <w:color w:val="FF0000"/>
                <w:sz w:val="20"/>
                <w:szCs w:val="20"/>
              </w:rPr>
            </w:pPr>
            <w:r>
              <w:rPr>
                <w:b/>
                <w:bCs/>
                <w:color w:val="FF0000"/>
                <w:sz w:val="20"/>
                <w:szCs w:val="20"/>
              </w:rPr>
              <w:t>kBODY2</w:t>
            </w:r>
          </w:p>
          <w:p w14:paraId="1931762C" w14:textId="1F2BA4D5" w:rsidR="007B33BA" w:rsidRDefault="007B33BA" w:rsidP="007B33BA">
            <w:pPr>
              <w:rPr>
                <w:bCs/>
                <w:sz w:val="20"/>
                <w:szCs w:val="20"/>
              </w:rPr>
            </w:pPr>
            <w:r>
              <w:rPr>
                <w:bCs/>
                <w:sz w:val="20"/>
                <w:szCs w:val="20"/>
              </w:rPr>
              <w:t>After calling the getMessage method once the message has been set</w:t>
            </w:r>
          </w:p>
        </w:tc>
        <w:tc>
          <w:tcPr>
            <w:tcW w:w="1417" w:type="dxa"/>
          </w:tcPr>
          <w:p w14:paraId="198F30A8" w14:textId="50904DCC" w:rsidR="007B33BA" w:rsidRDefault="007B33BA" w:rsidP="007B33BA">
            <w:pPr>
              <w:rPr>
                <w:bCs/>
                <w:sz w:val="20"/>
                <w:szCs w:val="20"/>
              </w:rPr>
            </w:pPr>
            <w:r>
              <w:rPr>
                <w:bCs/>
                <w:sz w:val="20"/>
                <w:szCs w:val="20"/>
              </w:rPr>
              <w:t>Stack</w:t>
            </w:r>
            <w:r w:rsidR="00D56EAA">
              <w:rPr>
                <w:bCs/>
                <w:sz w:val="20"/>
                <w:szCs w:val="20"/>
              </w:rPr>
              <w:t xml:space="preserve"> </w:t>
            </w:r>
            <w:r>
              <w:rPr>
                <w:bCs/>
                <w:sz w:val="20"/>
                <w:szCs w:val="20"/>
              </w:rPr>
              <w:t>overflow error</w:t>
            </w:r>
          </w:p>
        </w:tc>
        <w:tc>
          <w:tcPr>
            <w:tcW w:w="1134" w:type="dxa"/>
          </w:tcPr>
          <w:p w14:paraId="254A5920" w14:textId="2703AF2C" w:rsidR="007B33BA" w:rsidRDefault="007B33BA" w:rsidP="007B33BA">
            <w:pPr>
              <w:rPr>
                <w:bCs/>
                <w:sz w:val="20"/>
                <w:szCs w:val="20"/>
              </w:rPr>
            </w:pPr>
            <w:r>
              <w:rPr>
                <w:bCs/>
                <w:sz w:val="20"/>
                <w:szCs w:val="20"/>
              </w:rPr>
              <w:t>Aidan Reed</w:t>
            </w:r>
          </w:p>
        </w:tc>
        <w:tc>
          <w:tcPr>
            <w:tcW w:w="851" w:type="dxa"/>
          </w:tcPr>
          <w:p w14:paraId="1F3D4E5F" w14:textId="5363F576" w:rsidR="007B33BA" w:rsidRDefault="007B33BA" w:rsidP="007B33BA">
            <w:pPr>
              <w:rPr>
                <w:bCs/>
                <w:sz w:val="20"/>
                <w:szCs w:val="20"/>
              </w:rPr>
            </w:pPr>
            <w:r>
              <w:rPr>
                <w:bCs/>
                <w:sz w:val="20"/>
                <w:szCs w:val="20"/>
              </w:rPr>
              <w:t>FAIL</w:t>
            </w:r>
          </w:p>
        </w:tc>
        <w:tc>
          <w:tcPr>
            <w:tcW w:w="1276" w:type="dxa"/>
          </w:tcPr>
          <w:p w14:paraId="0DF46576" w14:textId="3CCC9ED6" w:rsidR="007B33BA" w:rsidRDefault="007B33BA" w:rsidP="007B33BA">
            <w:pPr>
              <w:rPr>
                <w:bCs/>
                <w:sz w:val="20"/>
                <w:szCs w:val="20"/>
              </w:rPr>
            </w:pPr>
            <w:r>
              <w:rPr>
                <w:bCs/>
                <w:sz w:val="20"/>
                <w:szCs w:val="20"/>
              </w:rPr>
              <w:t>26.04.2018</w:t>
            </w:r>
          </w:p>
        </w:tc>
        <w:tc>
          <w:tcPr>
            <w:tcW w:w="1275" w:type="dxa"/>
          </w:tcPr>
          <w:p w14:paraId="495FBFB3" w14:textId="65668CCE" w:rsidR="007B33BA" w:rsidRDefault="00002BB7" w:rsidP="007B33BA">
            <w:pPr>
              <w:rPr>
                <w:bCs/>
                <w:sz w:val="20"/>
                <w:szCs w:val="20"/>
              </w:rPr>
            </w:pPr>
            <w:r>
              <w:rPr>
                <w:bCs/>
                <w:sz w:val="20"/>
                <w:szCs w:val="20"/>
              </w:rPr>
              <w:t>Aidan Reed</w:t>
            </w:r>
          </w:p>
        </w:tc>
        <w:tc>
          <w:tcPr>
            <w:tcW w:w="4111" w:type="dxa"/>
          </w:tcPr>
          <w:p w14:paraId="73E51643" w14:textId="3361C8C3" w:rsidR="007B33BA" w:rsidRDefault="007B33BA" w:rsidP="007B33BA">
            <w:pPr>
              <w:rPr>
                <w:bCs/>
                <w:sz w:val="20"/>
                <w:szCs w:val="20"/>
              </w:rPr>
            </w:pPr>
            <w:r>
              <w:rPr>
                <w:bCs/>
                <w:sz w:val="20"/>
                <w:szCs w:val="20"/>
              </w:rPr>
              <w:t>Unable to determine if message was set correctly as when trying to retrieve the message using emailMessage method received a stack overflow error.</w:t>
            </w:r>
          </w:p>
        </w:tc>
      </w:tr>
      <w:tr w:rsidR="003231ED" w14:paraId="6D0024FB" w14:textId="77777777" w:rsidTr="00323897">
        <w:tc>
          <w:tcPr>
            <w:tcW w:w="704" w:type="dxa"/>
          </w:tcPr>
          <w:p w14:paraId="2D6A855E" w14:textId="4AE333BD" w:rsidR="007B33BA" w:rsidRDefault="00C5123D" w:rsidP="007B33BA">
            <w:pPr>
              <w:rPr>
                <w:bCs/>
                <w:sz w:val="20"/>
                <w:szCs w:val="20"/>
              </w:rPr>
            </w:pPr>
            <w:r>
              <w:rPr>
                <w:bCs/>
                <w:sz w:val="20"/>
                <w:szCs w:val="20"/>
              </w:rPr>
              <w:t>121</w:t>
            </w:r>
          </w:p>
        </w:tc>
        <w:tc>
          <w:tcPr>
            <w:tcW w:w="1418" w:type="dxa"/>
          </w:tcPr>
          <w:p w14:paraId="144043D3" w14:textId="700BC9AC" w:rsidR="007B33BA" w:rsidRDefault="007B33BA" w:rsidP="007B33BA">
            <w:pPr>
              <w:rPr>
                <w:bCs/>
                <w:sz w:val="20"/>
                <w:szCs w:val="20"/>
              </w:rPr>
            </w:pPr>
            <w:r>
              <w:rPr>
                <w:bCs/>
                <w:sz w:val="20"/>
                <w:szCs w:val="20"/>
              </w:rPr>
              <w:t xml:space="preserve">Check Validity of </w:t>
            </w:r>
            <w:r>
              <w:rPr>
                <w:bCs/>
                <w:sz w:val="20"/>
                <w:szCs w:val="20"/>
              </w:rPr>
              <w:lastRenderedPageBreak/>
              <w:t>Email Function</w:t>
            </w:r>
          </w:p>
          <w:p w14:paraId="6A8B269C" w14:textId="4F37EAD2" w:rsidR="007B33BA" w:rsidRPr="004C13CE" w:rsidRDefault="007B33BA" w:rsidP="007B33BA">
            <w:pPr>
              <w:rPr>
                <w:b/>
                <w:bCs/>
                <w:sz w:val="20"/>
                <w:szCs w:val="20"/>
              </w:rPr>
            </w:pPr>
            <w:r>
              <w:rPr>
                <w:b/>
                <w:bCs/>
                <w:sz w:val="20"/>
                <w:szCs w:val="20"/>
              </w:rPr>
              <w:t>(isValid)</w:t>
            </w:r>
          </w:p>
        </w:tc>
        <w:tc>
          <w:tcPr>
            <w:tcW w:w="2693" w:type="dxa"/>
          </w:tcPr>
          <w:p w14:paraId="7755291A" w14:textId="0D2A9591" w:rsidR="007B33BA" w:rsidRDefault="007B33BA" w:rsidP="007B33BA">
            <w:pPr>
              <w:rPr>
                <w:bCs/>
                <w:sz w:val="20"/>
                <w:szCs w:val="20"/>
              </w:rPr>
            </w:pPr>
            <w:r>
              <w:rPr>
                <w:bCs/>
                <w:sz w:val="20"/>
                <w:szCs w:val="20"/>
              </w:rPr>
              <w:lastRenderedPageBreak/>
              <w:t xml:space="preserve">Tests the email object with no attributes set in the </w:t>
            </w:r>
            <w:r>
              <w:rPr>
                <w:bCs/>
                <w:sz w:val="20"/>
                <w:szCs w:val="20"/>
              </w:rPr>
              <w:lastRenderedPageBreak/>
              <w:t>constructor meaning they are null</w:t>
            </w:r>
          </w:p>
        </w:tc>
        <w:tc>
          <w:tcPr>
            <w:tcW w:w="1276" w:type="dxa"/>
          </w:tcPr>
          <w:p w14:paraId="1084428E" w14:textId="70C57B5E" w:rsidR="007B33BA" w:rsidRDefault="009B26AB" w:rsidP="007B33BA">
            <w:pPr>
              <w:rPr>
                <w:bCs/>
                <w:sz w:val="20"/>
                <w:szCs w:val="20"/>
              </w:rPr>
            </w:pPr>
            <w:r>
              <w:rPr>
                <w:bCs/>
                <w:sz w:val="20"/>
                <w:szCs w:val="20"/>
              </w:rPr>
              <w:lastRenderedPageBreak/>
              <w:t>Class Document</w:t>
            </w:r>
          </w:p>
        </w:tc>
        <w:tc>
          <w:tcPr>
            <w:tcW w:w="1701" w:type="dxa"/>
          </w:tcPr>
          <w:p w14:paraId="1916C302" w14:textId="6E949B4C" w:rsidR="007B33BA" w:rsidRPr="00A02C6B" w:rsidRDefault="00A02C6B" w:rsidP="007B33BA">
            <w:pPr>
              <w:rPr>
                <w:bCs/>
                <w:color w:val="000000" w:themeColor="text1"/>
                <w:sz w:val="20"/>
                <w:szCs w:val="20"/>
              </w:rPr>
            </w:pPr>
            <w:r>
              <w:rPr>
                <w:bCs/>
                <w:sz w:val="20"/>
                <w:szCs w:val="20"/>
              </w:rPr>
              <w:t xml:space="preserve">Uses </w:t>
            </w:r>
            <w:r>
              <w:rPr>
                <w:b/>
                <w:bCs/>
                <w:color w:val="006A89" w:themeColor="accent1"/>
                <w:sz w:val="20"/>
                <w:szCs w:val="20"/>
              </w:rPr>
              <w:t xml:space="preserve">nullEmail </w:t>
            </w:r>
            <w:r>
              <w:rPr>
                <w:bCs/>
                <w:color w:val="000000" w:themeColor="text1"/>
                <w:sz w:val="20"/>
                <w:szCs w:val="20"/>
              </w:rPr>
              <w:t>Object</w:t>
            </w:r>
          </w:p>
        </w:tc>
        <w:tc>
          <w:tcPr>
            <w:tcW w:w="1417" w:type="dxa"/>
          </w:tcPr>
          <w:p w14:paraId="1943E13F" w14:textId="2DAE1DFF" w:rsidR="007B33BA" w:rsidRDefault="007B33BA" w:rsidP="007B33BA">
            <w:pPr>
              <w:rPr>
                <w:bCs/>
                <w:sz w:val="20"/>
                <w:szCs w:val="20"/>
              </w:rPr>
            </w:pPr>
            <w:r>
              <w:rPr>
                <w:bCs/>
                <w:sz w:val="20"/>
                <w:szCs w:val="20"/>
              </w:rPr>
              <w:t>N/A</w:t>
            </w:r>
          </w:p>
        </w:tc>
        <w:tc>
          <w:tcPr>
            <w:tcW w:w="1276" w:type="dxa"/>
          </w:tcPr>
          <w:p w14:paraId="5C24E63B" w14:textId="415FA5E3" w:rsidR="007B33BA" w:rsidRDefault="007B33BA" w:rsidP="007B33BA">
            <w:pPr>
              <w:rPr>
                <w:bCs/>
                <w:sz w:val="20"/>
                <w:szCs w:val="20"/>
              </w:rPr>
            </w:pPr>
            <w:r>
              <w:rPr>
                <w:bCs/>
                <w:sz w:val="20"/>
                <w:szCs w:val="20"/>
              </w:rPr>
              <w:t>False</w:t>
            </w:r>
          </w:p>
        </w:tc>
        <w:tc>
          <w:tcPr>
            <w:tcW w:w="1417" w:type="dxa"/>
          </w:tcPr>
          <w:p w14:paraId="0EA1560E" w14:textId="03B1CCE0" w:rsidR="007B33BA" w:rsidRDefault="007B33BA" w:rsidP="007B33BA">
            <w:pPr>
              <w:rPr>
                <w:bCs/>
                <w:sz w:val="20"/>
                <w:szCs w:val="20"/>
              </w:rPr>
            </w:pPr>
            <w:r>
              <w:rPr>
                <w:bCs/>
                <w:sz w:val="20"/>
                <w:szCs w:val="20"/>
              </w:rPr>
              <w:t>False</w:t>
            </w:r>
          </w:p>
        </w:tc>
        <w:tc>
          <w:tcPr>
            <w:tcW w:w="1134" w:type="dxa"/>
          </w:tcPr>
          <w:p w14:paraId="5E6F0AC9" w14:textId="5BE93A1D" w:rsidR="007B33BA" w:rsidRDefault="007B33BA" w:rsidP="007B33BA">
            <w:pPr>
              <w:rPr>
                <w:bCs/>
                <w:sz w:val="20"/>
                <w:szCs w:val="20"/>
              </w:rPr>
            </w:pPr>
            <w:r>
              <w:rPr>
                <w:bCs/>
                <w:sz w:val="20"/>
                <w:szCs w:val="20"/>
              </w:rPr>
              <w:t>Aidan Reed</w:t>
            </w:r>
          </w:p>
        </w:tc>
        <w:tc>
          <w:tcPr>
            <w:tcW w:w="851" w:type="dxa"/>
          </w:tcPr>
          <w:p w14:paraId="7213659B" w14:textId="4385DB9A" w:rsidR="007B33BA" w:rsidRDefault="007B33BA" w:rsidP="007B33BA">
            <w:pPr>
              <w:rPr>
                <w:bCs/>
                <w:sz w:val="20"/>
                <w:szCs w:val="20"/>
              </w:rPr>
            </w:pPr>
            <w:r>
              <w:rPr>
                <w:bCs/>
                <w:sz w:val="20"/>
                <w:szCs w:val="20"/>
              </w:rPr>
              <w:t>PASS</w:t>
            </w:r>
          </w:p>
        </w:tc>
        <w:tc>
          <w:tcPr>
            <w:tcW w:w="1276" w:type="dxa"/>
          </w:tcPr>
          <w:p w14:paraId="6D2DE105" w14:textId="6C1B075D" w:rsidR="007B33BA" w:rsidRDefault="007B33BA" w:rsidP="007B33BA">
            <w:pPr>
              <w:rPr>
                <w:bCs/>
                <w:sz w:val="20"/>
                <w:szCs w:val="20"/>
              </w:rPr>
            </w:pPr>
            <w:r>
              <w:rPr>
                <w:bCs/>
                <w:sz w:val="20"/>
                <w:szCs w:val="20"/>
              </w:rPr>
              <w:t>26.04.2018</w:t>
            </w:r>
          </w:p>
        </w:tc>
        <w:tc>
          <w:tcPr>
            <w:tcW w:w="1275" w:type="dxa"/>
          </w:tcPr>
          <w:p w14:paraId="29104C2B" w14:textId="4CBAC918" w:rsidR="007B33BA" w:rsidRDefault="00D55FE1" w:rsidP="007B33BA">
            <w:pPr>
              <w:rPr>
                <w:bCs/>
                <w:sz w:val="20"/>
                <w:szCs w:val="20"/>
              </w:rPr>
            </w:pPr>
            <w:r>
              <w:rPr>
                <w:bCs/>
                <w:sz w:val="20"/>
                <w:szCs w:val="20"/>
              </w:rPr>
              <w:t>Aidan Reed</w:t>
            </w:r>
          </w:p>
        </w:tc>
        <w:tc>
          <w:tcPr>
            <w:tcW w:w="4111" w:type="dxa"/>
          </w:tcPr>
          <w:p w14:paraId="141E6472" w14:textId="794A0E37" w:rsidR="007B33BA" w:rsidRDefault="007B33BA" w:rsidP="007B33BA">
            <w:pPr>
              <w:rPr>
                <w:bCs/>
                <w:sz w:val="20"/>
                <w:szCs w:val="20"/>
              </w:rPr>
            </w:pPr>
            <w:r>
              <w:rPr>
                <w:bCs/>
                <w:sz w:val="20"/>
                <w:szCs w:val="20"/>
              </w:rPr>
              <w:t>The worst case where no values are set</w:t>
            </w:r>
          </w:p>
        </w:tc>
      </w:tr>
      <w:tr w:rsidR="003231ED" w14:paraId="47FF0222" w14:textId="77777777" w:rsidTr="00323897">
        <w:tc>
          <w:tcPr>
            <w:tcW w:w="704" w:type="dxa"/>
          </w:tcPr>
          <w:p w14:paraId="59A1B218" w14:textId="09203ED4" w:rsidR="007B33BA" w:rsidRDefault="00A029C1" w:rsidP="007B33BA">
            <w:pPr>
              <w:rPr>
                <w:bCs/>
                <w:sz w:val="20"/>
                <w:szCs w:val="20"/>
              </w:rPr>
            </w:pPr>
            <w:r>
              <w:rPr>
                <w:bCs/>
                <w:sz w:val="20"/>
                <w:szCs w:val="20"/>
              </w:rPr>
              <w:t>122</w:t>
            </w:r>
          </w:p>
          <w:p w14:paraId="74099635" w14:textId="77777777" w:rsidR="007B33BA" w:rsidRDefault="007B33BA" w:rsidP="007B33BA">
            <w:pPr>
              <w:rPr>
                <w:bCs/>
                <w:sz w:val="20"/>
                <w:szCs w:val="20"/>
              </w:rPr>
            </w:pPr>
          </w:p>
          <w:p w14:paraId="2499E64A" w14:textId="77777777" w:rsidR="007B33BA" w:rsidRDefault="007B33BA" w:rsidP="007B33BA">
            <w:pPr>
              <w:rPr>
                <w:bCs/>
                <w:sz w:val="20"/>
                <w:szCs w:val="20"/>
              </w:rPr>
            </w:pPr>
          </w:p>
          <w:p w14:paraId="70DA2D88" w14:textId="77777777" w:rsidR="007B33BA" w:rsidRDefault="007B33BA" w:rsidP="007B33BA">
            <w:pPr>
              <w:rPr>
                <w:bCs/>
                <w:sz w:val="20"/>
                <w:szCs w:val="20"/>
              </w:rPr>
            </w:pPr>
          </w:p>
          <w:p w14:paraId="28904E1E" w14:textId="77777777" w:rsidR="007B33BA" w:rsidRDefault="007B33BA" w:rsidP="007B33BA">
            <w:pPr>
              <w:rPr>
                <w:bCs/>
                <w:sz w:val="20"/>
                <w:szCs w:val="20"/>
              </w:rPr>
            </w:pPr>
          </w:p>
          <w:p w14:paraId="169D6F07" w14:textId="77777777" w:rsidR="007B33BA" w:rsidRDefault="007B33BA" w:rsidP="007B33BA">
            <w:pPr>
              <w:rPr>
                <w:bCs/>
                <w:sz w:val="20"/>
                <w:szCs w:val="20"/>
              </w:rPr>
            </w:pPr>
          </w:p>
          <w:p w14:paraId="481E2CD9" w14:textId="77777777" w:rsidR="007B33BA" w:rsidRDefault="007B33BA" w:rsidP="007B33BA">
            <w:pPr>
              <w:rPr>
                <w:bCs/>
                <w:sz w:val="20"/>
                <w:szCs w:val="20"/>
              </w:rPr>
            </w:pPr>
          </w:p>
          <w:p w14:paraId="7299B4F2" w14:textId="77777777" w:rsidR="007B33BA" w:rsidRDefault="007B33BA" w:rsidP="007B33BA">
            <w:pPr>
              <w:rPr>
                <w:bCs/>
                <w:sz w:val="20"/>
                <w:szCs w:val="20"/>
              </w:rPr>
            </w:pPr>
          </w:p>
          <w:p w14:paraId="0903C24B" w14:textId="77777777" w:rsidR="007B33BA" w:rsidRDefault="007B33BA" w:rsidP="007B33BA">
            <w:pPr>
              <w:rPr>
                <w:bCs/>
                <w:sz w:val="20"/>
                <w:szCs w:val="20"/>
              </w:rPr>
            </w:pPr>
          </w:p>
          <w:p w14:paraId="17467CCA" w14:textId="77777777" w:rsidR="007B33BA" w:rsidRDefault="007B33BA" w:rsidP="007B33BA">
            <w:pPr>
              <w:rPr>
                <w:bCs/>
                <w:sz w:val="20"/>
                <w:szCs w:val="20"/>
              </w:rPr>
            </w:pPr>
          </w:p>
          <w:p w14:paraId="2FA83025" w14:textId="77777777" w:rsidR="007B33BA" w:rsidRDefault="007B33BA" w:rsidP="007B33BA">
            <w:pPr>
              <w:rPr>
                <w:bCs/>
                <w:sz w:val="20"/>
                <w:szCs w:val="20"/>
              </w:rPr>
            </w:pPr>
          </w:p>
          <w:p w14:paraId="1133C8FD" w14:textId="77777777" w:rsidR="007B33BA" w:rsidRDefault="007B33BA" w:rsidP="007B33BA">
            <w:pPr>
              <w:rPr>
                <w:bCs/>
                <w:sz w:val="20"/>
                <w:szCs w:val="20"/>
              </w:rPr>
            </w:pPr>
          </w:p>
          <w:p w14:paraId="749B32F2" w14:textId="77777777" w:rsidR="007B33BA" w:rsidRDefault="007B33BA" w:rsidP="007B33BA">
            <w:pPr>
              <w:rPr>
                <w:bCs/>
                <w:sz w:val="20"/>
                <w:szCs w:val="20"/>
              </w:rPr>
            </w:pPr>
          </w:p>
          <w:p w14:paraId="3794B788" w14:textId="77777777" w:rsidR="007B33BA" w:rsidRDefault="007B33BA" w:rsidP="007B33BA">
            <w:pPr>
              <w:rPr>
                <w:bCs/>
                <w:sz w:val="20"/>
                <w:szCs w:val="20"/>
              </w:rPr>
            </w:pPr>
          </w:p>
          <w:p w14:paraId="5B7EDAE5" w14:textId="77777777" w:rsidR="007B33BA" w:rsidRDefault="007B33BA" w:rsidP="007B33BA">
            <w:pPr>
              <w:rPr>
                <w:bCs/>
                <w:sz w:val="20"/>
                <w:szCs w:val="20"/>
              </w:rPr>
            </w:pPr>
          </w:p>
          <w:p w14:paraId="1FE144C9" w14:textId="77777777" w:rsidR="007B33BA" w:rsidRDefault="007B33BA" w:rsidP="007B33BA">
            <w:pPr>
              <w:rPr>
                <w:bCs/>
                <w:sz w:val="20"/>
                <w:szCs w:val="20"/>
              </w:rPr>
            </w:pPr>
          </w:p>
          <w:p w14:paraId="6BDA9A8B" w14:textId="77777777" w:rsidR="007B33BA" w:rsidRDefault="007B33BA" w:rsidP="007B33BA">
            <w:pPr>
              <w:rPr>
                <w:bCs/>
                <w:sz w:val="20"/>
                <w:szCs w:val="20"/>
              </w:rPr>
            </w:pPr>
          </w:p>
          <w:p w14:paraId="227AE4D3" w14:textId="77777777" w:rsidR="007B33BA" w:rsidRDefault="007B33BA" w:rsidP="007B33BA">
            <w:pPr>
              <w:rPr>
                <w:bCs/>
                <w:sz w:val="20"/>
                <w:szCs w:val="20"/>
              </w:rPr>
            </w:pPr>
          </w:p>
          <w:p w14:paraId="280A77F3" w14:textId="1EB1B509" w:rsidR="007B33BA" w:rsidRDefault="007B33BA" w:rsidP="007B33BA">
            <w:pPr>
              <w:rPr>
                <w:bCs/>
                <w:sz w:val="20"/>
                <w:szCs w:val="20"/>
              </w:rPr>
            </w:pPr>
          </w:p>
        </w:tc>
        <w:tc>
          <w:tcPr>
            <w:tcW w:w="1418" w:type="dxa"/>
          </w:tcPr>
          <w:p w14:paraId="1A4B16F4" w14:textId="77777777" w:rsidR="007B33BA" w:rsidRDefault="007B33BA" w:rsidP="007B33BA">
            <w:pPr>
              <w:rPr>
                <w:bCs/>
                <w:sz w:val="20"/>
                <w:szCs w:val="20"/>
              </w:rPr>
            </w:pPr>
            <w:r>
              <w:rPr>
                <w:bCs/>
                <w:sz w:val="20"/>
                <w:szCs w:val="20"/>
              </w:rPr>
              <w:t>Check Validity of Email Function</w:t>
            </w:r>
          </w:p>
          <w:p w14:paraId="34A86D0F" w14:textId="4DBC58F8" w:rsidR="007B33BA" w:rsidRDefault="007B33BA" w:rsidP="007B33BA">
            <w:pPr>
              <w:rPr>
                <w:bCs/>
                <w:sz w:val="20"/>
                <w:szCs w:val="20"/>
              </w:rPr>
            </w:pPr>
            <w:r>
              <w:rPr>
                <w:b/>
                <w:bCs/>
                <w:sz w:val="20"/>
                <w:szCs w:val="20"/>
              </w:rPr>
              <w:t>(isValid)</w:t>
            </w:r>
          </w:p>
        </w:tc>
        <w:tc>
          <w:tcPr>
            <w:tcW w:w="2693" w:type="dxa"/>
          </w:tcPr>
          <w:p w14:paraId="3C6CB2BD" w14:textId="1D75E16A" w:rsidR="007B33BA" w:rsidRDefault="007B33BA" w:rsidP="007B33BA">
            <w:pPr>
              <w:rPr>
                <w:bCs/>
                <w:sz w:val="20"/>
                <w:szCs w:val="20"/>
              </w:rPr>
            </w:pPr>
            <w:r>
              <w:rPr>
                <w:bCs/>
                <w:sz w:val="20"/>
                <w:szCs w:val="20"/>
              </w:rPr>
              <w:t xml:space="preserve">Tests the email object with All attributes set in the constructor </w:t>
            </w:r>
          </w:p>
        </w:tc>
        <w:tc>
          <w:tcPr>
            <w:tcW w:w="1276" w:type="dxa"/>
          </w:tcPr>
          <w:p w14:paraId="5B60C250" w14:textId="5D4801B4" w:rsidR="007B33BA" w:rsidRDefault="009B26AB" w:rsidP="007B33BA">
            <w:pPr>
              <w:rPr>
                <w:bCs/>
                <w:sz w:val="20"/>
                <w:szCs w:val="20"/>
              </w:rPr>
            </w:pPr>
            <w:r>
              <w:rPr>
                <w:bCs/>
                <w:sz w:val="20"/>
                <w:szCs w:val="20"/>
              </w:rPr>
              <w:t>Class Document</w:t>
            </w:r>
          </w:p>
        </w:tc>
        <w:tc>
          <w:tcPr>
            <w:tcW w:w="1701" w:type="dxa"/>
          </w:tcPr>
          <w:p w14:paraId="3111D1C8" w14:textId="233EF9A8" w:rsidR="007B33BA" w:rsidRDefault="00845A2E" w:rsidP="007B33BA">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object</w:t>
            </w:r>
            <w:r w:rsidR="00BA36DB">
              <w:rPr>
                <w:bCs/>
                <w:sz w:val="20"/>
                <w:szCs w:val="20"/>
              </w:rPr>
              <w:t xml:space="preserve"> created with </w:t>
            </w:r>
            <w:r w:rsidR="00BA36DB" w:rsidRPr="00CA1D1C">
              <w:rPr>
                <w:b/>
                <w:bCs/>
                <w:color w:val="FF0000"/>
                <w:sz w:val="20"/>
                <w:szCs w:val="20"/>
              </w:rPr>
              <w:t>kSENDER</w:t>
            </w:r>
            <w:r w:rsidR="00BA36DB">
              <w:rPr>
                <w:bCs/>
                <w:sz w:val="20"/>
                <w:szCs w:val="20"/>
              </w:rPr>
              <w:t xml:space="preserve">, </w:t>
            </w:r>
            <w:r w:rsidR="00BA36DB" w:rsidRPr="00CA1D1C">
              <w:rPr>
                <w:b/>
                <w:bCs/>
                <w:color w:val="FF0000"/>
                <w:sz w:val="20"/>
                <w:szCs w:val="20"/>
              </w:rPr>
              <w:t>kRECIPIENT</w:t>
            </w:r>
            <w:r w:rsidR="00BA36DB">
              <w:rPr>
                <w:bCs/>
                <w:sz w:val="20"/>
                <w:szCs w:val="20"/>
              </w:rPr>
              <w:t xml:space="preserve">, </w:t>
            </w:r>
            <w:r w:rsidR="00BA36DB" w:rsidRPr="00CA1D1C">
              <w:rPr>
                <w:b/>
                <w:bCs/>
                <w:color w:val="FF0000"/>
                <w:sz w:val="20"/>
                <w:szCs w:val="20"/>
              </w:rPr>
              <w:t>kSUBJECT</w:t>
            </w:r>
            <w:r w:rsidR="00BA36DB">
              <w:rPr>
                <w:bCs/>
                <w:sz w:val="20"/>
                <w:szCs w:val="20"/>
              </w:rPr>
              <w:t xml:space="preserve">, and </w:t>
            </w:r>
            <w:r w:rsidR="00BA36DB" w:rsidRPr="00CA1D1C">
              <w:rPr>
                <w:b/>
                <w:bCs/>
                <w:color w:val="FF0000"/>
                <w:sz w:val="20"/>
                <w:szCs w:val="20"/>
              </w:rPr>
              <w:t>kBODY1</w:t>
            </w:r>
            <w:r w:rsidR="00BA36DB" w:rsidRPr="00CA1D1C">
              <w:rPr>
                <w:bCs/>
                <w:color w:val="FF0000"/>
                <w:sz w:val="20"/>
                <w:szCs w:val="20"/>
              </w:rPr>
              <w:t xml:space="preserve"> </w:t>
            </w:r>
            <w:r w:rsidR="00BA36DB">
              <w:rPr>
                <w:bCs/>
                <w:sz w:val="20"/>
                <w:szCs w:val="20"/>
              </w:rPr>
              <w:t>constants</w:t>
            </w:r>
          </w:p>
        </w:tc>
        <w:tc>
          <w:tcPr>
            <w:tcW w:w="1417" w:type="dxa"/>
          </w:tcPr>
          <w:p w14:paraId="20496D13" w14:textId="1D07308C" w:rsidR="007B33BA" w:rsidRDefault="007B33BA" w:rsidP="007B33BA">
            <w:pPr>
              <w:rPr>
                <w:bCs/>
                <w:sz w:val="20"/>
                <w:szCs w:val="20"/>
              </w:rPr>
            </w:pPr>
            <w:r w:rsidRPr="00236A79">
              <w:rPr>
                <w:b/>
                <w:bCs/>
                <w:sz w:val="20"/>
                <w:szCs w:val="20"/>
              </w:rPr>
              <w:t>Sender</w:t>
            </w:r>
            <w:r>
              <w:rPr>
                <w:bCs/>
                <w:sz w:val="20"/>
                <w:szCs w:val="20"/>
              </w:rPr>
              <w:t xml:space="preserve">: </w:t>
            </w:r>
          </w:p>
          <w:p w14:paraId="2435230C" w14:textId="394E527C" w:rsidR="007B33BA" w:rsidRPr="00236A79" w:rsidRDefault="00236A79" w:rsidP="007B33BA">
            <w:pPr>
              <w:rPr>
                <w:b/>
                <w:bCs/>
                <w:color w:val="FF0000"/>
                <w:sz w:val="20"/>
                <w:szCs w:val="20"/>
              </w:rPr>
            </w:pPr>
            <w:r>
              <w:rPr>
                <w:b/>
                <w:bCs/>
                <w:color w:val="FF0000"/>
                <w:sz w:val="20"/>
                <w:szCs w:val="20"/>
              </w:rPr>
              <w:t>kSENDER</w:t>
            </w:r>
          </w:p>
          <w:p w14:paraId="06100A27" w14:textId="1067E47F" w:rsidR="007B33BA" w:rsidRDefault="00236A79" w:rsidP="007B33BA">
            <w:pPr>
              <w:rPr>
                <w:bCs/>
                <w:sz w:val="20"/>
                <w:szCs w:val="20"/>
              </w:rPr>
            </w:pPr>
            <w:r>
              <w:rPr>
                <w:b/>
                <w:bCs/>
                <w:sz w:val="20"/>
                <w:szCs w:val="20"/>
              </w:rPr>
              <w:t>Recipient</w:t>
            </w:r>
            <w:r w:rsidR="007B33BA">
              <w:rPr>
                <w:bCs/>
                <w:sz w:val="20"/>
                <w:szCs w:val="20"/>
              </w:rPr>
              <w:t xml:space="preserve">: </w:t>
            </w:r>
          </w:p>
          <w:p w14:paraId="2FE48444" w14:textId="6FD8FEFB" w:rsidR="007B33BA" w:rsidRDefault="00236A79" w:rsidP="007B33BA">
            <w:pPr>
              <w:rPr>
                <w:b/>
                <w:bCs/>
                <w:sz w:val="20"/>
                <w:szCs w:val="20"/>
              </w:rPr>
            </w:pPr>
            <w:r>
              <w:rPr>
                <w:b/>
                <w:color w:val="FF0000"/>
              </w:rPr>
              <w:t>kRECIPIENT</w:t>
            </w:r>
            <w:r>
              <w:rPr>
                <w:bCs/>
                <w:sz w:val="20"/>
                <w:szCs w:val="20"/>
              </w:rPr>
              <w:t xml:space="preserve"> </w:t>
            </w:r>
          </w:p>
          <w:p w14:paraId="5756ED82" w14:textId="4CC3FA53" w:rsidR="007B33BA" w:rsidRPr="006A78AE" w:rsidRDefault="007B33BA" w:rsidP="007B33BA">
            <w:pPr>
              <w:rPr>
                <w:b/>
                <w:bCs/>
                <w:sz w:val="20"/>
                <w:szCs w:val="20"/>
              </w:rPr>
            </w:pPr>
            <w:r w:rsidRPr="006A78AE">
              <w:rPr>
                <w:b/>
                <w:bCs/>
                <w:sz w:val="20"/>
                <w:szCs w:val="20"/>
              </w:rPr>
              <w:t>Subject:</w:t>
            </w:r>
          </w:p>
          <w:p w14:paraId="38032918" w14:textId="593EE9B2" w:rsidR="007B33BA" w:rsidRDefault="006A78AE" w:rsidP="007B33BA">
            <w:pPr>
              <w:rPr>
                <w:b/>
                <w:bCs/>
                <w:sz w:val="20"/>
                <w:szCs w:val="20"/>
              </w:rPr>
            </w:pPr>
            <w:r>
              <w:rPr>
                <w:b/>
                <w:bCs/>
                <w:color w:val="FF0000"/>
                <w:sz w:val="20"/>
                <w:szCs w:val="20"/>
              </w:rPr>
              <w:t>kSUBJECT</w:t>
            </w:r>
            <w:r>
              <w:rPr>
                <w:b/>
                <w:bCs/>
                <w:sz w:val="20"/>
                <w:szCs w:val="20"/>
              </w:rPr>
              <w:t xml:space="preserve"> </w:t>
            </w:r>
          </w:p>
          <w:p w14:paraId="3B75FC1C" w14:textId="5D983DC9" w:rsidR="007B33BA" w:rsidRDefault="007B33BA" w:rsidP="007B33BA">
            <w:pPr>
              <w:rPr>
                <w:bCs/>
                <w:sz w:val="20"/>
                <w:szCs w:val="20"/>
              </w:rPr>
            </w:pPr>
            <w:r w:rsidRPr="00542AE9">
              <w:rPr>
                <w:b/>
                <w:bCs/>
                <w:sz w:val="20"/>
                <w:szCs w:val="20"/>
              </w:rPr>
              <w:t>Message</w:t>
            </w:r>
            <w:r>
              <w:rPr>
                <w:bCs/>
                <w:sz w:val="20"/>
                <w:szCs w:val="20"/>
              </w:rPr>
              <w:t>:</w:t>
            </w:r>
          </w:p>
          <w:p w14:paraId="132314D7" w14:textId="711EB00E" w:rsidR="007B33BA" w:rsidRPr="003D0CD5" w:rsidRDefault="00873E8F" w:rsidP="007B33BA">
            <w:pPr>
              <w:rPr>
                <w:bCs/>
                <w:color w:val="FF0000"/>
                <w:sz w:val="20"/>
                <w:szCs w:val="20"/>
              </w:rPr>
            </w:pPr>
            <w:r w:rsidRPr="003D0CD5">
              <w:rPr>
                <w:b/>
                <w:bCs/>
                <w:color w:val="FF0000"/>
                <w:sz w:val="20"/>
                <w:szCs w:val="20"/>
              </w:rPr>
              <w:t>kBODY1</w:t>
            </w:r>
          </w:p>
          <w:p w14:paraId="13A9A653" w14:textId="703AF156" w:rsidR="007B33BA" w:rsidRDefault="007B33BA" w:rsidP="007B33BA">
            <w:pPr>
              <w:rPr>
                <w:bCs/>
                <w:sz w:val="20"/>
                <w:szCs w:val="20"/>
              </w:rPr>
            </w:pPr>
          </w:p>
        </w:tc>
        <w:tc>
          <w:tcPr>
            <w:tcW w:w="1276" w:type="dxa"/>
          </w:tcPr>
          <w:p w14:paraId="6E5E6842" w14:textId="3FC5CD84" w:rsidR="007B33BA" w:rsidRDefault="007B33BA" w:rsidP="007B33BA">
            <w:pPr>
              <w:rPr>
                <w:bCs/>
                <w:sz w:val="20"/>
                <w:szCs w:val="20"/>
              </w:rPr>
            </w:pPr>
            <w:r>
              <w:rPr>
                <w:bCs/>
                <w:sz w:val="20"/>
                <w:szCs w:val="20"/>
              </w:rPr>
              <w:t>True</w:t>
            </w:r>
          </w:p>
        </w:tc>
        <w:tc>
          <w:tcPr>
            <w:tcW w:w="1417" w:type="dxa"/>
          </w:tcPr>
          <w:p w14:paraId="36D2AF54" w14:textId="45B519F3" w:rsidR="007B33BA" w:rsidRDefault="007B33BA" w:rsidP="007B33BA">
            <w:pPr>
              <w:rPr>
                <w:bCs/>
                <w:sz w:val="20"/>
                <w:szCs w:val="20"/>
              </w:rPr>
            </w:pPr>
            <w:r>
              <w:rPr>
                <w:bCs/>
                <w:sz w:val="20"/>
                <w:szCs w:val="20"/>
              </w:rPr>
              <w:t>True</w:t>
            </w:r>
          </w:p>
        </w:tc>
        <w:tc>
          <w:tcPr>
            <w:tcW w:w="1134" w:type="dxa"/>
          </w:tcPr>
          <w:p w14:paraId="4B9CED07" w14:textId="0A2EC250" w:rsidR="007B33BA" w:rsidRDefault="007B33BA" w:rsidP="007B33BA">
            <w:pPr>
              <w:rPr>
                <w:bCs/>
                <w:sz w:val="20"/>
                <w:szCs w:val="20"/>
              </w:rPr>
            </w:pPr>
            <w:r>
              <w:rPr>
                <w:bCs/>
                <w:sz w:val="20"/>
                <w:szCs w:val="20"/>
              </w:rPr>
              <w:t>Aidan Reed</w:t>
            </w:r>
          </w:p>
        </w:tc>
        <w:tc>
          <w:tcPr>
            <w:tcW w:w="851" w:type="dxa"/>
          </w:tcPr>
          <w:p w14:paraId="09841AE9" w14:textId="0A267D69" w:rsidR="007B33BA" w:rsidRDefault="007B33BA" w:rsidP="007B33BA">
            <w:pPr>
              <w:rPr>
                <w:bCs/>
                <w:sz w:val="20"/>
                <w:szCs w:val="20"/>
              </w:rPr>
            </w:pPr>
            <w:r>
              <w:rPr>
                <w:bCs/>
                <w:sz w:val="20"/>
                <w:szCs w:val="20"/>
              </w:rPr>
              <w:t>PASS</w:t>
            </w:r>
          </w:p>
        </w:tc>
        <w:tc>
          <w:tcPr>
            <w:tcW w:w="1276" w:type="dxa"/>
          </w:tcPr>
          <w:p w14:paraId="2C0907F4" w14:textId="1C583AB5" w:rsidR="007B33BA" w:rsidRDefault="007B33BA" w:rsidP="007B33BA">
            <w:pPr>
              <w:rPr>
                <w:bCs/>
                <w:sz w:val="20"/>
                <w:szCs w:val="20"/>
              </w:rPr>
            </w:pPr>
            <w:r>
              <w:rPr>
                <w:bCs/>
                <w:sz w:val="20"/>
                <w:szCs w:val="20"/>
              </w:rPr>
              <w:t>26.04.2018</w:t>
            </w:r>
          </w:p>
        </w:tc>
        <w:tc>
          <w:tcPr>
            <w:tcW w:w="1275" w:type="dxa"/>
          </w:tcPr>
          <w:p w14:paraId="4470167A" w14:textId="57D912DF" w:rsidR="007B33BA" w:rsidRDefault="00D55FE1" w:rsidP="007B33BA">
            <w:pPr>
              <w:rPr>
                <w:bCs/>
                <w:sz w:val="20"/>
                <w:szCs w:val="20"/>
              </w:rPr>
            </w:pPr>
            <w:r>
              <w:rPr>
                <w:bCs/>
                <w:sz w:val="20"/>
                <w:szCs w:val="20"/>
              </w:rPr>
              <w:t>Aidan Reed</w:t>
            </w:r>
          </w:p>
        </w:tc>
        <w:tc>
          <w:tcPr>
            <w:tcW w:w="4111" w:type="dxa"/>
          </w:tcPr>
          <w:p w14:paraId="7182F507" w14:textId="7146CE95" w:rsidR="007B33BA" w:rsidRDefault="007B33BA" w:rsidP="007B33BA">
            <w:pPr>
              <w:rPr>
                <w:bCs/>
                <w:sz w:val="20"/>
                <w:szCs w:val="20"/>
              </w:rPr>
            </w:pPr>
            <w:r>
              <w:rPr>
                <w:bCs/>
                <w:sz w:val="20"/>
                <w:szCs w:val="20"/>
              </w:rPr>
              <w:t>The best case where all values are set</w:t>
            </w:r>
          </w:p>
        </w:tc>
      </w:tr>
      <w:tr w:rsidR="003231ED" w14:paraId="001183C0" w14:textId="77777777" w:rsidTr="00323897">
        <w:tc>
          <w:tcPr>
            <w:tcW w:w="704" w:type="dxa"/>
          </w:tcPr>
          <w:p w14:paraId="7EB6F00A" w14:textId="794ABCA6" w:rsidR="007B33BA" w:rsidRDefault="0058700D" w:rsidP="007B33BA">
            <w:pPr>
              <w:rPr>
                <w:bCs/>
                <w:sz w:val="20"/>
                <w:szCs w:val="20"/>
              </w:rPr>
            </w:pPr>
            <w:r>
              <w:rPr>
                <w:bCs/>
                <w:sz w:val="20"/>
                <w:szCs w:val="20"/>
              </w:rPr>
              <w:t>123</w:t>
            </w:r>
          </w:p>
        </w:tc>
        <w:tc>
          <w:tcPr>
            <w:tcW w:w="1418" w:type="dxa"/>
          </w:tcPr>
          <w:p w14:paraId="36571B8E" w14:textId="77777777" w:rsidR="007B33BA" w:rsidRDefault="007B33BA" w:rsidP="007B33BA">
            <w:pPr>
              <w:rPr>
                <w:bCs/>
                <w:sz w:val="20"/>
                <w:szCs w:val="20"/>
              </w:rPr>
            </w:pPr>
            <w:r>
              <w:rPr>
                <w:bCs/>
                <w:sz w:val="20"/>
                <w:szCs w:val="20"/>
              </w:rPr>
              <w:t>Check Validity of Email Function</w:t>
            </w:r>
          </w:p>
          <w:p w14:paraId="4B23BA1A" w14:textId="46C8EC9B" w:rsidR="007B33BA" w:rsidRDefault="007B33BA" w:rsidP="007B33BA">
            <w:pPr>
              <w:rPr>
                <w:bCs/>
                <w:sz w:val="20"/>
                <w:szCs w:val="20"/>
              </w:rPr>
            </w:pPr>
            <w:r>
              <w:rPr>
                <w:b/>
                <w:bCs/>
                <w:sz w:val="20"/>
                <w:szCs w:val="20"/>
              </w:rPr>
              <w:t>(isValid)</w:t>
            </w:r>
          </w:p>
        </w:tc>
        <w:tc>
          <w:tcPr>
            <w:tcW w:w="2693" w:type="dxa"/>
          </w:tcPr>
          <w:p w14:paraId="34A744B3" w14:textId="7BB46FEC" w:rsidR="007B33BA" w:rsidRDefault="007B33BA" w:rsidP="007B33BA">
            <w:pPr>
              <w:rPr>
                <w:bCs/>
                <w:sz w:val="20"/>
                <w:szCs w:val="20"/>
              </w:rPr>
            </w:pPr>
            <w:r>
              <w:rPr>
                <w:bCs/>
                <w:sz w:val="20"/>
                <w:szCs w:val="20"/>
              </w:rPr>
              <w:t>Tests the email object with one attribute set – the from address</w:t>
            </w:r>
          </w:p>
        </w:tc>
        <w:tc>
          <w:tcPr>
            <w:tcW w:w="1276" w:type="dxa"/>
          </w:tcPr>
          <w:p w14:paraId="100BB581" w14:textId="2E7646DC" w:rsidR="007B33BA" w:rsidRDefault="009B26AB" w:rsidP="007B33BA">
            <w:pPr>
              <w:rPr>
                <w:bCs/>
                <w:sz w:val="20"/>
                <w:szCs w:val="20"/>
              </w:rPr>
            </w:pPr>
            <w:r>
              <w:rPr>
                <w:bCs/>
                <w:sz w:val="20"/>
                <w:szCs w:val="20"/>
              </w:rPr>
              <w:t>Class Document</w:t>
            </w:r>
          </w:p>
        </w:tc>
        <w:tc>
          <w:tcPr>
            <w:tcW w:w="1701" w:type="dxa"/>
          </w:tcPr>
          <w:p w14:paraId="100344EC" w14:textId="43415EFA" w:rsidR="007B33BA" w:rsidRDefault="008A3B97" w:rsidP="007B33BA">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setFrom method passing </w:t>
            </w:r>
            <w:r w:rsidRPr="00CA1D1C">
              <w:rPr>
                <w:b/>
                <w:bCs/>
                <w:color w:val="FF0000"/>
                <w:sz w:val="20"/>
                <w:szCs w:val="20"/>
              </w:rPr>
              <w:t>kSENDER</w:t>
            </w:r>
            <w:r w:rsidRPr="00CA1D1C">
              <w:rPr>
                <w:bCs/>
                <w:color w:val="FF0000"/>
                <w:sz w:val="20"/>
                <w:szCs w:val="20"/>
              </w:rPr>
              <w:t xml:space="preserve"> </w:t>
            </w:r>
            <w:r>
              <w:rPr>
                <w:bCs/>
                <w:sz w:val="20"/>
                <w:szCs w:val="20"/>
              </w:rPr>
              <w:t>constant</w:t>
            </w:r>
          </w:p>
        </w:tc>
        <w:tc>
          <w:tcPr>
            <w:tcW w:w="1417" w:type="dxa"/>
          </w:tcPr>
          <w:p w14:paraId="1D9BF655" w14:textId="60D6C88C" w:rsidR="007B33BA" w:rsidRPr="008A3B97" w:rsidRDefault="007B33BA" w:rsidP="007B33BA">
            <w:pPr>
              <w:rPr>
                <w:b/>
                <w:bCs/>
                <w:sz w:val="20"/>
                <w:szCs w:val="20"/>
              </w:rPr>
            </w:pPr>
            <w:r w:rsidRPr="008A3B97">
              <w:rPr>
                <w:b/>
                <w:bCs/>
                <w:sz w:val="20"/>
                <w:szCs w:val="20"/>
              </w:rPr>
              <w:t xml:space="preserve">Sender: </w:t>
            </w:r>
          </w:p>
          <w:p w14:paraId="6877C68F" w14:textId="29F12F54" w:rsidR="007B33BA" w:rsidRPr="001361DB" w:rsidRDefault="001361DB" w:rsidP="007B33BA">
            <w:pPr>
              <w:rPr>
                <w:b/>
                <w:bCs/>
                <w:color w:val="FF0000"/>
                <w:sz w:val="20"/>
                <w:szCs w:val="20"/>
              </w:rPr>
            </w:pPr>
            <w:r>
              <w:rPr>
                <w:b/>
                <w:color w:val="FF0000"/>
              </w:rPr>
              <w:t>kSENDER</w:t>
            </w:r>
          </w:p>
        </w:tc>
        <w:tc>
          <w:tcPr>
            <w:tcW w:w="1276" w:type="dxa"/>
          </w:tcPr>
          <w:p w14:paraId="560937F6" w14:textId="7E8C376A" w:rsidR="007B33BA" w:rsidRDefault="007B33BA" w:rsidP="007B33BA">
            <w:pPr>
              <w:rPr>
                <w:bCs/>
                <w:sz w:val="20"/>
                <w:szCs w:val="20"/>
              </w:rPr>
            </w:pPr>
            <w:r>
              <w:rPr>
                <w:bCs/>
                <w:sz w:val="20"/>
                <w:szCs w:val="20"/>
              </w:rPr>
              <w:t>False</w:t>
            </w:r>
          </w:p>
        </w:tc>
        <w:tc>
          <w:tcPr>
            <w:tcW w:w="1417" w:type="dxa"/>
          </w:tcPr>
          <w:p w14:paraId="3AB4B44E" w14:textId="2DB6E496" w:rsidR="007B33BA" w:rsidRDefault="007B33BA" w:rsidP="007B33BA">
            <w:pPr>
              <w:rPr>
                <w:bCs/>
                <w:sz w:val="20"/>
                <w:szCs w:val="20"/>
              </w:rPr>
            </w:pPr>
            <w:r>
              <w:rPr>
                <w:bCs/>
                <w:sz w:val="20"/>
                <w:szCs w:val="20"/>
              </w:rPr>
              <w:t>False</w:t>
            </w:r>
          </w:p>
        </w:tc>
        <w:tc>
          <w:tcPr>
            <w:tcW w:w="1134" w:type="dxa"/>
          </w:tcPr>
          <w:p w14:paraId="4175E94E" w14:textId="759587E4" w:rsidR="007B33BA" w:rsidRDefault="007B33BA" w:rsidP="007B33BA">
            <w:pPr>
              <w:rPr>
                <w:bCs/>
                <w:sz w:val="20"/>
                <w:szCs w:val="20"/>
              </w:rPr>
            </w:pPr>
            <w:r>
              <w:rPr>
                <w:bCs/>
                <w:sz w:val="20"/>
                <w:szCs w:val="20"/>
              </w:rPr>
              <w:t>Aidan Reed</w:t>
            </w:r>
          </w:p>
        </w:tc>
        <w:tc>
          <w:tcPr>
            <w:tcW w:w="851" w:type="dxa"/>
          </w:tcPr>
          <w:p w14:paraId="60F5E450" w14:textId="4BD6EE40" w:rsidR="007B33BA" w:rsidRDefault="007B33BA" w:rsidP="007B33BA">
            <w:pPr>
              <w:rPr>
                <w:bCs/>
                <w:sz w:val="20"/>
                <w:szCs w:val="20"/>
              </w:rPr>
            </w:pPr>
            <w:r>
              <w:rPr>
                <w:bCs/>
                <w:sz w:val="20"/>
                <w:szCs w:val="20"/>
              </w:rPr>
              <w:t>PASS</w:t>
            </w:r>
          </w:p>
        </w:tc>
        <w:tc>
          <w:tcPr>
            <w:tcW w:w="1276" w:type="dxa"/>
          </w:tcPr>
          <w:p w14:paraId="5444AD4C" w14:textId="0F7EF122" w:rsidR="007B33BA" w:rsidRDefault="007B33BA" w:rsidP="007B33BA">
            <w:pPr>
              <w:rPr>
                <w:bCs/>
                <w:sz w:val="20"/>
                <w:szCs w:val="20"/>
              </w:rPr>
            </w:pPr>
            <w:r>
              <w:rPr>
                <w:bCs/>
                <w:sz w:val="20"/>
                <w:szCs w:val="20"/>
              </w:rPr>
              <w:t>26.04.2018</w:t>
            </w:r>
          </w:p>
        </w:tc>
        <w:tc>
          <w:tcPr>
            <w:tcW w:w="1275" w:type="dxa"/>
          </w:tcPr>
          <w:p w14:paraId="78B3AD53" w14:textId="09C9194F" w:rsidR="002E18D0" w:rsidRDefault="008C478C" w:rsidP="007B33BA">
            <w:pPr>
              <w:rPr>
                <w:bCs/>
                <w:sz w:val="20"/>
                <w:szCs w:val="20"/>
              </w:rPr>
            </w:pPr>
            <w:r>
              <w:rPr>
                <w:bCs/>
                <w:sz w:val="20"/>
                <w:szCs w:val="20"/>
              </w:rPr>
              <w:t>Aidan Reed</w:t>
            </w:r>
          </w:p>
          <w:p w14:paraId="02DCAADE" w14:textId="6693BED8" w:rsidR="007B33BA" w:rsidRPr="002E18D0" w:rsidRDefault="002E18D0" w:rsidP="002E18D0">
            <w:pPr>
              <w:tabs>
                <w:tab w:val="left" w:pos="894"/>
              </w:tabs>
              <w:rPr>
                <w:sz w:val="20"/>
                <w:szCs w:val="20"/>
              </w:rPr>
            </w:pPr>
            <w:r>
              <w:rPr>
                <w:sz w:val="20"/>
                <w:szCs w:val="20"/>
              </w:rPr>
              <w:tab/>
            </w:r>
          </w:p>
        </w:tc>
        <w:tc>
          <w:tcPr>
            <w:tcW w:w="4111" w:type="dxa"/>
          </w:tcPr>
          <w:p w14:paraId="69B92D73" w14:textId="1B1B12F9" w:rsidR="007B33BA" w:rsidRDefault="007B33BA" w:rsidP="007B33BA">
            <w:pPr>
              <w:rPr>
                <w:bCs/>
                <w:sz w:val="20"/>
                <w:szCs w:val="20"/>
              </w:rPr>
            </w:pPr>
            <w:r>
              <w:rPr>
                <w:bCs/>
                <w:sz w:val="20"/>
                <w:szCs w:val="20"/>
              </w:rPr>
              <w:t>The following 4 tests of similar nature test the individual cases for each attribute to ensure all attributes are checked in the isValid Function</w:t>
            </w:r>
          </w:p>
        </w:tc>
      </w:tr>
      <w:tr w:rsidR="003231ED" w14:paraId="39E6F720" w14:textId="77777777" w:rsidTr="00323897">
        <w:tc>
          <w:tcPr>
            <w:tcW w:w="704" w:type="dxa"/>
          </w:tcPr>
          <w:p w14:paraId="1DB9EDD4" w14:textId="444404BC" w:rsidR="007B33BA" w:rsidRDefault="006C205C" w:rsidP="007B33BA">
            <w:pPr>
              <w:rPr>
                <w:bCs/>
                <w:sz w:val="20"/>
                <w:szCs w:val="20"/>
              </w:rPr>
            </w:pPr>
            <w:r>
              <w:rPr>
                <w:bCs/>
                <w:sz w:val="20"/>
                <w:szCs w:val="20"/>
              </w:rPr>
              <w:lastRenderedPageBreak/>
              <w:t>124</w:t>
            </w:r>
          </w:p>
        </w:tc>
        <w:tc>
          <w:tcPr>
            <w:tcW w:w="1418" w:type="dxa"/>
          </w:tcPr>
          <w:p w14:paraId="7CBC33C0" w14:textId="77777777" w:rsidR="007B33BA" w:rsidRDefault="007B33BA" w:rsidP="007B33BA">
            <w:pPr>
              <w:rPr>
                <w:bCs/>
                <w:sz w:val="20"/>
                <w:szCs w:val="20"/>
              </w:rPr>
            </w:pPr>
            <w:r>
              <w:rPr>
                <w:bCs/>
                <w:sz w:val="20"/>
                <w:szCs w:val="20"/>
              </w:rPr>
              <w:t>Check Validity of Email Function</w:t>
            </w:r>
          </w:p>
          <w:p w14:paraId="00E5A9D9" w14:textId="5B1A5425" w:rsidR="007B33BA" w:rsidRDefault="007B33BA" w:rsidP="007B33BA">
            <w:pPr>
              <w:rPr>
                <w:bCs/>
                <w:sz w:val="20"/>
                <w:szCs w:val="20"/>
              </w:rPr>
            </w:pPr>
            <w:r>
              <w:rPr>
                <w:b/>
                <w:bCs/>
                <w:sz w:val="20"/>
                <w:szCs w:val="20"/>
              </w:rPr>
              <w:t>(isValid)</w:t>
            </w:r>
          </w:p>
        </w:tc>
        <w:tc>
          <w:tcPr>
            <w:tcW w:w="2693" w:type="dxa"/>
          </w:tcPr>
          <w:p w14:paraId="05B1966B" w14:textId="4C361398" w:rsidR="007B33BA" w:rsidRDefault="007B33BA" w:rsidP="007B33BA">
            <w:pPr>
              <w:rPr>
                <w:bCs/>
                <w:sz w:val="20"/>
                <w:szCs w:val="20"/>
              </w:rPr>
            </w:pPr>
            <w:r>
              <w:rPr>
                <w:bCs/>
                <w:sz w:val="20"/>
                <w:szCs w:val="20"/>
              </w:rPr>
              <w:t>Tests the email object with one attribute set – the To address</w:t>
            </w:r>
          </w:p>
        </w:tc>
        <w:tc>
          <w:tcPr>
            <w:tcW w:w="1276" w:type="dxa"/>
          </w:tcPr>
          <w:p w14:paraId="033FB7EF" w14:textId="0A89320D" w:rsidR="007B33BA" w:rsidRDefault="009B26AB" w:rsidP="007B33BA">
            <w:pPr>
              <w:rPr>
                <w:bCs/>
                <w:sz w:val="20"/>
                <w:szCs w:val="20"/>
              </w:rPr>
            </w:pPr>
            <w:r>
              <w:rPr>
                <w:bCs/>
                <w:sz w:val="20"/>
                <w:szCs w:val="20"/>
              </w:rPr>
              <w:t>Class Document</w:t>
            </w:r>
          </w:p>
        </w:tc>
        <w:tc>
          <w:tcPr>
            <w:tcW w:w="1701" w:type="dxa"/>
          </w:tcPr>
          <w:p w14:paraId="08E43D46" w14:textId="4D544A3E" w:rsidR="007B33BA" w:rsidRDefault="0076281F" w:rsidP="007B33BA">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 and set</w:t>
            </w:r>
            <w:r w:rsidR="00B7454A">
              <w:rPr>
                <w:bCs/>
                <w:sz w:val="20"/>
                <w:szCs w:val="20"/>
              </w:rPr>
              <w:t>To</w:t>
            </w:r>
            <w:r>
              <w:rPr>
                <w:bCs/>
                <w:sz w:val="20"/>
                <w:szCs w:val="20"/>
              </w:rPr>
              <w:t xml:space="preserve"> method passing </w:t>
            </w:r>
            <w:r w:rsidRPr="00CA1D1C">
              <w:rPr>
                <w:b/>
                <w:bCs/>
                <w:color w:val="FF0000"/>
                <w:sz w:val="20"/>
                <w:szCs w:val="20"/>
              </w:rPr>
              <w:t>kRECIPIENT</w:t>
            </w:r>
            <w:r w:rsidRPr="00CA1D1C">
              <w:rPr>
                <w:bCs/>
                <w:color w:val="FF0000"/>
                <w:sz w:val="20"/>
                <w:szCs w:val="20"/>
              </w:rPr>
              <w:t xml:space="preserve"> </w:t>
            </w:r>
            <w:r>
              <w:rPr>
                <w:bCs/>
                <w:sz w:val="20"/>
                <w:szCs w:val="20"/>
              </w:rPr>
              <w:t>constant</w:t>
            </w:r>
          </w:p>
        </w:tc>
        <w:tc>
          <w:tcPr>
            <w:tcW w:w="1417" w:type="dxa"/>
          </w:tcPr>
          <w:p w14:paraId="31CFD9B9" w14:textId="44A94A41" w:rsidR="007B33BA" w:rsidRPr="00CA1D1C" w:rsidRDefault="00CA1D1C" w:rsidP="007B33BA">
            <w:pPr>
              <w:rPr>
                <w:b/>
                <w:bCs/>
                <w:sz w:val="20"/>
                <w:szCs w:val="20"/>
              </w:rPr>
            </w:pPr>
            <w:r>
              <w:rPr>
                <w:b/>
                <w:bCs/>
                <w:sz w:val="20"/>
                <w:szCs w:val="20"/>
              </w:rPr>
              <w:t>Recipient</w:t>
            </w:r>
          </w:p>
          <w:p w14:paraId="370F6075" w14:textId="4165268F" w:rsidR="007B33BA" w:rsidRPr="00CA1D1C" w:rsidRDefault="00CA1D1C" w:rsidP="007B33BA">
            <w:pPr>
              <w:rPr>
                <w:b/>
                <w:bCs/>
                <w:color w:val="FF0000"/>
                <w:sz w:val="20"/>
                <w:szCs w:val="20"/>
              </w:rPr>
            </w:pPr>
            <w:r>
              <w:rPr>
                <w:b/>
                <w:bCs/>
                <w:color w:val="FF0000"/>
                <w:sz w:val="20"/>
                <w:szCs w:val="20"/>
              </w:rPr>
              <w:t>kRECIPIENT</w:t>
            </w:r>
          </w:p>
        </w:tc>
        <w:tc>
          <w:tcPr>
            <w:tcW w:w="1276" w:type="dxa"/>
          </w:tcPr>
          <w:p w14:paraId="63F441A6" w14:textId="4ADD1DCF" w:rsidR="007B33BA" w:rsidRDefault="007B33BA" w:rsidP="007B33BA">
            <w:pPr>
              <w:rPr>
                <w:bCs/>
                <w:sz w:val="20"/>
                <w:szCs w:val="20"/>
              </w:rPr>
            </w:pPr>
            <w:r>
              <w:rPr>
                <w:bCs/>
                <w:sz w:val="20"/>
                <w:szCs w:val="20"/>
              </w:rPr>
              <w:t>False</w:t>
            </w:r>
          </w:p>
        </w:tc>
        <w:tc>
          <w:tcPr>
            <w:tcW w:w="1417" w:type="dxa"/>
          </w:tcPr>
          <w:p w14:paraId="2C8764DB" w14:textId="531928CF" w:rsidR="007B33BA" w:rsidRDefault="007B33BA" w:rsidP="007B33BA">
            <w:pPr>
              <w:rPr>
                <w:bCs/>
                <w:sz w:val="20"/>
                <w:szCs w:val="20"/>
              </w:rPr>
            </w:pPr>
            <w:r>
              <w:rPr>
                <w:bCs/>
                <w:sz w:val="20"/>
                <w:szCs w:val="20"/>
              </w:rPr>
              <w:t>False</w:t>
            </w:r>
          </w:p>
        </w:tc>
        <w:tc>
          <w:tcPr>
            <w:tcW w:w="1134" w:type="dxa"/>
          </w:tcPr>
          <w:p w14:paraId="61350072" w14:textId="1FCD6259" w:rsidR="007B33BA" w:rsidRDefault="007B33BA" w:rsidP="007B33BA">
            <w:pPr>
              <w:rPr>
                <w:bCs/>
                <w:sz w:val="20"/>
                <w:szCs w:val="20"/>
              </w:rPr>
            </w:pPr>
            <w:r>
              <w:rPr>
                <w:bCs/>
                <w:sz w:val="20"/>
                <w:szCs w:val="20"/>
              </w:rPr>
              <w:t>Aidan Reed</w:t>
            </w:r>
          </w:p>
        </w:tc>
        <w:tc>
          <w:tcPr>
            <w:tcW w:w="851" w:type="dxa"/>
          </w:tcPr>
          <w:p w14:paraId="5BF32C6D" w14:textId="2BD6865E" w:rsidR="007B33BA" w:rsidRDefault="007B33BA" w:rsidP="007B33BA">
            <w:pPr>
              <w:rPr>
                <w:bCs/>
                <w:sz w:val="20"/>
                <w:szCs w:val="20"/>
              </w:rPr>
            </w:pPr>
            <w:r>
              <w:rPr>
                <w:bCs/>
                <w:sz w:val="20"/>
                <w:szCs w:val="20"/>
              </w:rPr>
              <w:t>PASS</w:t>
            </w:r>
          </w:p>
        </w:tc>
        <w:tc>
          <w:tcPr>
            <w:tcW w:w="1276" w:type="dxa"/>
          </w:tcPr>
          <w:p w14:paraId="1AFC4B6F" w14:textId="5FED9A9D" w:rsidR="007B33BA" w:rsidRDefault="007B33BA" w:rsidP="007B33BA">
            <w:pPr>
              <w:rPr>
                <w:bCs/>
                <w:sz w:val="20"/>
                <w:szCs w:val="20"/>
              </w:rPr>
            </w:pPr>
            <w:r>
              <w:rPr>
                <w:bCs/>
                <w:sz w:val="20"/>
                <w:szCs w:val="20"/>
              </w:rPr>
              <w:t>26.04.2018</w:t>
            </w:r>
          </w:p>
        </w:tc>
        <w:tc>
          <w:tcPr>
            <w:tcW w:w="1275" w:type="dxa"/>
          </w:tcPr>
          <w:p w14:paraId="7C13134B" w14:textId="77777777" w:rsidR="002E18D0" w:rsidRDefault="002E18D0" w:rsidP="002E18D0">
            <w:pPr>
              <w:rPr>
                <w:bCs/>
                <w:sz w:val="20"/>
                <w:szCs w:val="20"/>
              </w:rPr>
            </w:pPr>
            <w:r>
              <w:rPr>
                <w:bCs/>
                <w:sz w:val="20"/>
                <w:szCs w:val="20"/>
              </w:rPr>
              <w:t>Aidan Reed</w:t>
            </w:r>
          </w:p>
          <w:p w14:paraId="3828C0CA" w14:textId="77777777" w:rsidR="007B33BA" w:rsidRDefault="007B33BA" w:rsidP="007B33BA">
            <w:pPr>
              <w:rPr>
                <w:bCs/>
                <w:sz w:val="20"/>
                <w:szCs w:val="20"/>
              </w:rPr>
            </w:pPr>
          </w:p>
        </w:tc>
        <w:tc>
          <w:tcPr>
            <w:tcW w:w="4111" w:type="dxa"/>
          </w:tcPr>
          <w:p w14:paraId="5BE6A223" w14:textId="200D4550" w:rsidR="007B33BA" w:rsidRDefault="007B33BA" w:rsidP="007B33BA">
            <w:pPr>
              <w:rPr>
                <w:bCs/>
                <w:sz w:val="20"/>
                <w:szCs w:val="20"/>
              </w:rPr>
            </w:pPr>
          </w:p>
        </w:tc>
      </w:tr>
      <w:tr w:rsidR="003231ED" w14:paraId="3134071D" w14:textId="77777777" w:rsidTr="00323897">
        <w:tc>
          <w:tcPr>
            <w:tcW w:w="704" w:type="dxa"/>
          </w:tcPr>
          <w:p w14:paraId="2049A73B" w14:textId="12C5442F" w:rsidR="007B33BA" w:rsidRDefault="00685FD4" w:rsidP="007B33BA">
            <w:pPr>
              <w:rPr>
                <w:bCs/>
                <w:sz w:val="20"/>
                <w:szCs w:val="20"/>
              </w:rPr>
            </w:pPr>
            <w:r>
              <w:rPr>
                <w:bCs/>
                <w:sz w:val="20"/>
                <w:szCs w:val="20"/>
              </w:rPr>
              <w:t>125</w:t>
            </w:r>
          </w:p>
        </w:tc>
        <w:tc>
          <w:tcPr>
            <w:tcW w:w="1418" w:type="dxa"/>
          </w:tcPr>
          <w:p w14:paraId="5F482BA2" w14:textId="77777777" w:rsidR="007B33BA" w:rsidRDefault="007B33BA" w:rsidP="007B33BA">
            <w:pPr>
              <w:rPr>
                <w:bCs/>
                <w:sz w:val="20"/>
                <w:szCs w:val="20"/>
              </w:rPr>
            </w:pPr>
            <w:r>
              <w:rPr>
                <w:bCs/>
                <w:sz w:val="20"/>
                <w:szCs w:val="20"/>
              </w:rPr>
              <w:t>Check Validity of Email Function</w:t>
            </w:r>
          </w:p>
          <w:p w14:paraId="44A13490" w14:textId="6EBED617" w:rsidR="007B33BA" w:rsidRDefault="007B33BA" w:rsidP="007B33BA">
            <w:pPr>
              <w:rPr>
                <w:bCs/>
                <w:sz w:val="20"/>
                <w:szCs w:val="20"/>
              </w:rPr>
            </w:pPr>
            <w:r>
              <w:rPr>
                <w:b/>
                <w:bCs/>
                <w:sz w:val="20"/>
                <w:szCs w:val="20"/>
              </w:rPr>
              <w:t>(isValid)</w:t>
            </w:r>
          </w:p>
        </w:tc>
        <w:tc>
          <w:tcPr>
            <w:tcW w:w="2693" w:type="dxa"/>
          </w:tcPr>
          <w:p w14:paraId="776A3FA4" w14:textId="00FEB697" w:rsidR="007B33BA" w:rsidRDefault="007B33BA" w:rsidP="007B33BA">
            <w:pPr>
              <w:rPr>
                <w:bCs/>
                <w:sz w:val="20"/>
                <w:szCs w:val="20"/>
              </w:rPr>
            </w:pPr>
            <w:r>
              <w:rPr>
                <w:bCs/>
                <w:sz w:val="20"/>
                <w:szCs w:val="20"/>
              </w:rPr>
              <w:t xml:space="preserve">Tests the email object with one attribute set – the Subject </w:t>
            </w:r>
          </w:p>
        </w:tc>
        <w:tc>
          <w:tcPr>
            <w:tcW w:w="1276" w:type="dxa"/>
          </w:tcPr>
          <w:p w14:paraId="4C69E190" w14:textId="4C51E52E" w:rsidR="007B33BA" w:rsidRDefault="009B26AB" w:rsidP="007B33BA">
            <w:pPr>
              <w:rPr>
                <w:bCs/>
                <w:sz w:val="20"/>
                <w:szCs w:val="20"/>
              </w:rPr>
            </w:pPr>
            <w:r>
              <w:rPr>
                <w:bCs/>
                <w:sz w:val="20"/>
                <w:szCs w:val="20"/>
              </w:rPr>
              <w:t>Class Document</w:t>
            </w:r>
          </w:p>
        </w:tc>
        <w:tc>
          <w:tcPr>
            <w:tcW w:w="1701" w:type="dxa"/>
          </w:tcPr>
          <w:p w14:paraId="421873C9" w14:textId="6113BD15" w:rsidR="007B33BA" w:rsidRDefault="00A26CBC" w:rsidP="007B33BA">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 and set</w:t>
            </w:r>
            <w:r>
              <w:rPr>
                <w:bCs/>
                <w:sz w:val="20"/>
                <w:szCs w:val="20"/>
              </w:rPr>
              <w:t>Subject</w:t>
            </w:r>
            <w:r>
              <w:rPr>
                <w:bCs/>
                <w:sz w:val="20"/>
                <w:szCs w:val="20"/>
              </w:rPr>
              <w:t xml:space="preserve"> method passing </w:t>
            </w:r>
            <w:r w:rsidR="00154940">
              <w:rPr>
                <w:b/>
                <w:bCs/>
                <w:color w:val="FF0000"/>
                <w:sz w:val="20"/>
                <w:szCs w:val="20"/>
              </w:rPr>
              <w:t>kSUBJECT</w:t>
            </w:r>
            <w:r w:rsidRPr="00CA1D1C">
              <w:rPr>
                <w:bCs/>
                <w:color w:val="FF0000"/>
                <w:sz w:val="20"/>
                <w:szCs w:val="20"/>
              </w:rPr>
              <w:t xml:space="preserve"> </w:t>
            </w:r>
            <w:r>
              <w:rPr>
                <w:bCs/>
                <w:sz w:val="20"/>
                <w:szCs w:val="20"/>
              </w:rPr>
              <w:t>constant</w:t>
            </w:r>
          </w:p>
        </w:tc>
        <w:tc>
          <w:tcPr>
            <w:tcW w:w="1417" w:type="dxa"/>
          </w:tcPr>
          <w:p w14:paraId="5BF0FA6C" w14:textId="401FCD23" w:rsidR="007B33BA" w:rsidRDefault="007B33BA" w:rsidP="007B33BA">
            <w:pPr>
              <w:rPr>
                <w:b/>
                <w:bCs/>
                <w:sz w:val="20"/>
                <w:szCs w:val="20"/>
              </w:rPr>
            </w:pPr>
            <w:r w:rsidRPr="000C497E">
              <w:rPr>
                <w:b/>
                <w:bCs/>
                <w:sz w:val="20"/>
                <w:szCs w:val="20"/>
              </w:rPr>
              <w:t xml:space="preserve">Subject: </w:t>
            </w:r>
          </w:p>
          <w:p w14:paraId="1F0D9F58" w14:textId="3B188E68" w:rsidR="000C497E" w:rsidRPr="000C497E" w:rsidRDefault="000C497E" w:rsidP="007B33BA">
            <w:pPr>
              <w:rPr>
                <w:b/>
                <w:bCs/>
                <w:color w:val="FF0000"/>
                <w:sz w:val="20"/>
                <w:szCs w:val="20"/>
              </w:rPr>
            </w:pPr>
            <w:r>
              <w:rPr>
                <w:b/>
                <w:bCs/>
                <w:color w:val="FF0000"/>
                <w:sz w:val="20"/>
                <w:szCs w:val="20"/>
              </w:rPr>
              <w:t>kSUBJECT</w:t>
            </w:r>
          </w:p>
          <w:p w14:paraId="3F1EAD94" w14:textId="0FF83542" w:rsidR="007B33BA" w:rsidRDefault="007B33BA" w:rsidP="007B33BA">
            <w:pPr>
              <w:rPr>
                <w:bCs/>
                <w:sz w:val="20"/>
                <w:szCs w:val="20"/>
              </w:rPr>
            </w:pPr>
          </w:p>
        </w:tc>
        <w:tc>
          <w:tcPr>
            <w:tcW w:w="1276" w:type="dxa"/>
          </w:tcPr>
          <w:p w14:paraId="16F5CC27" w14:textId="6305D615" w:rsidR="007B33BA" w:rsidRDefault="007B33BA" w:rsidP="007B33BA">
            <w:pPr>
              <w:rPr>
                <w:bCs/>
                <w:sz w:val="20"/>
                <w:szCs w:val="20"/>
              </w:rPr>
            </w:pPr>
            <w:r>
              <w:rPr>
                <w:bCs/>
                <w:sz w:val="20"/>
                <w:szCs w:val="20"/>
              </w:rPr>
              <w:t>False</w:t>
            </w:r>
          </w:p>
        </w:tc>
        <w:tc>
          <w:tcPr>
            <w:tcW w:w="1417" w:type="dxa"/>
          </w:tcPr>
          <w:p w14:paraId="6EA5AF49" w14:textId="6EB1483A" w:rsidR="007B33BA" w:rsidRDefault="007B33BA" w:rsidP="007B33BA">
            <w:pPr>
              <w:rPr>
                <w:bCs/>
                <w:sz w:val="20"/>
                <w:szCs w:val="20"/>
              </w:rPr>
            </w:pPr>
            <w:r>
              <w:rPr>
                <w:bCs/>
                <w:sz w:val="20"/>
                <w:szCs w:val="20"/>
              </w:rPr>
              <w:t>False</w:t>
            </w:r>
          </w:p>
        </w:tc>
        <w:tc>
          <w:tcPr>
            <w:tcW w:w="1134" w:type="dxa"/>
          </w:tcPr>
          <w:p w14:paraId="6542696C" w14:textId="71F2C0D6" w:rsidR="007B33BA" w:rsidRDefault="007B33BA" w:rsidP="007B33BA">
            <w:pPr>
              <w:rPr>
                <w:bCs/>
                <w:sz w:val="20"/>
                <w:szCs w:val="20"/>
              </w:rPr>
            </w:pPr>
            <w:r>
              <w:rPr>
                <w:bCs/>
                <w:sz w:val="20"/>
                <w:szCs w:val="20"/>
              </w:rPr>
              <w:t>Aidan Reed</w:t>
            </w:r>
          </w:p>
        </w:tc>
        <w:tc>
          <w:tcPr>
            <w:tcW w:w="851" w:type="dxa"/>
          </w:tcPr>
          <w:p w14:paraId="23C95E82" w14:textId="11594171" w:rsidR="007B33BA" w:rsidRDefault="007B33BA" w:rsidP="007B33BA">
            <w:pPr>
              <w:rPr>
                <w:bCs/>
                <w:sz w:val="20"/>
                <w:szCs w:val="20"/>
              </w:rPr>
            </w:pPr>
            <w:r>
              <w:rPr>
                <w:bCs/>
                <w:sz w:val="20"/>
                <w:szCs w:val="20"/>
              </w:rPr>
              <w:t>PASS</w:t>
            </w:r>
          </w:p>
        </w:tc>
        <w:tc>
          <w:tcPr>
            <w:tcW w:w="1276" w:type="dxa"/>
          </w:tcPr>
          <w:p w14:paraId="7F3B5F0A" w14:textId="28303F01" w:rsidR="007B33BA" w:rsidRDefault="007B33BA" w:rsidP="007B33BA">
            <w:pPr>
              <w:rPr>
                <w:bCs/>
                <w:sz w:val="20"/>
                <w:szCs w:val="20"/>
              </w:rPr>
            </w:pPr>
            <w:r>
              <w:rPr>
                <w:bCs/>
                <w:sz w:val="20"/>
                <w:szCs w:val="20"/>
              </w:rPr>
              <w:t>26.04.2018</w:t>
            </w:r>
          </w:p>
        </w:tc>
        <w:tc>
          <w:tcPr>
            <w:tcW w:w="1275" w:type="dxa"/>
          </w:tcPr>
          <w:p w14:paraId="02D81F82" w14:textId="77777777" w:rsidR="002E18D0" w:rsidRDefault="002E18D0" w:rsidP="002E18D0">
            <w:pPr>
              <w:rPr>
                <w:bCs/>
                <w:sz w:val="20"/>
                <w:szCs w:val="20"/>
              </w:rPr>
            </w:pPr>
            <w:r>
              <w:rPr>
                <w:bCs/>
                <w:sz w:val="20"/>
                <w:szCs w:val="20"/>
              </w:rPr>
              <w:t>Aidan Reed</w:t>
            </w:r>
          </w:p>
          <w:p w14:paraId="4DED4151" w14:textId="77777777" w:rsidR="007B33BA" w:rsidRDefault="007B33BA" w:rsidP="007B33BA">
            <w:pPr>
              <w:rPr>
                <w:bCs/>
                <w:sz w:val="20"/>
                <w:szCs w:val="20"/>
              </w:rPr>
            </w:pPr>
          </w:p>
        </w:tc>
        <w:tc>
          <w:tcPr>
            <w:tcW w:w="4111" w:type="dxa"/>
          </w:tcPr>
          <w:p w14:paraId="23B9FD38" w14:textId="0E78DE1A" w:rsidR="007B33BA" w:rsidRDefault="007B33BA" w:rsidP="007B33BA">
            <w:pPr>
              <w:rPr>
                <w:bCs/>
                <w:sz w:val="20"/>
                <w:szCs w:val="20"/>
              </w:rPr>
            </w:pPr>
          </w:p>
        </w:tc>
      </w:tr>
      <w:tr w:rsidR="003231ED" w14:paraId="7FB38C79" w14:textId="77777777" w:rsidTr="00323897">
        <w:tc>
          <w:tcPr>
            <w:tcW w:w="704" w:type="dxa"/>
          </w:tcPr>
          <w:p w14:paraId="016DE99F" w14:textId="11F01AE1" w:rsidR="007B33BA" w:rsidRDefault="000D7295" w:rsidP="007B33BA">
            <w:pPr>
              <w:rPr>
                <w:bCs/>
                <w:sz w:val="20"/>
                <w:szCs w:val="20"/>
              </w:rPr>
            </w:pPr>
            <w:r>
              <w:rPr>
                <w:bCs/>
                <w:sz w:val="20"/>
                <w:szCs w:val="20"/>
              </w:rPr>
              <w:t>126</w:t>
            </w:r>
          </w:p>
        </w:tc>
        <w:tc>
          <w:tcPr>
            <w:tcW w:w="1418" w:type="dxa"/>
          </w:tcPr>
          <w:p w14:paraId="5264CFDC" w14:textId="77777777" w:rsidR="007B33BA" w:rsidRDefault="007B33BA" w:rsidP="007B33BA">
            <w:pPr>
              <w:rPr>
                <w:bCs/>
                <w:sz w:val="20"/>
                <w:szCs w:val="20"/>
              </w:rPr>
            </w:pPr>
            <w:r>
              <w:rPr>
                <w:bCs/>
                <w:sz w:val="20"/>
                <w:szCs w:val="20"/>
              </w:rPr>
              <w:t>Check Validity of Email Function</w:t>
            </w:r>
          </w:p>
          <w:p w14:paraId="70A81B4D" w14:textId="0086FEB2" w:rsidR="007B33BA" w:rsidRDefault="007B33BA" w:rsidP="007B33BA">
            <w:pPr>
              <w:rPr>
                <w:bCs/>
                <w:sz w:val="20"/>
                <w:szCs w:val="20"/>
              </w:rPr>
            </w:pPr>
            <w:r>
              <w:rPr>
                <w:b/>
                <w:bCs/>
                <w:sz w:val="20"/>
                <w:szCs w:val="20"/>
              </w:rPr>
              <w:t>(isValid)</w:t>
            </w:r>
          </w:p>
        </w:tc>
        <w:tc>
          <w:tcPr>
            <w:tcW w:w="2693" w:type="dxa"/>
          </w:tcPr>
          <w:p w14:paraId="7C2C4F0F" w14:textId="472850BC" w:rsidR="007B33BA" w:rsidRDefault="007B33BA" w:rsidP="007B33BA">
            <w:pPr>
              <w:rPr>
                <w:bCs/>
                <w:sz w:val="20"/>
                <w:szCs w:val="20"/>
              </w:rPr>
            </w:pPr>
            <w:r>
              <w:rPr>
                <w:bCs/>
                <w:sz w:val="20"/>
                <w:szCs w:val="20"/>
              </w:rPr>
              <w:t>Tests the email object with one attribute set – the message body</w:t>
            </w:r>
          </w:p>
        </w:tc>
        <w:tc>
          <w:tcPr>
            <w:tcW w:w="1276" w:type="dxa"/>
          </w:tcPr>
          <w:p w14:paraId="1F8E41A8" w14:textId="7CD1E1FC" w:rsidR="007B33BA" w:rsidRDefault="009B26AB" w:rsidP="007B33BA">
            <w:pPr>
              <w:rPr>
                <w:bCs/>
                <w:sz w:val="20"/>
                <w:szCs w:val="20"/>
              </w:rPr>
            </w:pPr>
            <w:r>
              <w:rPr>
                <w:bCs/>
                <w:sz w:val="20"/>
                <w:szCs w:val="20"/>
              </w:rPr>
              <w:t>Class Document</w:t>
            </w:r>
          </w:p>
        </w:tc>
        <w:tc>
          <w:tcPr>
            <w:tcW w:w="1701" w:type="dxa"/>
          </w:tcPr>
          <w:p w14:paraId="4AE1E204" w14:textId="304CAD44" w:rsidR="007B33BA" w:rsidRDefault="009D2071" w:rsidP="007B33BA">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w:t>
            </w:r>
            <w:r>
              <w:rPr>
                <w:bCs/>
                <w:sz w:val="20"/>
                <w:szCs w:val="20"/>
              </w:rPr>
              <w:t>setMessage</w:t>
            </w:r>
            <w:r>
              <w:rPr>
                <w:bCs/>
                <w:sz w:val="20"/>
                <w:szCs w:val="20"/>
              </w:rPr>
              <w:t xml:space="preserve"> method passing </w:t>
            </w:r>
            <w:r>
              <w:rPr>
                <w:b/>
                <w:bCs/>
                <w:color w:val="FF0000"/>
                <w:sz w:val="20"/>
                <w:szCs w:val="20"/>
              </w:rPr>
              <w:t xml:space="preserve">kBODY1 </w:t>
            </w:r>
            <w:r>
              <w:rPr>
                <w:bCs/>
                <w:sz w:val="20"/>
                <w:szCs w:val="20"/>
              </w:rPr>
              <w:t>constant</w:t>
            </w:r>
          </w:p>
        </w:tc>
        <w:tc>
          <w:tcPr>
            <w:tcW w:w="1417" w:type="dxa"/>
          </w:tcPr>
          <w:p w14:paraId="0C2D4E3A" w14:textId="463E7E1C" w:rsidR="007B33BA" w:rsidRDefault="007B33BA" w:rsidP="007B33BA">
            <w:pPr>
              <w:rPr>
                <w:bCs/>
                <w:sz w:val="20"/>
                <w:szCs w:val="20"/>
              </w:rPr>
            </w:pPr>
            <w:r w:rsidRPr="009D2071">
              <w:rPr>
                <w:b/>
                <w:bCs/>
                <w:sz w:val="20"/>
                <w:szCs w:val="20"/>
              </w:rPr>
              <w:t>Message</w:t>
            </w:r>
            <w:r>
              <w:rPr>
                <w:bCs/>
                <w:sz w:val="20"/>
                <w:szCs w:val="20"/>
              </w:rPr>
              <w:t xml:space="preserve">: </w:t>
            </w:r>
          </w:p>
          <w:p w14:paraId="56A89F20" w14:textId="43DB5661" w:rsidR="007B33BA" w:rsidRDefault="009D2071" w:rsidP="009D2071">
            <w:pPr>
              <w:rPr>
                <w:bCs/>
                <w:sz w:val="20"/>
                <w:szCs w:val="20"/>
              </w:rPr>
            </w:pPr>
            <w:r>
              <w:rPr>
                <w:b/>
                <w:bCs/>
                <w:color w:val="FF0000"/>
                <w:sz w:val="20"/>
                <w:szCs w:val="20"/>
              </w:rPr>
              <w:t>kBODY1</w:t>
            </w:r>
          </w:p>
        </w:tc>
        <w:tc>
          <w:tcPr>
            <w:tcW w:w="1276" w:type="dxa"/>
          </w:tcPr>
          <w:p w14:paraId="1DED6924" w14:textId="513B11CD" w:rsidR="007B33BA" w:rsidRDefault="007B33BA" w:rsidP="007B33BA">
            <w:pPr>
              <w:rPr>
                <w:bCs/>
                <w:sz w:val="20"/>
                <w:szCs w:val="20"/>
              </w:rPr>
            </w:pPr>
            <w:r>
              <w:rPr>
                <w:bCs/>
                <w:sz w:val="20"/>
                <w:szCs w:val="20"/>
              </w:rPr>
              <w:t>False</w:t>
            </w:r>
          </w:p>
        </w:tc>
        <w:tc>
          <w:tcPr>
            <w:tcW w:w="1417" w:type="dxa"/>
          </w:tcPr>
          <w:p w14:paraId="37E74DBD" w14:textId="6C517646" w:rsidR="007B33BA" w:rsidRDefault="007B33BA" w:rsidP="007B33BA">
            <w:pPr>
              <w:rPr>
                <w:bCs/>
                <w:sz w:val="20"/>
                <w:szCs w:val="20"/>
              </w:rPr>
            </w:pPr>
            <w:r>
              <w:rPr>
                <w:bCs/>
                <w:sz w:val="20"/>
                <w:szCs w:val="20"/>
              </w:rPr>
              <w:t>False</w:t>
            </w:r>
          </w:p>
        </w:tc>
        <w:tc>
          <w:tcPr>
            <w:tcW w:w="1134" w:type="dxa"/>
          </w:tcPr>
          <w:p w14:paraId="3F9E2653" w14:textId="6226BF16" w:rsidR="007B33BA" w:rsidRDefault="007B33BA" w:rsidP="007B33BA">
            <w:pPr>
              <w:rPr>
                <w:bCs/>
                <w:sz w:val="20"/>
                <w:szCs w:val="20"/>
              </w:rPr>
            </w:pPr>
            <w:r>
              <w:rPr>
                <w:bCs/>
                <w:sz w:val="20"/>
                <w:szCs w:val="20"/>
              </w:rPr>
              <w:t>Aidan Reed</w:t>
            </w:r>
          </w:p>
        </w:tc>
        <w:tc>
          <w:tcPr>
            <w:tcW w:w="851" w:type="dxa"/>
          </w:tcPr>
          <w:p w14:paraId="42360B2C" w14:textId="7AA414A3" w:rsidR="007B33BA" w:rsidRDefault="007B33BA" w:rsidP="007B33BA">
            <w:pPr>
              <w:rPr>
                <w:bCs/>
                <w:sz w:val="20"/>
                <w:szCs w:val="20"/>
              </w:rPr>
            </w:pPr>
            <w:r>
              <w:rPr>
                <w:bCs/>
                <w:sz w:val="20"/>
                <w:szCs w:val="20"/>
              </w:rPr>
              <w:t>PASS</w:t>
            </w:r>
          </w:p>
        </w:tc>
        <w:tc>
          <w:tcPr>
            <w:tcW w:w="1276" w:type="dxa"/>
          </w:tcPr>
          <w:p w14:paraId="2E576955" w14:textId="03B8AB5A" w:rsidR="007B33BA" w:rsidRDefault="007B33BA" w:rsidP="007B33BA">
            <w:pPr>
              <w:rPr>
                <w:bCs/>
                <w:sz w:val="20"/>
                <w:szCs w:val="20"/>
              </w:rPr>
            </w:pPr>
            <w:r>
              <w:rPr>
                <w:bCs/>
                <w:sz w:val="20"/>
                <w:szCs w:val="20"/>
              </w:rPr>
              <w:t>26.04.2018</w:t>
            </w:r>
          </w:p>
        </w:tc>
        <w:tc>
          <w:tcPr>
            <w:tcW w:w="1275" w:type="dxa"/>
          </w:tcPr>
          <w:p w14:paraId="271AA542" w14:textId="77777777" w:rsidR="002E18D0" w:rsidRDefault="002E18D0" w:rsidP="002E18D0">
            <w:pPr>
              <w:rPr>
                <w:bCs/>
                <w:sz w:val="20"/>
                <w:szCs w:val="20"/>
              </w:rPr>
            </w:pPr>
            <w:r>
              <w:rPr>
                <w:bCs/>
                <w:sz w:val="20"/>
                <w:szCs w:val="20"/>
              </w:rPr>
              <w:t>Aidan Reed</w:t>
            </w:r>
          </w:p>
          <w:p w14:paraId="03706CAD" w14:textId="77777777" w:rsidR="007B33BA" w:rsidRDefault="007B33BA" w:rsidP="007B33BA">
            <w:pPr>
              <w:rPr>
                <w:bCs/>
                <w:sz w:val="20"/>
                <w:szCs w:val="20"/>
              </w:rPr>
            </w:pPr>
          </w:p>
        </w:tc>
        <w:tc>
          <w:tcPr>
            <w:tcW w:w="4111" w:type="dxa"/>
          </w:tcPr>
          <w:p w14:paraId="6A70AD41" w14:textId="21EFB145" w:rsidR="007B33BA" w:rsidRDefault="007B33BA" w:rsidP="007B33BA">
            <w:pPr>
              <w:rPr>
                <w:bCs/>
                <w:sz w:val="20"/>
                <w:szCs w:val="20"/>
              </w:rPr>
            </w:pPr>
          </w:p>
        </w:tc>
      </w:tr>
      <w:tr w:rsidR="003231ED" w:rsidRPr="005164B3" w14:paraId="7F212A4D" w14:textId="77777777" w:rsidTr="00323897">
        <w:tc>
          <w:tcPr>
            <w:tcW w:w="704" w:type="dxa"/>
          </w:tcPr>
          <w:p w14:paraId="7EAC4FC0" w14:textId="56EF9A55" w:rsidR="007B33BA" w:rsidRPr="005164B3" w:rsidRDefault="007B33BA" w:rsidP="007B33BA">
            <w:pPr>
              <w:rPr>
                <w:bCs/>
                <w:sz w:val="20"/>
                <w:szCs w:val="20"/>
              </w:rPr>
            </w:pPr>
            <w:r>
              <w:rPr>
                <w:bCs/>
                <w:sz w:val="20"/>
                <w:szCs w:val="20"/>
              </w:rPr>
              <w:t>1</w:t>
            </w:r>
            <w:r w:rsidR="008C696B">
              <w:rPr>
                <w:bCs/>
                <w:sz w:val="20"/>
                <w:szCs w:val="20"/>
              </w:rPr>
              <w:t>27</w:t>
            </w:r>
          </w:p>
        </w:tc>
        <w:tc>
          <w:tcPr>
            <w:tcW w:w="1418" w:type="dxa"/>
          </w:tcPr>
          <w:p w14:paraId="2B090FD6" w14:textId="77777777" w:rsidR="007B33BA" w:rsidRDefault="007B33BA" w:rsidP="007B33BA">
            <w:pPr>
              <w:rPr>
                <w:bCs/>
                <w:sz w:val="20"/>
                <w:szCs w:val="20"/>
              </w:rPr>
            </w:pPr>
            <w:r>
              <w:rPr>
                <w:bCs/>
                <w:sz w:val="20"/>
                <w:szCs w:val="20"/>
              </w:rPr>
              <w:t>toString() override</w:t>
            </w:r>
          </w:p>
          <w:p w14:paraId="337C720F" w14:textId="3E92DBEF" w:rsidR="007B33BA" w:rsidRPr="001C1118" w:rsidRDefault="007B33BA" w:rsidP="007B33BA">
            <w:pPr>
              <w:rPr>
                <w:b/>
                <w:bCs/>
                <w:sz w:val="20"/>
                <w:szCs w:val="20"/>
              </w:rPr>
            </w:pPr>
            <w:r>
              <w:rPr>
                <w:b/>
                <w:bCs/>
                <w:sz w:val="20"/>
                <w:szCs w:val="20"/>
              </w:rPr>
              <w:t>(toString)</w:t>
            </w:r>
          </w:p>
        </w:tc>
        <w:tc>
          <w:tcPr>
            <w:tcW w:w="2693" w:type="dxa"/>
          </w:tcPr>
          <w:p w14:paraId="48308649" w14:textId="41420C55" w:rsidR="007B33BA" w:rsidRPr="005164B3" w:rsidRDefault="007B33BA" w:rsidP="007B33BA">
            <w:pPr>
              <w:rPr>
                <w:bCs/>
                <w:sz w:val="20"/>
                <w:szCs w:val="20"/>
              </w:rPr>
            </w:pPr>
            <w:r>
              <w:rPr>
                <w:bCs/>
                <w:sz w:val="20"/>
                <w:szCs w:val="20"/>
              </w:rPr>
              <w:t>Checks the toString override method returns a value of type string</w:t>
            </w:r>
          </w:p>
        </w:tc>
        <w:tc>
          <w:tcPr>
            <w:tcW w:w="1276" w:type="dxa"/>
          </w:tcPr>
          <w:p w14:paraId="655778CC" w14:textId="1AD77D4E" w:rsidR="007B33BA" w:rsidRDefault="009B26AB" w:rsidP="007B33BA">
            <w:pPr>
              <w:rPr>
                <w:bCs/>
                <w:sz w:val="20"/>
                <w:szCs w:val="20"/>
              </w:rPr>
            </w:pPr>
            <w:r>
              <w:rPr>
                <w:bCs/>
                <w:sz w:val="20"/>
                <w:szCs w:val="20"/>
              </w:rPr>
              <w:t>Class Document</w:t>
            </w:r>
          </w:p>
        </w:tc>
        <w:tc>
          <w:tcPr>
            <w:tcW w:w="1701" w:type="dxa"/>
          </w:tcPr>
          <w:p w14:paraId="089C7A63" w14:textId="5BBD8D57" w:rsidR="007B33BA" w:rsidRPr="005164B3" w:rsidRDefault="00BF5521" w:rsidP="007B33BA">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417" w:type="dxa"/>
          </w:tcPr>
          <w:p w14:paraId="760FCF99" w14:textId="6FB3A02C" w:rsidR="007B33BA" w:rsidRPr="005164B3" w:rsidRDefault="007B33BA" w:rsidP="007B33BA">
            <w:pPr>
              <w:rPr>
                <w:bCs/>
                <w:sz w:val="20"/>
                <w:szCs w:val="20"/>
              </w:rPr>
            </w:pPr>
            <w:r>
              <w:rPr>
                <w:bCs/>
                <w:sz w:val="20"/>
                <w:szCs w:val="20"/>
              </w:rPr>
              <w:t>N/A</w:t>
            </w:r>
          </w:p>
        </w:tc>
        <w:tc>
          <w:tcPr>
            <w:tcW w:w="1276" w:type="dxa"/>
          </w:tcPr>
          <w:p w14:paraId="579C2428" w14:textId="79B2A6A2" w:rsidR="007B33BA" w:rsidRPr="005164B3" w:rsidRDefault="007B33BA" w:rsidP="007B33BA">
            <w:pPr>
              <w:rPr>
                <w:bCs/>
                <w:sz w:val="20"/>
                <w:szCs w:val="20"/>
              </w:rPr>
            </w:pPr>
            <w:r>
              <w:rPr>
                <w:bCs/>
                <w:sz w:val="20"/>
                <w:szCs w:val="20"/>
              </w:rPr>
              <w:t>(String)</w:t>
            </w:r>
          </w:p>
        </w:tc>
        <w:tc>
          <w:tcPr>
            <w:tcW w:w="1417" w:type="dxa"/>
          </w:tcPr>
          <w:p w14:paraId="1C23EAE0" w14:textId="4F751CF0" w:rsidR="007B33BA" w:rsidRPr="005164B3" w:rsidRDefault="007B33BA" w:rsidP="007B33BA">
            <w:pPr>
              <w:rPr>
                <w:bCs/>
                <w:sz w:val="20"/>
                <w:szCs w:val="20"/>
              </w:rPr>
            </w:pPr>
            <w:r>
              <w:rPr>
                <w:bCs/>
                <w:sz w:val="20"/>
                <w:szCs w:val="20"/>
              </w:rPr>
              <w:t>(String)</w:t>
            </w:r>
          </w:p>
        </w:tc>
        <w:tc>
          <w:tcPr>
            <w:tcW w:w="1134" w:type="dxa"/>
          </w:tcPr>
          <w:p w14:paraId="28F64CC6" w14:textId="311813B3" w:rsidR="007B33BA" w:rsidRPr="005164B3" w:rsidRDefault="007B33BA" w:rsidP="007B33BA">
            <w:pPr>
              <w:rPr>
                <w:bCs/>
                <w:sz w:val="20"/>
                <w:szCs w:val="20"/>
              </w:rPr>
            </w:pPr>
            <w:r>
              <w:rPr>
                <w:bCs/>
                <w:sz w:val="20"/>
                <w:szCs w:val="20"/>
              </w:rPr>
              <w:t>Aidan Reed</w:t>
            </w:r>
          </w:p>
        </w:tc>
        <w:tc>
          <w:tcPr>
            <w:tcW w:w="851" w:type="dxa"/>
          </w:tcPr>
          <w:p w14:paraId="77E1CD66" w14:textId="4738F505" w:rsidR="007B33BA" w:rsidRPr="005164B3" w:rsidRDefault="007B33BA" w:rsidP="007B33BA">
            <w:pPr>
              <w:rPr>
                <w:bCs/>
                <w:sz w:val="20"/>
                <w:szCs w:val="20"/>
              </w:rPr>
            </w:pPr>
            <w:r>
              <w:rPr>
                <w:bCs/>
                <w:sz w:val="20"/>
                <w:szCs w:val="20"/>
              </w:rPr>
              <w:t>PASS</w:t>
            </w:r>
          </w:p>
        </w:tc>
        <w:tc>
          <w:tcPr>
            <w:tcW w:w="1276" w:type="dxa"/>
          </w:tcPr>
          <w:p w14:paraId="2C91ADE1" w14:textId="352C7D20" w:rsidR="007B33BA" w:rsidRPr="005164B3" w:rsidRDefault="007B33BA" w:rsidP="007B33BA">
            <w:pPr>
              <w:rPr>
                <w:bCs/>
                <w:sz w:val="20"/>
                <w:szCs w:val="20"/>
              </w:rPr>
            </w:pPr>
            <w:r>
              <w:rPr>
                <w:bCs/>
                <w:sz w:val="20"/>
                <w:szCs w:val="20"/>
              </w:rPr>
              <w:t>26.04.2018</w:t>
            </w:r>
          </w:p>
        </w:tc>
        <w:tc>
          <w:tcPr>
            <w:tcW w:w="1275" w:type="dxa"/>
          </w:tcPr>
          <w:p w14:paraId="383D6A0F" w14:textId="77777777" w:rsidR="002E18D0" w:rsidRDefault="002E18D0" w:rsidP="002E18D0">
            <w:pPr>
              <w:rPr>
                <w:bCs/>
                <w:sz w:val="20"/>
                <w:szCs w:val="20"/>
              </w:rPr>
            </w:pPr>
            <w:r>
              <w:rPr>
                <w:bCs/>
                <w:sz w:val="20"/>
                <w:szCs w:val="20"/>
              </w:rPr>
              <w:t>Aidan Reed</w:t>
            </w:r>
          </w:p>
          <w:p w14:paraId="7AF08D2D" w14:textId="77777777" w:rsidR="007B33BA" w:rsidRPr="005164B3" w:rsidRDefault="007B33BA" w:rsidP="007B33BA">
            <w:pPr>
              <w:rPr>
                <w:bCs/>
                <w:sz w:val="20"/>
                <w:szCs w:val="20"/>
              </w:rPr>
            </w:pPr>
          </w:p>
        </w:tc>
        <w:tc>
          <w:tcPr>
            <w:tcW w:w="4111" w:type="dxa"/>
          </w:tcPr>
          <w:p w14:paraId="6BC852E6" w14:textId="0B05DCB4" w:rsidR="007B33BA" w:rsidRPr="005164B3" w:rsidRDefault="007B33BA" w:rsidP="007B33BA">
            <w:pPr>
              <w:rPr>
                <w:bCs/>
                <w:sz w:val="20"/>
                <w:szCs w:val="20"/>
              </w:rPr>
            </w:pPr>
          </w:p>
        </w:tc>
      </w:tr>
      <w:tr w:rsidR="003231ED" w:rsidRPr="005164B3" w14:paraId="3FE7EA99" w14:textId="77777777" w:rsidTr="00323897">
        <w:tc>
          <w:tcPr>
            <w:tcW w:w="704" w:type="dxa"/>
          </w:tcPr>
          <w:p w14:paraId="3DCAD829" w14:textId="32FE00A3" w:rsidR="007B33BA" w:rsidRDefault="006A3DF6" w:rsidP="007B33BA">
            <w:pPr>
              <w:rPr>
                <w:bCs/>
                <w:sz w:val="20"/>
                <w:szCs w:val="20"/>
              </w:rPr>
            </w:pPr>
            <w:r>
              <w:rPr>
                <w:bCs/>
                <w:sz w:val="20"/>
                <w:szCs w:val="20"/>
              </w:rPr>
              <w:t>128</w:t>
            </w:r>
          </w:p>
        </w:tc>
        <w:tc>
          <w:tcPr>
            <w:tcW w:w="1418" w:type="dxa"/>
          </w:tcPr>
          <w:p w14:paraId="25CB0EEB" w14:textId="77777777" w:rsidR="007B33BA" w:rsidRDefault="007B33BA" w:rsidP="007B33BA">
            <w:pPr>
              <w:rPr>
                <w:bCs/>
                <w:sz w:val="20"/>
                <w:szCs w:val="20"/>
              </w:rPr>
            </w:pPr>
            <w:r>
              <w:rPr>
                <w:bCs/>
                <w:sz w:val="20"/>
                <w:szCs w:val="20"/>
              </w:rPr>
              <w:t>toString() override</w:t>
            </w:r>
          </w:p>
          <w:p w14:paraId="29D36AE6" w14:textId="6ED16AC1" w:rsidR="007B33BA" w:rsidRPr="001C1118" w:rsidRDefault="007B33BA" w:rsidP="007B33BA">
            <w:pPr>
              <w:rPr>
                <w:b/>
                <w:bCs/>
                <w:sz w:val="20"/>
                <w:szCs w:val="20"/>
              </w:rPr>
            </w:pPr>
            <w:r>
              <w:rPr>
                <w:b/>
                <w:bCs/>
                <w:sz w:val="20"/>
                <w:szCs w:val="20"/>
              </w:rPr>
              <w:t>(toString)</w:t>
            </w:r>
          </w:p>
        </w:tc>
        <w:tc>
          <w:tcPr>
            <w:tcW w:w="2693" w:type="dxa"/>
          </w:tcPr>
          <w:p w14:paraId="2EB8B067" w14:textId="47B3AC6F" w:rsidR="007B33BA" w:rsidRDefault="007B33BA" w:rsidP="007B33BA">
            <w:pPr>
              <w:rPr>
                <w:bCs/>
                <w:sz w:val="20"/>
                <w:szCs w:val="20"/>
              </w:rPr>
            </w:pPr>
            <w:r>
              <w:rPr>
                <w:bCs/>
                <w:sz w:val="20"/>
                <w:szCs w:val="20"/>
              </w:rPr>
              <w:t>Checks the correct subject is returned when set during the test</w:t>
            </w:r>
          </w:p>
        </w:tc>
        <w:tc>
          <w:tcPr>
            <w:tcW w:w="1276" w:type="dxa"/>
          </w:tcPr>
          <w:p w14:paraId="1DD2BCC4" w14:textId="57EEDD72" w:rsidR="007B33BA" w:rsidRDefault="009B26AB" w:rsidP="007B33BA">
            <w:pPr>
              <w:rPr>
                <w:bCs/>
                <w:sz w:val="20"/>
                <w:szCs w:val="20"/>
              </w:rPr>
            </w:pPr>
            <w:r>
              <w:rPr>
                <w:bCs/>
                <w:sz w:val="20"/>
                <w:szCs w:val="20"/>
              </w:rPr>
              <w:t>Class Document</w:t>
            </w:r>
          </w:p>
        </w:tc>
        <w:tc>
          <w:tcPr>
            <w:tcW w:w="1701" w:type="dxa"/>
          </w:tcPr>
          <w:p w14:paraId="7E5437C1" w14:textId="385E506D" w:rsidR="007B33BA" w:rsidRDefault="0065382C" w:rsidP="007B33BA">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417" w:type="dxa"/>
          </w:tcPr>
          <w:p w14:paraId="08AB4E6A" w14:textId="0BA2D2E9" w:rsidR="007B33BA" w:rsidRPr="00E70268" w:rsidRDefault="007B33BA" w:rsidP="007B33BA">
            <w:pPr>
              <w:rPr>
                <w:b/>
                <w:bCs/>
                <w:sz w:val="20"/>
                <w:szCs w:val="20"/>
              </w:rPr>
            </w:pPr>
            <w:r w:rsidRPr="00E70268">
              <w:rPr>
                <w:b/>
                <w:bCs/>
                <w:sz w:val="20"/>
                <w:szCs w:val="20"/>
              </w:rPr>
              <w:t xml:space="preserve">Subject: </w:t>
            </w:r>
          </w:p>
          <w:p w14:paraId="7FEBED3B" w14:textId="318EA908" w:rsidR="007B33BA" w:rsidRDefault="007B33BA" w:rsidP="007B33BA">
            <w:pPr>
              <w:rPr>
                <w:bCs/>
                <w:sz w:val="20"/>
                <w:szCs w:val="20"/>
              </w:rPr>
            </w:pPr>
            <w:r w:rsidRPr="00E70268">
              <w:rPr>
                <w:b/>
                <w:bCs/>
                <w:color w:val="FF0000"/>
                <w:sz w:val="20"/>
                <w:szCs w:val="20"/>
              </w:rPr>
              <w:t>kSUBJECT</w:t>
            </w:r>
          </w:p>
        </w:tc>
        <w:tc>
          <w:tcPr>
            <w:tcW w:w="1276" w:type="dxa"/>
          </w:tcPr>
          <w:p w14:paraId="18F8F609" w14:textId="1B06F7AC" w:rsidR="007B33BA" w:rsidRDefault="00122B0E" w:rsidP="007B33BA">
            <w:pPr>
              <w:rPr>
                <w:bCs/>
                <w:sz w:val="20"/>
                <w:szCs w:val="20"/>
              </w:rPr>
            </w:pPr>
            <w:r w:rsidRPr="00E70268">
              <w:rPr>
                <w:b/>
                <w:bCs/>
                <w:color w:val="FF0000"/>
                <w:sz w:val="20"/>
                <w:szCs w:val="20"/>
              </w:rPr>
              <w:t>kSUBJECT</w:t>
            </w:r>
            <w:r>
              <w:rPr>
                <w:bCs/>
                <w:sz w:val="20"/>
                <w:szCs w:val="20"/>
              </w:rPr>
              <w:t xml:space="preserve"> </w:t>
            </w:r>
          </w:p>
        </w:tc>
        <w:tc>
          <w:tcPr>
            <w:tcW w:w="1417" w:type="dxa"/>
          </w:tcPr>
          <w:p w14:paraId="220365A7" w14:textId="799C8142" w:rsidR="007B33BA" w:rsidRDefault="00122B0E" w:rsidP="007B33BA">
            <w:pPr>
              <w:rPr>
                <w:bCs/>
                <w:sz w:val="20"/>
                <w:szCs w:val="20"/>
              </w:rPr>
            </w:pPr>
            <w:r w:rsidRPr="00E70268">
              <w:rPr>
                <w:b/>
                <w:bCs/>
                <w:color w:val="FF0000"/>
                <w:sz w:val="20"/>
                <w:szCs w:val="20"/>
              </w:rPr>
              <w:t>kSUBJECT</w:t>
            </w:r>
            <w:r>
              <w:rPr>
                <w:bCs/>
                <w:sz w:val="20"/>
                <w:szCs w:val="20"/>
              </w:rPr>
              <w:t xml:space="preserve"> </w:t>
            </w:r>
          </w:p>
        </w:tc>
        <w:tc>
          <w:tcPr>
            <w:tcW w:w="1134" w:type="dxa"/>
          </w:tcPr>
          <w:p w14:paraId="775F7BDA" w14:textId="253A43F6" w:rsidR="007B33BA" w:rsidRDefault="007B33BA" w:rsidP="007B33BA">
            <w:pPr>
              <w:rPr>
                <w:bCs/>
                <w:sz w:val="20"/>
                <w:szCs w:val="20"/>
              </w:rPr>
            </w:pPr>
            <w:r>
              <w:rPr>
                <w:bCs/>
                <w:sz w:val="20"/>
                <w:szCs w:val="20"/>
              </w:rPr>
              <w:t>Aidan Reed</w:t>
            </w:r>
          </w:p>
        </w:tc>
        <w:tc>
          <w:tcPr>
            <w:tcW w:w="851" w:type="dxa"/>
          </w:tcPr>
          <w:p w14:paraId="3ACB3B9E" w14:textId="474DF87A" w:rsidR="007B33BA" w:rsidRDefault="007B33BA" w:rsidP="007B33BA">
            <w:pPr>
              <w:rPr>
                <w:bCs/>
                <w:sz w:val="20"/>
                <w:szCs w:val="20"/>
              </w:rPr>
            </w:pPr>
            <w:r>
              <w:rPr>
                <w:bCs/>
                <w:sz w:val="20"/>
                <w:szCs w:val="20"/>
              </w:rPr>
              <w:t>PASS</w:t>
            </w:r>
          </w:p>
        </w:tc>
        <w:tc>
          <w:tcPr>
            <w:tcW w:w="1276" w:type="dxa"/>
          </w:tcPr>
          <w:p w14:paraId="21BAF86A" w14:textId="15423E6F" w:rsidR="007B33BA" w:rsidRDefault="007B33BA" w:rsidP="007B33BA">
            <w:pPr>
              <w:rPr>
                <w:bCs/>
                <w:sz w:val="20"/>
                <w:szCs w:val="20"/>
              </w:rPr>
            </w:pPr>
            <w:r>
              <w:rPr>
                <w:bCs/>
                <w:sz w:val="20"/>
                <w:szCs w:val="20"/>
              </w:rPr>
              <w:t>26.04.2018</w:t>
            </w:r>
          </w:p>
        </w:tc>
        <w:tc>
          <w:tcPr>
            <w:tcW w:w="1275" w:type="dxa"/>
          </w:tcPr>
          <w:p w14:paraId="44429D5B" w14:textId="77777777" w:rsidR="002E18D0" w:rsidRDefault="002E18D0" w:rsidP="002E18D0">
            <w:pPr>
              <w:rPr>
                <w:bCs/>
                <w:sz w:val="20"/>
                <w:szCs w:val="20"/>
              </w:rPr>
            </w:pPr>
            <w:r>
              <w:rPr>
                <w:bCs/>
                <w:sz w:val="20"/>
                <w:szCs w:val="20"/>
              </w:rPr>
              <w:t>Aidan Reed</w:t>
            </w:r>
          </w:p>
          <w:p w14:paraId="2E51F263" w14:textId="77777777" w:rsidR="007B33BA" w:rsidRPr="005164B3" w:rsidRDefault="007B33BA" w:rsidP="007B33BA">
            <w:pPr>
              <w:rPr>
                <w:bCs/>
                <w:sz w:val="20"/>
                <w:szCs w:val="20"/>
              </w:rPr>
            </w:pPr>
          </w:p>
        </w:tc>
        <w:tc>
          <w:tcPr>
            <w:tcW w:w="4111" w:type="dxa"/>
          </w:tcPr>
          <w:p w14:paraId="1CD8B016" w14:textId="7964E27E" w:rsidR="007B33BA" w:rsidRPr="005164B3" w:rsidRDefault="007B33BA" w:rsidP="007B33BA">
            <w:pPr>
              <w:rPr>
                <w:bCs/>
                <w:sz w:val="20"/>
                <w:szCs w:val="20"/>
              </w:rPr>
            </w:pPr>
          </w:p>
        </w:tc>
      </w:tr>
      <w:tr w:rsidR="003231ED" w:rsidRPr="005164B3" w14:paraId="241D0CA0" w14:textId="77777777" w:rsidTr="00323897">
        <w:tc>
          <w:tcPr>
            <w:tcW w:w="704" w:type="dxa"/>
          </w:tcPr>
          <w:p w14:paraId="23DA530A" w14:textId="083C422F" w:rsidR="007B33BA" w:rsidRDefault="004075A7" w:rsidP="007B33BA">
            <w:pPr>
              <w:rPr>
                <w:bCs/>
                <w:sz w:val="20"/>
                <w:szCs w:val="20"/>
              </w:rPr>
            </w:pPr>
            <w:r>
              <w:rPr>
                <w:bCs/>
                <w:sz w:val="20"/>
                <w:szCs w:val="20"/>
              </w:rPr>
              <w:lastRenderedPageBreak/>
              <w:t>129</w:t>
            </w:r>
          </w:p>
        </w:tc>
        <w:tc>
          <w:tcPr>
            <w:tcW w:w="1418" w:type="dxa"/>
          </w:tcPr>
          <w:p w14:paraId="0336C150" w14:textId="77777777" w:rsidR="007B33BA" w:rsidRDefault="007B33BA" w:rsidP="007B33BA">
            <w:pPr>
              <w:rPr>
                <w:bCs/>
                <w:sz w:val="20"/>
                <w:szCs w:val="20"/>
              </w:rPr>
            </w:pPr>
            <w:r>
              <w:rPr>
                <w:bCs/>
                <w:sz w:val="20"/>
                <w:szCs w:val="20"/>
              </w:rPr>
              <w:t>toString() override</w:t>
            </w:r>
          </w:p>
          <w:p w14:paraId="09B072FD" w14:textId="66A2D361" w:rsidR="007B33BA" w:rsidRDefault="007B33BA" w:rsidP="007B33BA">
            <w:pPr>
              <w:rPr>
                <w:bCs/>
                <w:sz w:val="20"/>
                <w:szCs w:val="20"/>
              </w:rPr>
            </w:pPr>
            <w:r>
              <w:rPr>
                <w:b/>
                <w:bCs/>
                <w:sz w:val="20"/>
                <w:szCs w:val="20"/>
              </w:rPr>
              <w:t>(toString)</w:t>
            </w:r>
          </w:p>
        </w:tc>
        <w:tc>
          <w:tcPr>
            <w:tcW w:w="2693" w:type="dxa"/>
          </w:tcPr>
          <w:p w14:paraId="51380AE8" w14:textId="7A1264BC" w:rsidR="007B33BA" w:rsidRDefault="007B33BA" w:rsidP="007B33BA">
            <w:pPr>
              <w:rPr>
                <w:bCs/>
                <w:sz w:val="20"/>
                <w:szCs w:val="20"/>
              </w:rPr>
            </w:pPr>
            <w:r>
              <w:rPr>
                <w:bCs/>
                <w:sz w:val="20"/>
                <w:szCs w:val="20"/>
              </w:rPr>
              <w:t>Checks the correct subject is returned when set during the test to an empty string</w:t>
            </w:r>
          </w:p>
        </w:tc>
        <w:tc>
          <w:tcPr>
            <w:tcW w:w="1276" w:type="dxa"/>
          </w:tcPr>
          <w:p w14:paraId="7B3D6C4D" w14:textId="41DB6C7A" w:rsidR="007B33BA" w:rsidRDefault="00E547B3" w:rsidP="007B33BA">
            <w:pPr>
              <w:rPr>
                <w:bCs/>
                <w:sz w:val="20"/>
                <w:szCs w:val="20"/>
              </w:rPr>
            </w:pPr>
            <w:r>
              <w:rPr>
                <w:bCs/>
                <w:sz w:val="20"/>
                <w:szCs w:val="20"/>
              </w:rPr>
              <w:t>Class Document</w:t>
            </w:r>
          </w:p>
        </w:tc>
        <w:tc>
          <w:tcPr>
            <w:tcW w:w="1701" w:type="dxa"/>
          </w:tcPr>
          <w:p w14:paraId="6E074C8E" w14:textId="245442F5" w:rsidR="007B33BA" w:rsidRDefault="00E71082" w:rsidP="007B33BA">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 and setSubject method passing</w:t>
            </w:r>
            <w:r w:rsidR="00552E2B">
              <w:rPr>
                <w:bCs/>
                <w:sz w:val="20"/>
                <w:szCs w:val="20"/>
              </w:rPr>
              <w:t xml:space="preserve"> “”</w:t>
            </w:r>
            <w:r w:rsidR="00C322AA">
              <w:rPr>
                <w:bCs/>
                <w:sz w:val="20"/>
                <w:szCs w:val="20"/>
              </w:rPr>
              <w:t xml:space="preserve"> empty string</w:t>
            </w:r>
          </w:p>
        </w:tc>
        <w:tc>
          <w:tcPr>
            <w:tcW w:w="1417" w:type="dxa"/>
          </w:tcPr>
          <w:p w14:paraId="6D5FF768" w14:textId="1464CB69" w:rsidR="007B33BA" w:rsidRDefault="007B33BA" w:rsidP="007B33BA">
            <w:pPr>
              <w:rPr>
                <w:bCs/>
                <w:sz w:val="20"/>
                <w:szCs w:val="20"/>
              </w:rPr>
            </w:pPr>
            <w:r>
              <w:rPr>
                <w:bCs/>
                <w:sz w:val="20"/>
                <w:szCs w:val="20"/>
              </w:rPr>
              <w:t xml:space="preserve">Subject: </w:t>
            </w:r>
          </w:p>
          <w:p w14:paraId="2910E178" w14:textId="66A5AD64" w:rsidR="007B33BA" w:rsidRDefault="007B33BA" w:rsidP="007B33BA">
            <w:pPr>
              <w:rPr>
                <w:bCs/>
                <w:sz w:val="20"/>
                <w:szCs w:val="20"/>
              </w:rPr>
            </w:pPr>
            <w:r>
              <w:rPr>
                <w:bCs/>
                <w:sz w:val="20"/>
                <w:szCs w:val="20"/>
              </w:rPr>
              <w:t>“”</w:t>
            </w:r>
          </w:p>
        </w:tc>
        <w:tc>
          <w:tcPr>
            <w:tcW w:w="1276" w:type="dxa"/>
          </w:tcPr>
          <w:p w14:paraId="2CA00D0E" w14:textId="232A1FE2" w:rsidR="007B33BA" w:rsidRDefault="007B33BA" w:rsidP="007B33BA">
            <w:pPr>
              <w:rPr>
                <w:bCs/>
                <w:sz w:val="20"/>
                <w:szCs w:val="20"/>
              </w:rPr>
            </w:pPr>
            <w:r>
              <w:rPr>
                <w:bCs/>
                <w:sz w:val="20"/>
                <w:szCs w:val="20"/>
              </w:rPr>
              <w:t>“</w:t>
            </w:r>
            <w:r w:rsidR="00F7799F">
              <w:rPr>
                <w:bCs/>
                <w:sz w:val="20"/>
                <w:szCs w:val="20"/>
              </w:rPr>
              <w:t>[</w:t>
            </w:r>
            <w:r>
              <w:rPr>
                <w:bCs/>
                <w:sz w:val="20"/>
                <w:szCs w:val="20"/>
              </w:rPr>
              <w:t>no subject</w:t>
            </w:r>
            <w:r w:rsidR="00F7799F">
              <w:rPr>
                <w:bCs/>
                <w:sz w:val="20"/>
                <w:szCs w:val="20"/>
              </w:rPr>
              <w:t>]</w:t>
            </w:r>
            <w:r>
              <w:rPr>
                <w:bCs/>
                <w:sz w:val="20"/>
                <w:szCs w:val="20"/>
              </w:rPr>
              <w:t>”</w:t>
            </w:r>
          </w:p>
          <w:p w14:paraId="07A67211" w14:textId="77777777" w:rsidR="007B33BA" w:rsidRDefault="007B33BA" w:rsidP="007B33BA">
            <w:pPr>
              <w:rPr>
                <w:bCs/>
                <w:sz w:val="20"/>
                <w:szCs w:val="20"/>
              </w:rPr>
            </w:pPr>
          </w:p>
        </w:tc>
        <w:tc>
          <w:tcPr>
            <w:tcW w:w="1417" w:type="dxa"/>
          </w:tcPr>
          <w:p w14:paraId="13218C02" w14:textId="61391D2D" w:rsidR="007B33BA" w:rsidRDefault="007B33BA" w:rsidP="007B33BA">
            <w:pPr>
              <w:rPr>
                <w:bCs/>
                <w:sz w:val="20"/>
                <w:szCs w:val="20"/>
              </w:rPr>
            </w:pPr>
            <w:r>
              <w:rPr>
                <w:bCs/>
                <w:sz w:val="20"/>
                <w:szCs w:val="20"/>
              </w:rPr>
              <w:t>“no subject”</w:t>
            </w:r>
          </w:p>
          <w:p w14:paraId="1772B5DE" w14:textId="77777777" w:rsidR="007B33BA" w:rsidRDefault="007B33BA" w:rsidP="007B33BA">
            <w:pPr>
              <w:rPr>
                <w:bCs/>
                <w:sz w:val="20"/>
                <w:szCs w:val="20"/>
              </w:rPr>
            </w:pPr>
          </w:p>
        </w:tc>
        <w:tc>
          <w:tcPr>
            <w:tcW w:w="1134" w:type="dxa"/>
          </w:tcPr>
          <w:p w14:paraId="26B7C843" w14:textId="0904EBDE" w:rsidR="007B33BA" w:rsidRDefault="007B33BA" w:rsidP="007B33BA">
            <w:pPr>
              <w:rPr>
                <w:bCs/>
                <w:sz w:val="20"/>
                <w:szCs w:val="20"/>
              </w:rPr>
            </w:pPr>
            <w:r>
              <w:rPr>
                <w:bCs/>
                <w:sz w:val="20"/>
                <w:szCs w:val="20"/>
              </w:rPr>
              <w:t>Aidan Reed</w:t>
            </w:r>
          </w:p>
        </w:tc>
        <w:tc>
          <w:tcPr>
            <w:tcW w:w="851" w:type="dxa"/>
          </w:tcPr>
          <w:p w14:paraId="223114EA" w14:textId="1CD94D89" w:rsidR="007B33BA" w:rsidRDefault="007B33BA" w:rsidP="007B33BA">
            <w:pPr>
              <w:rPr>
                <w:bCs/>
                <w:sz w:val="20"/>
                <w:szCs w:val="20"/>
              </w:rPr>
            </w:pPr>
            <w:r>
              <w:rPr>
                <w:bCs/>
                <w:sz w:val="20"/>
                <w:szCs w:val="20"/>
              </w:rPr>
              <w:t>PASS</w:t>
            </w:r>
          </w:p>
        </w:tc>
        <w:tc>
          <w:tcPr>
            <w:tcW w:w="1276" w:type="dxa"/>
          </w:tcPr>
          <w:p w14:paraId="4FFC2242" w14:textId="578048D9" w:rsidR="007B33BA" w:rsidRDefault="007B33BA" w:rsidP="007B33BA">
            <w:pPr>
              <w:rPr>
                <w:bCs/>
                <w:sz w:val="20"/>
                <w:szCs w:val="20"/>
              </w:rPr>
            </w:pPr>
            <w:r>
              <w:rPr>
                <w:bCs/>
                <w:sz w:val="20"/>
                <w:szCs w:val="20"/>
              </w:rPr>
              <w:t>26.04.2018</w:t>
            </w:r>
          </w:p>
        </w:tc>
        <w:tc>
          <w:tcPr>
            <w:tcW w:w="1275" w:type="dxa"/>
          </w:tcPr>
          <w:p w14:paraId="4A9B97BB" w14:textId="77777777" w:rsidR="002E18D0" w:rsidRDefault="002E18D0" w:rsidP="002E18D0">
            <w:pPr>
              <w:rPr>
                <w:bCs/>
                <w:sz w:val="20"/>
                <w:szCs w:val="20"/>
              </w:rPr>
            </w:pPr>
            <w:r>
              <w:rPr>
                <w:bCs/>
                <w:sz w:val="20"/>
                <w:szCs w:val="20"/>
              </w:rPr>
              <w:t>Aidan Reed</w:t>
            </w:r>
          </w:p>
          <w:p w14:paraId="798EE407" w14:textId="77777777" w:rsidR="007B33BA" w:rsidRPr="005164B3" w:rsidRDefault="007B33BA" w:rsidP="007B33BA">
            <w:pPr>
              <w:rPr>
                <w:bCs/>
                <w:sz w:val="20"/>
                <w:szCs w:val="20"/>
              </w:rPr>
            </w:pPr>
          </w:p>
        </w:tc>
        <w:tc>
          <w:tcPr>
            <w:tcW w:w="4111" w:type="dxa"/>
          </w:tcPr>
          <w:p w14:paraId="16BB223C" w14:textId="18CC8820" w:rsidR="007B33BA" w:rsidRPr="005164B3" w:rsidRDefault="007B33BA" w:rsidP="007B33BA">
            <w:pPr>
              <w:rPr>
                <w:bCs/>
                <w:sz w:val="20"/>
                <w:szCs w:val="20"/>
              </w:rPr>
            </w:pPr>
          </w:p>
        </w:tc>
      </w:tr>
      <w:tr w:rsidR="003231ED" w:rsidRPr="005164B3" w14:paraId="7848BD0C" w14:textId="77777777" w:rsidTr="00323897">
        <w:tc>
          <w:tcPr>
            <w:tcW w:w="704" w:type="dxa"/>
          </w:tcPr>
          <w:p w14:paraId="7DFE23E8" w14:textId="0A4FF528" w:rsidR="007B33BA" w:rsidRDefault="002E18D0" w:rsidP="007B33BA">
            <w:pPr>
              <w:rPr>
                <w:bCs/>
                <w:sz w:val="20"/>
                <w:szCs w:val="20"/>
              </w:rPr>
            </w:pPr>
            <w:r>
              <w:rPr>
                <w:bCs/>
                <w:sz w:val="20"/>
                <w:szCs w:val="20"/>
              </w:rPr>
              <w:t>130</w:t>
            </w:r>
          </w:p>
        </w:tc>
        <w:tc>
          <w:tcPr>
            <w:tcW w:w="1418" w:type="dxa"/>
          </w:tcPr>
          <w:p w14:paraId="7B6C0CC7" w14:textId="77777777" w:rsidR="007B33BA" w:rsidRDefault="007B33BA" w:rsidP="007B33BA">
            <w:pPr>
              <w:rPr>
                <w:bCs/>
                <w:sz w:val="20"/>
                <w:szCs w:val="20"/>
              </w:rPr>
            </w:pPr>
            <w:r>
              <w:rPr>
                <w:bCs/>
                <w:sz w:val="20"/>
                <w:szCs w:val="20"/>
              </w:rPr>
              <w:t>toString() override</w:t>
            </w:r>
          </w:p>
          <w:p w14:paraId="19B475DE" w14:textId="7B332401" w:rsidR="007B33BA" w:rsidRDefault="007B33BA" w:rsidP="007B33BA">
            <w:pPr>
              <w:rPr>
                <w:bCs/>
                <w:sz w:val="20"/>
                <w:szCs w:val="20"/>
              </w:rPr>
            </w:pPr>
            <w:r>
              <w:rPr>
                <w:b/>
                <w:bCs/>
                <w:sz w:val="20"/>
                <w:szCs w:val="20"/>
              </w:rPr>
              <w:t>(toString)</w:t>
            </w:r>
          </w:p>
        </w:tc>
        <w:tc>
          <w:tcPr>
            <w:tcW w:w="2693" w:type="dxa"/>
          </w:tcPr>
          <w:p w14:paraId="3B1A7F6B" w14:textId="5A48EE86" w:rsidR="007B33BA" w:rsidRDefault="007B33BA" w:rsidP="007B33BA">
            <w:pPr>
              <w:rPr>
                <w:bCs/>
                <w:sz w:val="20"/>
                <w:szCs w:val="20"/>
              </w:rPr>
            </w:pPr>
            <w:r>
              <w:rPr>
                <w:bCs/>
                <w:sz w:val="20"/>
                <w:szCs w:val="20"/>
              </w:rPr>
              <w:t>Checks the correct subject is returned when not set i.e null</w:t>
            </w:r>
          </w:p>
        </w:tc>
        <w:tc>
          <w:tcPr>
            <w:tcW w:w="1276" w:type="dxa"/>
          </w:tcPr>
          <w:p w14:paraId="486992EB" w14:textId="19DD5878" w:rsidR="007B33BA" w:rsidRDefault="00E547B3" w:rsidP="007B33BA">
            <w:pPr>
              <w:rPr>
                <w:bCs/>
                <w:sz w:val="20"/>
                <w:szCs w:val="20"/>
              </w:rPr>
            </w:pPr>
            <w:r>
              <w:rPr>
                <w:bCs/>
                <w:sz w:val="20"/>
                <w:szCs w:val="20"/>
              </w:rPr>
              <w:t>Class Document</w:t>
            </w:r>
          </w:p>
        </w:tc>
        <w:tc>
          <w:tcPr>
            <w:tcW w:w="1701" w:type="dxa"/>
          </w:tcPr>
          <w:p w14:paraId="02970770" w14:textId="71A078AE" w:rsidR="007B33BA" w:rsidRDefault="0012389D" w:rsidP="007B33BA">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417" w:type="dxa"/>
          </w:tcPr>
          <w:p w14:paraId="21BAC988" w14:textId="0D9F5654" w:rsidR="007B33BA" w:rsidRDefault="007B33BA" w:rsidP="007B33BA">
            <w:pPr>
              <w:rPr>
                <w:bCs/>
                <w:sz w:val="20"/>
                <w:szCs w:val="20"/>
              </w:rPr>
            </w:pPr>
            <w:r>
              <w:rPr>
                <w:bCs/>
                <w:sz w:val="20"/>
                <w:szCs w:val="20"/>
              </w:rPr>
              <w:t xml:space="preserve">Subject: </w:t>
            </w:r>
          </w:p>
          <w:p w14:paraId="770505D0" w14:textId="15D22FB0" w:rsidR="007B33BA" w:rsidRDefault="007B33BA" w:rsidP="007B33BA">
            <w:pPr>
              <w:rPr>
                <w:bCs/>
                <w:sz w:val="20"/>
                <w:szCs w:val="20"/>
              </w:rPr>
            </w:pPr>
            <w:r>
              <w:rPr>
                <w:bCs/>
                <w:sz w:val="20"/>
                <w:szCs w:val="20"/>
              </w:rPr>
              <w:t>“”</w:t>
            </w:r>
          </w:p>
        </w:tc>
        <w:tc>
          <w:tcPr>
            <w:tcW w:w="1276" w:type="dxa"/>
          </w:tcPr>
          <w:p w14:paraId="3B7C3F24" w14:textId="3AED9EE9" w:rsidR="007B33BA" w:rsidRDefault="007B33BA" w:rsidP="007B33BA">
            <w:pPr>
              <w:rPr>
                <w:bCs/>
                <w:sz w:val="20"/>
                <w:szCs w:val="20"/>
              </w:rPr>
            </w:pPr>
            <w:r>
              <w:rPr>
                <w:bCs/>
                <w:sz w:val="20"/>
                <w:szCs w:val="20"/>
              </w:rPr>
              <w:t>“</w:t>
            </w:r>
            <w:r w:rsidR="00F7799F">
              <w:rPr>
                <w:bCs/>
                <w:sz w:val="20"/>
                <w:szCs w:val="20"/>
              </w:rPr>
              <w:t>[</w:t>
            </w:r>
            <w:r>
              <w:rPr>
                <w:bCs/>
                <w:sz w:val="20"/>
                <w:szCs w:val="20"/>
              </w:rPr>
              <w:t>no subject</w:t>
            </w:r>
            <w:r w:rsidR="00F7799F">
              <w:rPr>
                <w:bCs/>
                <w:sz w:val="20"/>
                <w:szCs w:val="20"/>
              </w:rPr>
              <w:t>]</w:t>
            </w:r>
            <w:r>
              <w:rPr>
                <w:bCs/>
                <w:sz w:val="20"/>
                <w:szCs w:val="20"/>
              </w:rPr>
              <w:t>”</w:t>
            </w:r>
          </w:p>
          <w:p w14:paraId="16BCEA43" w14:textId="77777777" w:rsidR="007B33BA" w:rsidRDefault="007B33BA" w:rsidP="007B33BA">
            <w:pPr>
              <w:rPr>
                <w:bCs/>
                <w:sz w:val="20"/>
                <w:szCs w:val="20"/>
              </w:rPr>
            </w:pPr>
          </w:p>
        </w:tc>
        <w:tc>
          <w:tcPr>
            <w:tcW w:w="1417" w:type="dxa"/>
          </w:tcPr>
          <w:p w14:paraId="288F1781" w14:textId="7074973D" w:rsidR="007B33BA" w:rsidRDefault="007B33BA" w:rsidP="007B33BA">
            <w:pPr>
              <w:rPr>
                <w:bCs/>
                <w:sz w:val="20"/>
                <w:szCs w:val="20"/>
              </w:rPr>
            </w:pPr>
            <w:r>
              <w:rPr>
                <w:bCs/>
                <w:sz w:val="20"/>
                <w:szCs w:val="20"/>
              </w:rPr>
              <w:t>Null pointer exception</w:t>
            </w:r>
          </w:p>
          <w:p w14:paraId="6873D3E5" w14:textId="77777777" w:rsidR="007B33BA" w:rsidRDefault="007B33BA" w:rsidP="007B33BA">
            <w:pPr>
              <w:rPr>
                <w:bCs/>
                <w:sz w:val="20"/>
                <w:szCs w:val="20"/>
              </w:rPr>
            </w:pPr>
          </w:p>
        </w:tc>
        <w:tc>
          <w:tcPr>
            <w:tcW w:w="1134" w:type="dxa"/>
          </w:tcPr>
          <w:p w14:paraId="3E94E3F0" w14:textId="14857806" w:rsidR="007B33BA" w:rsidRDefault="007B33BA" w:rsidP="007B33BA">
            <w:pPr>
              <w:rPr>
                <w:bCs/>
                <w:sz w:val="20"/>
                <w:szCs w:val="20"/>
              </w:rPr>
            </w:pPr>
            <w:r>
              <w:rPr>
                <w:bCs/>
                <w:sz w:val="20"/>
                <w:szCs w:val="20"/>
              </w:rPr>
              <w:t>Aidan Reed</w:t>
            </w:r>
          </w:p>
        </w:tc>
        <w:tc>
          <w:tcPr>
            <w:tcW w:w="851" w:type="dxa"/>
          </w:tcPr>
          <w:p w14:paraId="27723907" w14:textId="02A777CE" w:rsidR="007B33BA" w:rsidRDefault="007B33BA" w:rsidP="007B33BA">
            <w:pPr>
              <w:rPr>
                <w:bCs/>
                <w:sz w:val="20"/>
                <w:szCs w:val="20"/>
              </w:rPr>
            </w:pPr>
            <w:r>
              <w:rPr>
                <w:bCs/>
                <w:sz w:val="20"/>
                <w:szCs w:val="20"/>
              </w:rPr>
              <w:t>FAIL</w:t>
            </w:r>
          </w:p>
        </w:tc>
        <w:tc>
          <w:tcPr>
            <w:tcW w:w="1276" w:type="dxa"/>
          </w:tcPr>
          <w:p w14:paraId="64027637" w14:textId="21B9F102" w:rsidR="007B33BA" w:rsidRDefault="007B33BA" w:rsidP="007B33BA">
            <w:pPr>
              <w:rPr>
                <w:bCs/>
                <w:sz w:val="20"/>
                <w:szCs w:val="20"/>
              </w:rPr>
            </w:pPr>
            <w:r>
              <w:rPr>
                <w:bCs/>
                <w:sz w:val="20"/>
                <w:szCs w:val="20"/>
              </w:rPr>
              <w:t>26.04.2018</w:t>
            </w:r>
          </w:p>
        </w:tc>
        <w:tc>
          <w:tcPr>
            <w:tcW w:w="1275" w:type="dxa"/>
          </w:tcPr>
          <w:p w14:paraId="4E18BB72" w14:textId="77777777" w:rsidR="002E18D0" w:rsidRDefault="002E18D0" w:rsidP="002E18D0">
            <w:pPr>
              <w:rPr>
                <w:bCs/>
                <w:sz w:val="20"/>
                <w:szCs w:val="20"/>
              </w:rPr>
            </w:pPr>
            <w:r>
              <w:rPr>
                <w:bCs/>
                <w:sz w:val="20"/>
                <w:szCs w:val="20"/>
              </w:rPr>
              <w:t>Aidan Reed</w:t>
            </w:r>
          </w:p>
          <w:p w14:paraId="0CC53CD9" w14:textId="77777777" w:rsidR="007B33BA" w:rsidRDefault="007B33BA" w:rsidP="007B33BA">
            <w:pPr>
              <w:rPr>
                <w:bCs/>
                <w:sz w:val="20"/>
                <w:szCs w:val="20"/>
              </w:rPr>
            </w:pPr>
          </w:p>
        </w:tc>
        <w:tc>
          <w:tcPr>
            <w:tcW w:w="4111" w:type="dxa"/>
          </w:tcPr>
          <w:p w14:paraId="4D7E106B" w14:textId="79CEC76B" w:rsidR="007B33BA" w:rsidRPr="005164B3" w:rsidRDefault="007B33BA" w:rsidP="007B33BA">
            <w:pPr>
              <w:rPr>
                <w:bCs/>
                <w:sz w:val="20"/>
                <w:szCs w:val="20"/>
              </w:rPr>
            </w:pPr>
            <w:r>
              <w:rPr>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A97BEE" w:rsidRPr="005164B3" w14:paraId="37BC4CA1" w14:textId="77777777" w:rsidTr="00323897">
        <w:tc>
          <w:tcPr>
            <w:tcW w:w="704" w:type="dxa"/>
          </w:tcPr>
          <w:p w14:paraId="03D3599B" w14:textId="37F510C5" w:rsidR="00A97BEE" w:rsidRDefault="00A97BEE" w:rsidP="007B33BA">
            <w:pPr>
              <w:rPr>
                <w:bCs/>
                <w:sz w:val="20"/>
                <w:szCs w:val="20"/>
              </w:rPr>
            </w:pPr>
            <w:r>
              <w:rPr>
                <w:bCs/>
                <w:sz w:val="20"/>
                <w:szCs w:val="20"/>
              </w:rPr>
              <w:t>131</w:t>
            </w:r>
          </w:p>
        </w:tc>
        <w:tc>
          <w:tcPr>
            <w:tcW w:w="1418" w:type="dxa"/>
          </w:tcPr>
          <w:p w14:paraId="5E21506B" w14:textId="1C8DE4D5" w:rsidR="00A97BEE" w:rsidRDefault="00A97BEE" w:rsidP="007B33BA">
            <w:pPr>
              <w:rPr>
                <w:bCs/>
                <w:sz w:val="20"/>
                <w:szCs w:val="20"/>
              </w:rPr>
            </w:pPr>
            <w:r>
              <w:rPr>
                <w:bCs/>
                <w:sz w:val="20"/>
                <w:szCs w:val="20"/>
              </w:rPr>
              <w:t xml:space="preserve">Check class member variables are private </w:t>
            </w:r>
          </w:p>
        </w:tc>
        <w:tc>
          <w:tcPr>
            <w:tcW w:w="2693" w:type="dxa"/>
          </w:tcPr>
          <w:p w14:paraId="3F171328" w14:textId="105F3BC8" w:rsidR="00A97BEE" w:rsidRDefault="002F43CB" w:rsidP="007B33BA">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A97BEE" w:rsidRDefault="00E547B3" w:rsidP="007B33BA">
            <w:pPr>
              <w:rPr>
                <w:bCs/>
                <w:sz w:val="20"/>
                <w:szCs w:val="20"/>
              </w:rPr>
            </w:pPr>
            <w:r>
              <w:rPr>
                <w:bCs/>
                <w:sz w:val="20"/>
                <w:szCs w:val="20"/>
              </w:rPr>
              <w:t>Code review</w:t>
            </w:r>
          </w:p>
        </w:tc>
        <w:tc>
          <w:tcPr>
            <w:tcW w:w="1701" w:type="dxa"/>
          </w:tcPr>
          <w:p w14:paraId="78EC966D" w14:textId="56334AFD" w:rsidR="00A97BEE" w:rsidRDefault="00E547B3" w:rsidP="007B33BA">
            <w:pPr>
              <w:rPr>
                <w:bCs/>
                <w:sz w:val="20"/>
                <w:szCs w:val="20"/>
              </w:rPr>
            </w:pPr>
            <w:r>
              <w:rPr>
                <w:bCs/>
                <w:sz w:val="20"/>
                <w:szCs w:val="20"/>
              </w:rPr>
              <w:t>N/A</w:t>
            </w:r>
          </w:p>
        </w:tc>
        <w:tc>
          <w:tcPr>
            <w:tcW w:w="1417" w:type="dxa"/>
          </w:tcPr>
          <w:p w14:paraId="2753D11B" w14:textId="367C09FA" w:rsidR="00A97BEE" w:rsidRDefault="00523EEF" w:rsidP="007B33BA">
            <w:pPr>
              <w:rPr>
                <w:bCs/>
                <w:sz w:val="20"/>
                <w:szCs w:val="20"/>
              </w:rPr>
            </w:pPr>
            <w:r>
              <w:rPr>
                <w:bCs/>
                <w:sz w:val="20"/>
                <w:szCs w:val="20"/>
              </w:rPr>
              <w:t>N/A</w:t>
            </w:r>
          </w:p>
        </w:tc>
        <w:tc>
          <w:tcPr>
            <w:tcW w:w="1276" w:type="dxa"/>
          </w:tcPr>
          <w:p w14:paraId="5589B5E0" w14:textId="4C04DBA8" w:rsidR="00A97BEE" w:rsidRDefault="00523EEF" w:rsidP="007B33BA">
            <w:pPr>
              <w:rPr>
                <w:bCs/>
                <w:sz w:val="20"/>
                <w:szCs w:val="20"/>
              </w:rPr>
            </w:pPr>
            <w:r>
              <w:rPr>
                <w:bCs/>
                <w:sz w:val="20"/>
                <w:szCs w:val="20"/>
              </w:rPr>
              <w:t>True for all 4 variables</w:t>
            </w:r>
          </w:p>
        </w:tc>
        <w:tc>
          <w:tcPr>
            <w:tcW w:w="1417" w:type="dxa"/>
          </w:tcPr>
          <w:p w14:paraId="1F132DA4" w14:textId="2B783983" w:rsidR="00A97BEE" w:rsidRDefault="00457F3B" w:rsidP="007B33BA">
            <w:pPr>
              <w:rPr>
                <w:bCs/>
                <w:sz w:val="20"/>
                <w:szCs w:val="20"/>
              </w:rPr>
            </w:pPr>
            <w:r>
              <w:rPr>
                <w:bCs/>
                <w:sz w:val="20"/>
                <w:szCs w:val="20"/>
              </w:rPr>
              <w:t>True</w:t>
            </w:r>
          </w:p>
        </w:tc>
        <w:tc>
          <w:tcPr>
            <w:tcW w:w="1134" w:type="dxa"/>
          </w:tcPr>
          <w:p w14:paraId="3DCAA932" w14:textId="24D9C187" w:rsidR="00A97BEE" w:rsidRDefault="0039501E" w:rsidP="007B33BA">
            <w:pPr>
              <w:rPr>
                <w:bCs/>
                <w:sz w:val="20"/>
                <w:szCs w:val="20"/>
              </w:rPr>
            </w:pPr>
            <w:r>
              <w:rPr>
                <w:bCs/>
                <w:sz w:val="20"/>
                <w:szCs w:val="20"/>
              </w:rPr>
              <w:t>Ram Raja &amp; Aidan Reed</w:t>
            </w:r>
          </w:p>
        </w:tc>
        <w:tc>
          <w:tcPr>
            <w:tcW w:w="851" w:type="dxa"/>
          </w:tcPr>
          <w:p w14:paraId="22C9BAFB" w14:textId="4182AD67" w:rsidR="00A97BEE" w:rsidRDefault="0039501E" w:rsidP="007B33BA">
            <w:pPr>
              <w:rPr>
                <w:bCs/>
                <w:sz w:val="20"/>
                <w:szCs w:val="20"/>
              </w:rPr>
            </w:pPr>
            <w:r>
              <w:rPr>
                <w:bCs/>
                <w:sz w:val="20"/>
                <w:szCs w:val="20"/>
              </w:rPr>
              <w:t>PASS</w:t>
            </w:r>
          </w:p>
        </w:tc>
        <w:tc>
          <w:tcPr>
            <w:tcW w:w="1276" w:type="dxa"/>
          </w:tcPr>
          <w:p w14:paraId="30170487" w14:textId="77469664" w:rsidR="00A97BEE" w:rsidRDefault="0039501E" w:rsidP="007B33BA">
            <w:pPr>
              <w:rPr>
                <w:bCs/>
                <w:sz w:val="20"/>
                <w:szCs w:val="20"/>
              </w:rPr>
            </w:pPr>
            <w:r>
              <w:rPr>
                <w:bCs/>
                <w:sz w:val="20"/>
                <w:szCs w:val="20"/>
              </w:rPr>
              <w:t>2</w:t>
            </w:r>
            <w:r w:rsidR="00550DEC">
              <w:rPr>
                <w:bCs/>
                <w:sz w:val="20"/>
                <w:szCs w:val="20"/>
              </w:rPr>
              <w:t>7.04.2018</w:t>
            </w:r>
          </w:p>
        </w:tc>
        <w:tc>
          <w:tcPr>
            <w:tcW w:w="1275" w:type="dxa"/>
          </w:tcPr>
          <w:p w14:paraId="7E15849C" w14:textId="1D8C11B2" w:rsidR="00A97BEE" w:rsidRDefault="00550DEC" w:rsidP="002E18D0">
            <w:pPr>
              <w:rPr>
                <w:bCs/>
                <w:sz w:val="20"/>
                <w:szCs w:val="20"/>
              </w:rPr>
            </w:pPr>
            <w:r>
              <w:rPr>
                <w:bCs/>
                <w:sz w:val="20"/>
                <w:szCs w:val="20"/>
              </w:rPr>
              <w:t>Aidan Reed</w:t>
            </w:r>
          </w:p>
        </w:tc>
        <w:tc>
          <w:tcPr>
            <w:tcW w:w="4111" w:type="dxa"/>
          </w:tcPr>
          <w:p w14:paraId="1A8D3F26" w14:textId="77777777" w:rsidR="00A97BEE" w:rsidRDefault="00A97BEE" w:rsidP="007B33BA">
            <w:pPr>
              <w:rPr>
                <w:bCs/>
                <w:sz w:val="20"/>
                <w:szCs w:val="20"/>
              </w:rPr>
            </w:pPr>
          </w:p>
        </w:tc>
      </w:tr>
    </w:tbl>
    <w:p w14:paraId="3660C9C7" w14:textId="77777777" w:rsidR="00D34ED2" w:rsidRDefault="00D34ED2" w:rsidP="00D34ED2"/>
    <w:p w14:paraId="38B403A8" w14:textId="2D877EA3" w:rsidR="001C763A" w:rsidRDefault="001C763A" w:rsidP="00C22672">
      <w:pPr>
        <w:rPr>
          <w:bCs/>
        </w:rPr>
      </w:pPr>
    </w:p>
    <w:p w14:paraId="47FEF59B" w14:textId="77777777" w:rsidR="00DD6A77" w:rsidRDefault="00DD6A77" w:rsidP="00DD6A77">
      <w:r>
        <w:t>Change Log</w:t>
      </w:r>
    </w:p>
    <w:tbl>
      <w:tblPr>
        <w:tblStyle w:val="TableGrid"/>
        <w:tblW w:w="20549" w:type="dxa"/>
        <w:tblLook w:val="04A0" w:firstRow="1" w:lastRow="0" w:firstColumn="1" w:lastColumn="0" w:noHBand="0" w:noVBand="1"/>
      </w:tblPr>
      <w:tblGrid>
        <w:gridCol w:w="1105"/>
        <w:gridCol w:w="1261"/>
        <w:gridCol w:w="979"/>
        <w:gridCol w:w="4588"/>
        <w:gridCol w:w="1701"/>
        <w:gridCol w:w="1560"/>
        <w:gridCol w:w="1417"/>
        <w:gridCol w:w="1843"/>
        <w:gridCol w:w="2177"/>
        <w:gridCol w:w="3918"/>
      </w:tblGrid>
      <w:tr w:rsidR="005C47C4" w14:paraId="6996A8D5" w14:textId="77777777" w:rsidTr="005C47C4">
        <w:tc>
          <w:tcPr>
            <w:tcW w:w="1105" w:type="dxa"/>
          </w:tcPr>
          <w:p w14:paraId="1B210DF5" w14:textId="77777777" w:rsidR="00DD6A77" w:rsidRDefault="00DD6A77" w:rsidP="00992E74">
            <w:r>
              <w:t>Change ID</w:t>
            </w:r>
          </w:p>
        </w:tc>
        <w:tc>
          <w:tcPr>
            <w:tcW w:w="1261" w:type="dxa"/>
          </w:tcPr>
          <w:p w14:paraId="5E2130E4" w14:textId="77777777" w:rsidR="00DD6A77" w:rsidRDefault="00DD6A77" w:rsidP="00992E74">
            <w:r>
              <w:t>GIT Commit ID</w:t>
            </w:r>
          </w:p>
        </w:tc>
        <w:tc>
          <w:tcPr>
            <w:tcW w:w="979" w:type="dxa"/>
          </w:tcPr>
          <w:p w14:paraId="3A5D8035" w14:textId="77777777" w:rsidR="00DD6A77" w:rsidRDefault="00DD6A77" w:rsidP="00992E74">
            <w:r>
              <w:t>Bug ID</w:t>
            </w:r>
          </w:p>
        </w:tc>
        <w:tc>
          <w:tcPr>
            <w:tcW w:w="4588" w:type="dxa"/>
          </w:tcPr>
          <w:p w14:paraId="300C41E1" w14:textId="77777777" w:rsidR="00DD6A77" w:rsidRDefault="00DD6A77" w:rsidP="00992E74">
            <w:r>
              <w:t>Description of Change</w:t>
            </w:r>
          </w:p>
        </w:tc>
        <w:tc>
          <w:tcPr>
            <w:tcW w:w="1701" w:type="dxa"/>
          </w:tcPr>
          <w:p w14:paraId="6148194C" w14:textId="77777777" w:rsidR="00DD6A77" w:rsidRDefault="00DD6A77" w:rsidP="00992E74">
            <w:pPr>
              <w:jc w:val="center"/>
            </w:pPr>
            <w:r>
              <w:t>Files Changed</w:t>
            </w:r>
          </w:p>
        </w:tc>
        <w:tc>
          <w:tcPr>
            <w:tcW w:w="1560" w:type="dxa"/>
          </w:tcPr>
          <w:p w14:paraId="25FF5A2B" w14:textId="77777777" w:rsidR="00DD6A77" w:rsidRDefault="00DD6A77" w:rsidP="00992E74">
            <w:r>
              <w:t xml:space="preserve">Date Received </w:t>
            </w:r>
          </w:p>
        </w:tc>
        <w:tc>
          <w:tcPr>
            <w:tcW w:w="1417" w:type="dxa"/>
          </w:tcPr>
          <w:p w14:paraId="5032EA21" w14:textId="77777777" w:rsidR="00DD6A77" w:rsidRDefault="00DD6A77" w:rsidP="00992E74">
            <w:r>
              <w:t>Date Changed</w:t>
            </w:r>
          </w:p>
        </w:tc>
        <w:tc>
          <w:tcPr>
            <w:tcW w:w="1843" w:type="dxa"/>
          </w:tcPr>
          <w:p w14:paraId="4C4CCAE8" w14:textId="77777777" w:rsidR="00DD6A77" w:rsidRDefault="00DD6A77" w:rsidP="00992E74">
            <w:r>
              <w:t>Initiator By</w:t>
            </w:r>
            <w:r>
              <w:br/>
              <w:t>(Who Changed)</w:t>
            </w:r>
          </w:p>
        </w:tc>
        <w:tc>
          <w:tcPr>
            <w:tcW w:w="2177" w:type="dxa"/>
          </w:tcPr>
          <w:p w14:paraId="3910F4BB" w14:textId="77777777" w:rsidR="00DD6A77" w:rsidRDefault="00DD6A77" w:rsidP="00992E74">
            <w:r>
              <w:t>Change Checked By</w:t>
            </w:r>
          </w:p>
        </w:tc>
        <w:tc>
          <w:tcPr>
            <w:tcW w:w="3918" w:type="dxa"/>
          </w:tcPr>
          <w:p w14:paraId="5A898A97" w14:textId="77777777" w:rsidR="00DD6A77" w:rsidRDefault="00DD6A77" w:rsidP="00992E74">
            <w:r>
              <w:t>Notes</w:t>
            </w:r>
          </w:p>
        </w:tc>
      </w:tr>
      <w:tr w:rsidR="005C47C4" w14:paraId="30A824E2" w14:textId="77777777" w:rsidTr="005C47C4">
        <w:tc>
          <w:tcPr>
            <w:tcW w:w="1105" w:type="dxa"/>
          </w:tcPr>
          <w:p w14:paraId="53D7D562" w14:textId="490873D6" w:rsidR="008B334E" w:rsidRDefault="008023DB" w:rsidP="008B334E">
            <w:r>
              <w:t>CHGE001</w:t>
            </w:r>
          </w:p>
        </w:tc>
        <w:tc>
          <w:tcPr>
            <w:tcW w:w="1261" w:type="dxa"/>
          </w:tcPr>
          <w:p w14:paraId="1A2200EC" w14:textId="38FD6840" w:rsidR="008B334E" w:rsidRDefault="008B334E" w:rsidP="008B334E"/>
        </w:tc>
        <w:tc>
          <w:tcPr>
            <w:tcW w:w="979" w:type="dxa"/>
          </w:tcPr>
          <w:p w14:paraId="258A1BED" w14:textId="247C0A1E" w:rsidR="008B334E" w:rsidRDefault="008B334E" w:rsidP="008B334E">
            <w:r>
              <w:t>BUG00</w:t>
            </w:r>
            <w:r w:rsidR="00B73429">
              <w:t>1</w:t>
            </w:r>
          </w:p>
        </w:tc>
        <w:tc>
          <w:tcPr>
            <w:tcW w:w="4588" w:type="dxa"/>
          </w:tcPr>
          <w:p w14:paraId="3E5E23CC" w14:textId="5972C4A3" w:rsidR="008B334E" w:rsidRDefault="008B334E" w:rsidP="008B334E">
            <w:r>
              <w:t>Return statement of emailMessage() getter method changed from “emailMessage()” method to “emailMessage” variable.</w:t>
            </w:r>
          </w:p>
        </w:tc>
        <w:tc>
          <w:tcPr>
            <w:tcW w:w="1701" w:type="dxa"/>
          </w:tcPr>
          <w:p w14:paraId="3C9014A3" w14:textId="22EE8E76" w:rsidR="008B334E" w:rsidRDefault="008B334E" w:rsidP="008B334E">
            <w:r>
              <w:t>CompanyEmail</w:t>
            </w:r>
          </w:p>
        </w:tc>
        <w:tc>
          <w:tcPr>
            <w:tcW w:w="1560" w:type="dxa"/>
          </w:tcPr>
          <w:p w14:paraId="7E748EA6" w14:textId="34DC1843" w:rsidR="008B334E" w:rsidRDefault="008B334E" w:rsidP="008B334E">
            <w:r>
              <w:t>26/04/2018</w:t>
            </w:r>
          </w:p>
        </w:tc>
        <w:tc>
          <w:tcPr>
            <w:tcW w:w="1417" w:type="dxa"/>
          </w:tcPr>
          <w:p w14:paraId="5891638D" w14:textId="37EE4702" w:rsidR="008B334E" w:rsidRDefault="003D7647" w:rsidP="008B334E">
            <w:r>
              <w:t>27/04/2018</w:t>
            </w:r>
            <w:bookmarkStart w:id="3" w:name="_GoBack"/>
            <w:bookmarkEnd w:id="3"/>
          </w:p>
        </w:tc>
        <w:tc>
          <w:tcPr>
            <w:tcW w:w="1843" w:type="dxa"/>
          </w:tcPr>
          <w:p w14:paraId="5CA4EBC4" w14:textId="0AA45BE7" w:rsidR="008B334E" w:rsidRDefault="003D7647" w:rsidP="008B334E">
            <w:r>
              <w:t>Aidan Reed</w:t>
            </w:r>
          </w:p>
        </w:tc>
        <w:tc>
          <w:tcPr>
            <w:tcW w:w="2177" w:type="dxa"/>
          </w:tcPr>
          <w:p w14:paraId="3DF5AC59" w14:textId="77777777" w:rsidR="008B334E" w:rsidRDefault="008B334E" w:rsidP="008B334E"/>
        </w:tc>
        <w:tc>
          <w:tcPr>
            <w:tcW w:w="3918" w:type="dxa"/>
          </w:tcPr>
          <w:p w14:paraId="14E1ACA0" w14:textId="7D34EB8C" w:rsidR="008B334E" w:rsidRDefault="008B334E" w:rsidP="008B334E"/>
        </w:tc>
      </w:tr>
      <w:tr w:rsidR="005C47C4" w14:paraId="7C14905B" w14:textId="77777777" w:rsidTr="005C47C4">
        <w:tc>
          <w:tcPr>
            <w:tcW w:w="1105" w:type="dxa"/>
          </w:tcPr>
          <w:p w14:paraId="3D9BB2C4" w14:textId="66F41507" w:rsidR="008B334E" w:rsidRDefault="00C85F22" w:rsidP="008B334E">
            <w:r>
              <w:t>CHGE002</w:t>
            </w:r>
          </w:p>
        </w:tc>
        <w:tc>
          <w:tcPr>
            <w:tcW w:w="1261" w:type="dxa"/>
          </w:tcPr>
          <w:p w14:paraId="1925D9AE" w14:textId="77777777" w:rsidR="008B334E" w:rsidRDefault="008B334E" w:rsidP="008B334E"/>
        </w:tc>
        <w:tc>
          <w:tcPr>
            <w:tcW w:w="979" w:type="dxa"/>
          </w:tcPr>
          <w:p w14:paraId="5C1C9ED5" w14:textId="060A43B7" w:rsidR="008B334E" w:rsidRDefault="00C85F22" w:rsidP="008B334E">
            <w:r>
              <w:t>BUG03</w:t>
            </w:r>
          </w:p>
        </w:tc>
        <w:tc>
          <w:tcPr>
            <w:tcW w:w="4588" w:type="dxa"/>
          </w:tcPr>
          <w:p w14:paraId="51063B2D" w14:textId="063E724F" w:rsidR="008B334E" w:rsidRDefault="00725AED" w:rsidP="008B334E">
            <w:r>
              <w:t xml:space="preserve">Null Pointer exception when </w:t>
            </w:r>
            <w:r w:rsidR="005A6BED">
              <w:t>using toString when the subject has not been set. Add a condition to the method to check if null and print “[no subject</w:t>
            </w:r>
            <w:r w:rsidR="00AB7C5E">
              <w:t xml:space="preserve"> set</w:t>
            </w:r>
            <w:r w:rsidR="007E5CF2">
              <w:t>]”</w:t>
            </w:r>
            <w:r w:rsidR="005A6BED">
              <w:t xml:space="preserve"> if null</w:t>
            </w:r>
          </w:p>
        </w:tc>
        <w:tc>
          <w:tcPr>
            <w:tcW w:w="1701" w:type="dxa"/>
          </w:tcPr>
          <w:p w14:paraId="77191977" w14:textId="6919DF30" w:rsidR="008B334E" w:rsidRDefault="00C25025" w:rsidP="008B334E">
            <w:r>
              <w:t>CompanyEmail</w:t>
            </w:r>
          </w:p>
        </w:tc>
        <w:tc>
          <w:tcPr>
            <w:tcW w:w="1560" w:type="dxa"/>
          </w:tcPr>
          <w:p w14:paraId="18F2EE8E" w14:textId="64281C47" w:rsidR="008B334E" w:rsidRDefault="00C25025" w:rsidP="008B334E">
            <w:r>
              <w:t>26.04.2018</w:t>
            </w:r>
          </w:p>
        </w:tc>
        <w:tc>
          <w:tcPr>
            <w:tcW w:w="1417" w:type="dxa"/>
          </w:tcPr>
          <w:p w14:paraId="3AB68F09" w14:textId="77777777" w:rsidR="008B334E" w:rsidRDefault="008B334E" w:rsidP="008B334E"/>
        </w:tc>
        <w:tc>
          <w:tcPr>
            <w:tcW w:w="1843" w:type="dxa"/>
          </w:tcPr>
          <w:p w14:paraId="089A10C2" w14:textId="77777777" w:rsidR="008B334E" w:rsidRDefault="008B334E" w:rsidP="008B334E"/>
        </w:tc>
        <w:tc>
          <w:tcPr>
            <w:tcW w:w="2177" w:type="dxa"/>
          </w:tcPr>
          <w:p w14:paraId="198196B4" w14:textId="77777777" w:rsidR="008B334E" w:rsidRDefault="008B334E" w:rsidP="008B334E"/>
        </w:tc>
        <w:tc>
          <w:tcPr>
            <w:tcW w:w="3918" w:type="dxa"/>
          </w:tcPr>
          <w:p w14:paraId="1B7F4206" w14:textId="77777777" w:rsidR="008B334E" w:rsidRDefault="008B334E" w:rsidP="008B334E"/>
        </w:tc>
      </w:tr>
    </w:tbl>
    <w:p w14:paraId="3BF2EB65" w14:textId="39B3330D" w:rsidR="00DD6A77" w:rsidRDefault="00DD6A77" w:rsidP="00DD6A77"/>
    <w:p w14:paraId="2ABA3A16" w14:textId="455338F5" w:rsidR="000542D0" w:rsidRDefault="000542D0" w:rsidP="00DD6A77"/>
    <w:p w14:paraId="24BCD61D" w14:textId="7B6ED878" w:rsidR="000542D0" w:rsidRDefault="000542D0" w:rsidP="00DD6A77"/>
    <w:p w14:paraId="66736DCD" w14:textId="75483533" w:rsidR="000542D0" w:rsidRDefault="000542D0" w:rsidP="00DD6A77"/>
    <w:p w14:paraId="6E2DDCA9" w14:textId="70773867" w:rsidR="000542D0" w:rsidRDefault="000542D0" w:rsidP="00DD6A77"/>
    <w:p w14:paraId="28BBAEBF" w14:textId="432B9B72" w:rsidR="000542D0" w:rsidRDefault="000542D0" w:rsidP="00DD6A77"/>
    <w:p w14:paraId="713D50BD" w14:textId="004ADFDE" w:rsidR="00DD6A77" w:rsidRDefault="00DD6A77" w:rsidP="00DD6A77">
      <w:r>
        <w:t>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992"/>
        <w:gridCol w:w="1134"/>
        <w:gridCol w:w="1560"/>
        <w:gridCol w:w="992"/>
        <w:gridCol w:w="1701"/>
        <w:gridCol w:w="2551"/>
      </w:tblGrid>
      <w:tr w:rsidR="00C8688C" w14:paraId="74E316BE" w14:textId="77777777" w:rsidTr="002C3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992"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134"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2C36A3">
        <w:tc>
          <w:tcPr>
            <w:cnfStyle w:val="001000000000" w:firstRow="0" w:lastRow="0" w:firstColumn="1" w:lastColumn="0" w:oddVBand="0" w:evenVBand="0" w:oddHBand="0" w:evenHBand="0" w:firstRowFirstColumn="0" w:firstRowLastColumn="0" w:lastRowFirstColumn="0" w:lastRowLastColumn="0"/>
            <w:tcW w:w="704" w:type="dxa"/>
          </w:tcPr>
          <w:p w14:paraId="732CD1AD" w14:textId="45DFC3B1" w:rsidR="00C8688C" w:rsidRDefault="00C8688C" w:rsidP="007456C2">
            <w:r>
              <w:t>BUG001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The setFrom() and setTo() email methods only check for a “@” being present in the entered string, not at any specific position. Therefore, an incorrect email 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t>L</w:t>
            </w:r>
            <w:r w:rsidRPr="0026274D">
              <w:t xml:space="preserve">ine </w:t>
            </w:r>
            <w:r>
              <w:t xml:space="preserve">39 </w:t>
            </w:r>
            <w:r w:rsidRPr="0026274D">
              <w:t>L</w:t>
            </w:r>
            <w:r w:rsidRPr="0026274D">
              <w:t>ine 45</w:t>
            </w:r>
          </w:p>
        </w:tc>
        <w:tc>
          <w:tcPr>
            <w:tcW w:w="1134" w:type="dxa"/>
          </w:tcPr>
          <w:p w14:paraId="1002C730" w14:textId="77777777" w:rsidR="00C8688C" w:rsidRDefault="00C8688C" w:rsidP="007456C2">
            <w:pPr>
              <w:cnfStyle w:val="000000000000" w:firstRow="0" w:lastRow="0" w:firstColumn="0" w:lastColumn="0" w:oddVBand="0" w:evenVBand="0" w:oddHBand="0" w:evenHBand="0" w:firstRowFirstColumn="0" w:firstRowLastColumn="0" w:lastRowFirstColumn="0" w:lastRowLastColumn="0"/>
            </w:pPr>
          </w:p>
        </w:tc>
        <w:tc>
          <w:tcPr>
            <w:tcW w:w="1134" w:type="dxa"/>
          </w:tcPr>
          <w:p w14:paraId="55A039A7" w14:textId="77777777" w:rsidR="00C8688C" w:rsidRDefault="00C8688C" w:rsidP="007456C2">
            <w:pPr>
              <w:cnfStyle w:val="000000000000" w:firstRow="0" w:lastRow="0" w:firstColumn="0" w:lastColumn="0" w:oddVBand="0" w:evenVBand="0" w:oddHBand="0" w:evenHBand="0" w:firstRowFirstColumn="0" w:firstRowLastColumn="0" w:lastRowFirstColumn="0" w:lastRowLastColumn="0"/>
            </w:pP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992" w:type="dxa"/>
          </w:tcPr>
          <w:p w14:paraId="3B52D094" w14:textId="5A1C2B1C"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134" w:type="dxa"/>
          </w:tcPr>
          <w:p w14:paraId="73188C5D" w14:textId="05AEBF9F"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77777777" w:rsidR="00C8688C" w:rsidRDefault="00C8688C" w:rsidP="007456C2">
            <w:pPr>
              <w:cnfStyle w:val="000000000000" w:firstRow="0" w:lastRow="0" w:firstColumn="0" w:lastColumn="0" w:oddVBand="0" w:evenVBand="0" w:oddHBand="0" w:evenHBand="0" w:firstRowFirstColumn="0" w:firstRowLastColumn="0" w:lastRowFirstColumn="0" w:lastRowLastColumn="0"/>
            </w:pPr>
          </w:p>
        </w:tc>
        <w:tc>
          <w:tcPr>
            <w:tcW w:w="1701" w:type="dxa"/>
          </w:tcPr>
          <w:p w14:paraId="6273F8F9" w14:textId="65881C5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2551" w:type="dxa"/>
          </w:tcPr>
          <w:p w14:paraId="16234B37" w14:textId="0AA4126C"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r>
      <w:tr w:rsidR="00C8688C" w14:paraId="006E3AC3" w14:textId="77777777" w:rsidTr="002C36A3">
        <w:tc>
          <w:tcPr>
            <w:cnfStyle w:val="001000000000" w:firstRow="0" w:lastRow="0" w:firstColumn="1" w:lastColumn="0" w:oddVBand="0" w:evenVBand="0" w:oddHBand="0" w:evenHBand="0" w:firstRowFirstColumn="0" w:firstRowLastColumn="0" w:lastRowFirstColumn="0" w:lastRowLastColumn="0"/>
            <w:tcW w:w="704" w:type="dxa"/>
          </w:tcPr>
          <w:p w14:paraId="041ED729" w14:textId="4BDD9DCF" w:rsidR="00C8688C" w:rsidRDefault="00C8688C" w:rsidP="00712E1E">
            <w:r>
              <w:t>BUG002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r>
              <w:t>emailMessage() method returns itself, not the value stored in the variable “emailMessage”. The method should be performing as a getter for the variable “emailMessage”.</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t>111</w:t>
            </w:r>
            <w:r>
              <w:br/>
              <w:t>112</w:t>
            </w:r>
            <w:r>
              <w:br/>
              <w:t>119</w:t>
            </w:r>
            <w:r>
              <w:br/>
              <w:t>120</w:t>
            </w:r>
          </w:p>
        </w:tc>
        <w:tc>
          <w:tcPr>
            <w:tcW w:w="1134" w:type="dxa"/>
          </w:tcPr>
          <w:p w14:paraId="69829A89" w14:textId="32B03018" w:rsidR="00C8688C" w:rsidRDefault="00C8688C" w:rsidP="00712E1E">
            <w:pPr>
              <w:cnfStyle w:val="000000000000" w:firstRow="0" w:lastRow="0" w:firstColumn="0" w:lastColumn="0" w:oddVBand="0" w:evenVBand="0" w:oddHBand="0" w:evenHBand="0" w:firstRowFirstColumn="0" w:firstRowLastColumn="0" w:lastRowFirstColumn="0" w:lastRowLastColumn="0"/>
            </w:pPr>
            <w:r>
              <w:t>CHGE001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Change return statement to the variable “emailMessage”, instead of the method “emailMessage()”.</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992" w:type="dxa"/>
          </w:tcPr>
          <w:p w14:paraId="7164B8E4"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1134" w:type="dxa"/>
          </w:tcPr>
          <w:p w14:paraId="4015E91B"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t>Athullya Roy</w:t>
            </w:r>
            <w:r>
              <w:br/>
              <w:t>Aidan Reed</w:t>
            </w:r>
          </w:p>
        </w:tc>
        <w:tc>
          <w:tcPr>
            <w:tcW w:w="992" w:type="dxa"/>
          </w:tcPr>
          <w:p w14:paraId="2A56529E"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CompanyEmail class. </w:t>
            </w:r>
          </w:p>
        </w:tc>
        <w:tc>
          <w:tcPr>
            <w:tcW w:w="2551" w:type="dxa"/>
          </w:tcPr>
          <w:p w14:paraId="21B38E7E" w14:textId="53000CDC" w:rsidR="00C8688C" w:rsidRDefault="00C8688C" w:rsidP="00712E1E">
            <w:pPr>
              <w:cnfStyle w:val="000000000000" w:firstRow="0" w:lastRow="0" w:firstColumn="0" w:lastColumn="0" w:oddVBand="0" w:evenVBand="0" w:oddHBand="0" w:evenHBand="0" w:firstRowFirstColumn="0" w:firstRowLastColumn="0" w:lastRowFirstColumn="0" w:lastRowLastColumn="0"/>
            </w:pPr>
            <w:r>
              <w:t>Found whilst performi</w:t>
            </w:r>
            <w:r>
              <w:t>ng tests on default constructor – Ram Raja</w:t>
            </w:r>
            <w:r>
              <w:br/>
              <w:t>Found this when performing tests 119-120 -Aidan Reed</w:t>
            </w:r>
            <w:r>
              <w:br/>
            </w:r>
          </w:p>
        </w:tc>
      </w:tr>
      <w:tr w:rsidR="00C8688C" w14:paraId="4D393FB4" w14:textId="77777777" w:rsidTr="002C36A3">
        <w:tc>
          <w:tcPr>
            <w:cnfStyle w:val="001000000000" w:firstRow="0" w:lastRow="0" w:firstColumn="1" w:lastColumn="0" w:oddVBand="0" w:evenVBand="0" w:oddHBand="0" w:evenHBand="0" w:firstRowFirstColumn="0" w:firstRowLastColumn="0" w:lastRowFirstColumn="0" w:lastRowLastColumn="0"/>
            <w:tcW w:w="704" w:type="dxa"/>
          </w:tcPr>
          <w:p w14:paraId="1CE4DB32" w14:textId="4EC181D1" w:rsidR="00C8688C" w:rsidRDefault="004A6DAE" w:rsidP="00712E1E">
            <w:r>
              <w:t>BUG003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Null Pointer exception when trying to print the subject of a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3219A64E" w:rsidR="00C8688C" w:rsidRDefault="00763E6F" w:rsidP="00712E1E">
            <w:pPr>
              <w:cnfStyle w:val="000000000000" w:firstRow="0" w:lastRow="0" w:firstColumn="0" w:lastColumn="0" w:oddVBand="0" w:evenVBand="0" w:oddHBand="0" w:evenHBand="0" w:firstRowFirstColumn="0" w:firstRowLastColumn="0" w:lastRowFirstColumn="0" w:lastRowLastColumn="0"/>
            </w:pPr>
            <w:r>
              <w:t>CHGE02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992" w:type="dxa"/>
          </w:tcPr>
          <w:p w14:paraId="2145B677"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1134" w:type="dxa"/>
          </w:tcPr>
          <w:p w14:paraId="0A75AA02"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1701" w:type="dxa"/>
          </w:tcPr>
          <w:p w14:paraId="466D452D" w14:textId="4CAC5343"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2551" w:type="dxa"/>
          </w:tcPr>
          <w:p w14:paraId="6903AE0E" w14:textId="7FA0A6FE" w:rsidR="00C8688C" w:rsidRDefault="00C8688C" w:rsidP="00712E1E">
            <w:pPr>
              <w:cnfStyle w:val="000000000000" w:firstRow="0" w:lastRow="0" w:firstColumn="0" w:lastColumn="0" w:oddVBand="0" w:evenVBand="0" w:oddHBand="0" w:evenHBand="0" w:firstRowFirstColumn="0" w:firstRowLastColumn="0" w:lastRowFirstColumn="0" w:lastRowLastColumn="0"/>
            </w:pPr>
            <w:r>
              <w:rPr>
                <w:bCs/>
                <w:sz w:val="20"/>
                <w:szCs w:val="20"/>
              </w:rPr>
              <w:t>Although the class description does not include this behavior the test was included to find potential bugs that cause the system to crass</w:t>
            </w:r>
          </w:p>
        </w:tc>
      </w:tr>
    </w:tbl>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DC26D" w14:textId="77777777" w:rsidR="006E74A0" w:rsidRDefault="006E74A0" w:rsidP="002423C0">
      <w:pPr>
        <w:spacing w:after="0" w:line="240" w:lineRule="auto"/>
      </w:pPr>
      <w:r>
        <w:separator/>
      </w:r>
    </w:p>
  </w:endnote>
  <w:endnote w:type="continuationSeparator" w:id="0">
    <w:p w14:paraId="35CB5873" w14:textId="77777777" w:rsidR="006E74A0" w:rsidRDefault="006E74A0" w:rsidP="002423C0">
      <w:pPr>
        <w:spacing w:after="0" w:line="240" w:lineRule="auto"/>
      </w:pPr>
      <w:r>
        <w:continuationSeparator/>
      </w:r>
    </w:p>
  </w:endnote>
  <w:endnote w:type="continuationNotice" w:id="1">
    <w:p w14:paraId="6FD34373" w14:textId="77777777" w:rsidR="006E74A0" w:rsidRDefault="006E74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992E74" w:rsidRDefault="00992E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F9D55" w14:textId="77777777" w:rsidR="006E74A0" w:rsidRDefault="006E74A0" w:rsidP="002423C0">
      <w:pPr>
        <w:spacing w:after="0" w:line="240" w:lineRule="auto"/>
      </w:pPr>
      <w:r>
        <w:separator/>
      </w:r>
    </w:p>
  </w:footnote>
  <w:footnote w:type="continuationSeparator" w:id="0">
    <w:p w14:paraId="754F0257" w14:textId="77777777" w:rsidR="006E74A0" w:rsidRDefault="006E74A0" w:rsidP="002423C0">
      <w:pPr>
        <w:spacing w:after="0" w:line="240" w:lineRule="auto"/>
      </w:pPr>
      <w:r>
        <w:continuationSeparator/>
      </w:r>
    </w:p>
  </w:footnote>
  <w:footnote w:type="continuationNotice" w:id="1">
    <w:p w14:paraId="3FCFBEA2" w14:textId="77777777" w:rsidR="006E74A0" w:rsidRDefault="006E74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2BB7"/>
    <w:rsid w:val="0000301E"/>
    <w:rsid w:val="00003677"/>
    <w:rsid w:val="00003A43"/>
    <w:rsid w:val="000061B1"/>
    <w:rsid w:val="0001058F"/>
    <w:rsid w:val="00010CC4"/>
    <w:rsid w:val="00011F91"/>
    <w:rsid w:val="000137E5"/>
    <w:rsid w:val="00013E7E"/>
    <w:rsid w:val="000148D4"/>
    <w:rsid w:val="00020CCF"/>
    <w:rsid w:val="00022237"/>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4013"/>
    <w:rsid w:val="000542D0"/>
    <w:rsid w:val="00055BAA"/>
    <w:rsid w:val="00056E91"/>
    <w:rsid w:val="00061F8D"/>
    <w:rsid w:val="000622D3"/>
    <w:rsid w:val="00064BA7"/>
    <w:rsid w:val="0006587C"/>
    <w:rsid w:val="00066D9F"/>
    <w:rsid w:val="00073216"/>
    <w:rsid w:val="0007647A"/>
    <w:rsid w:val="000818F9"/>
    <w:rsid w:val="000828E3"/>
    <w:rsid w:val="0008444F"/>
    <w:rsid w:val="00085CD2"/>
    <w:rsid w:val="00090664"/>
    <w:rsid w:val="00091671"/>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273D"/>
    <w:rsid w:val="000E2B12"/>
    <w:rsid w:val="000F0450"/>
    <w:rsid w:val="000F0B44"/>
    <w:rsid w:val="000F2160"/>
    <w:rsid w:val="000F3548"/>
    <w:rsid w:val="000F4986"/>
    <w:rsid w:val="000F707A"/>
    <w:rsid w:val="000F7CDE"/>
    <w:rsid w:val="001001B9"/>
    <w:rsid w:val="00102B4D"/>
    <w:rsid w:val="001037F2"/>
    <w:rsid w:val="001057B1"/>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389D"/>
    <w:rsid w:val="001311B5"/>
    <w:rsid w:val="00131554"/>
    <w:rsid w:val="0013437C"/>
    <w:rsid w:val="001350A7"/>
    <w:rsid w:val="0013510D"/>
    <w:rsid w:val="0013511D"/>
    <w:rsid w:val="001361DB"/>
    <w:rsid w:val="0013786B"/>
    <w:rsid w:val="0014162E"/>
    <w:rsid w:val="00141F65"/>
    <w:rsid w:val="001431EF"/>
    <w:rsid w:val="001522C6"/>
    <w:rsid w:val="001536A3"/>
    <w:rsid w:val="001541D9"/>
    <w:rsid w:val="00154940"/>
    <w:rsid w:val="0015688C"/>
    <w:rsid w:val="001571E4"/>
    <w:rsid w:val="001608B5"/>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62CA"/>
    <w:rsid w:val="001B052B"/>
    <w:rsid w:val="001B1778"/>
    <w:rsid w:val="001B1DE5"/>
    <w:rsid w:val="001B3C00"/>
    <w:rsid w:val="001C048A"/>
    <w:rsid w:val="001C0EE9"/>
    <w:rsid w:val="001C1118"/>
    <w:rsid w:val="001C3042"/>
    <w:rsid w:val="001C3F80"/>
    <w:rsid w:val="001C763A"/>
    <w:rsid w:val="001C79B3"/>
    <w:rsid w:val="001D3BF8"/>
    <w:rsid w:val="001D4EE6"/>
    <w:rsid w:val="001D7472"/>
    <w:rsid w:val="001E4C24"/>
    <w:rsid w:val="001E5415"/>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F1F"/>
    <w:rsid w:val="002673B0"/>
    <w:rsid w:val="00267C12"/>
    <w:rsid w:val="00271547"/>
    <w:rsid w:val="00271EC7"/>
    <w:rsid w:val="00273189"/>
    <w:rsid w:val="002751AC"/>
    <w:rsid w:val="00277CCC"/>
    <w:rsid w:val="00282B6F"/>
    <w:rsid w:val="0028374C"/>
    <w:rsid w:val="002847E9"/>
    <w:rsid w:val="0028750F"/>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36A3"/>
    <w:rsid w:val="002C6719"/>
    <w:rsid w:val="002C681D"/>
    <w:rsid w:val="002C693B"/>
    <w:rsid w:val="002D3ADF"/>
    <w:rsid w:val="002D46E2"/>
    <w:rsid w:val="002D5465"/>
    <w:rsid w:val="002D552D"/>
    <w:rsid w:val="002E18D0"/>
    <w:rsid w:val="002E2E9E"/>
    <w:rsid w:val="002E3EAC"/>
    <w:rsid w:val="002E5CB7"/>
    <w:rsid w:val="002E63B0"/>
    <w:rsid w:val="002F26A3"/>
    <w:rsid w:val="002F43CB"/>
    <w:rsid w:val="002F451C"/>
    <w:rsid w:val="002F5077"/>
    <w:rsid w:val="0030450B"/>
    <w:rsid w:val="00304666"/>
    <w:rsid w:val="00305A9E"/>
    <w:rsid w:val="00306101"/>
    <w:rsid w:val="00307AA9"/>
    <w:rsid w:val="00310D49"/>
    <w:rsid w:val="003144C2"/>
    <w:rsid w:val="00314A69"/>
    <w:rsid w:val="00314CB8"/>
    <w:rsid w:val="00315214"/>
    <w:rsid w:val="00317273"/>
    <w:rsid w:val="00320503"/>
    <w:rsid w:val="00320AE9"/>
    <w:rsid w:val="00321E62"/>
    <w:rsid w:val="003231ED"/>
    <w:rsid w:val="00323897"/>
    <w:rsid w:val="003246B5"/>
    <w:rsid w:val="00324FA3"/>
    <w:rsid w:val="0032583B"/>
    <w:rsid w:val="0032634A"/>
    <w:rsid w:val="003271D5"/>
    <w:rsid w:val="00331487"/>
    <w:rsid w:val="00333A0F"/>
    <w:rsid w:val="00333FE3"/>
    <w:rsid w:val="00336E38"/>
    <w:rsid w:val="0033799B"/>
    <w:rsid w:val="00341A28"/>
    <w:rsid w:val="003449AD"/>
    <w:rsid w:val="00344A52"/>
    <w:rsid w:val="003452CB"/>
    <w:rsid w:val="003453EC"/>
    <w:rsid w:val="00345ED5"/>
    <w:rsid w:val="00346FBD"/>
    <w:rsid w:val="003505EF"/>
    <w:rsid w:val="00351F51"/>
    <w:rsid w:val="00352518"/>
    <w:rsid w:val="003527EB"/>
    <w:rsid w:val="00361522"/>
    <w:rsid w:val="003655FD"/>
    <w:rsid w:val="0036645D"/>
    <w:rsid w:val="003673E1"/>
    <w:rsid w:val="00371E71"/>
    <w:rsid w:val="003735E7"/>
    <w:rsid w:val="00373E75"/>
    <w:rsid w:val="00375072"/>
    <w:rsid w:val="00376E3B"/>
    <w:rsid w:val="00383EC9"/>
    <w:rsid w:val="0038439E"/>
    <w:rsid w:val="00384D12"/>
    <w:rsid w:val="00385F26"/>
    <w:rsid w:val="00386948"/>
    <w:rsid w:val="00387E59"/>
    <w:rsid w:val="003901E7"/>
    <w:rsid w:val="0039113F"/>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2127"/>
    <w:rsid w:val="003C2814"/>
    <w:rsid w:val="003C45E7"/>
    <w:rsid w:val="003C4771"/>
    <w:rsid w:val="003C7506"/>
    <w:rsid w:val="003D0CD5"/>
    <w:rsid w:val="003D43E9"/>
    <w:rsid w:val="003D4850"/>
    <w:rsid w:val="003D5159"/>
    <w:rsid w:val="003D625A"/>
    <w:rsid w:val="003D6692"/>
    <w:rsid w:val="003D7647"/>
    <w:rsid w:val="003D7D47"/>
    <w:rsid w:val="003E028E"/>
    <w:rsid w:val="003E06C5"/>
    <w:rsid w:val="003E134D"/>
    <w:rsid w:val="003E17D5"/>
    <w:rsid w:val="003E391F"/>
    <w:rsid w:val="003E3ED9"/>
    <w:rsid w:val="003E507A"/>
    <w:rsid w:val="003F086B"/>
    <w:rsid w:val="003F146D"/>
    <w:rsid w:val="003F178E"/>
    <w:rsid w:val="003F3272"/>
    <w:rsid w:val="003F348A"/>
    <w:rsid w:val="003F68AD"/>
    <w:rsid w:val="004054A4"/>
    <w:rsid w:val="00406085"/>
    <w:rsid w:val="00407530"/>
    <w:rsid w:val="004075A7"/>
    <w:rsid w:val="00407C2A"/>
    <w:rsid w:val="0041172E"/>
    <w:rsid w:val="00416AB2"/>
    <w:rsid w:val="0041796A"/>
    <w:rsid w:val="00422C47"/>
    <w:rsid w:val="004268F5"/>
    <w:rsid w:val="00426C19"/>
    <w:rsid w:val="004321F2"/>
    <w:rsid w:val="004323AC"/>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74A9"/>
    <w:rsid w:val="00467583"/>
    <w:rsid w:val="00467A11"/>
    <w:rsid w:val="0047100C"/>
    <w:rsid w:val="00471D8F"/>
    <w:rsid w:val="004727DA"/>
    <w:rsid w:val="00474FDA"/>
    <w:rsid w:val="00475D25"/>
    <w:rsid w:val="00481FA9"/>
    <w:rsid w:val="004822F0"/>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776C"/>
    <w:rsid w:val="004E7A2E"/>
    <w:rsid w:val="004F3686"/>
    <w:rsid w:val="004F4CC2"/>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FD3"/>
    <w:rsid w:val="005344EF"/>
    <w:rsid w:val="00535651"/>
    <w:rsid w:val="00536A68"/>
    <w:rsid w:val="00536FDB"/>
    <w:rsid w:val="00537DED"/>
    <w:rsid w:val="00542AE9"/>
    <w:rsid w:val="00543FF4"/>
    <w:rsid w:val="00544636"/>
    <w:rsid w:val="0054642B"/>
    <w:rsid w:val="00550DEC"/>
    <w:rsid w:val="005526C0"/>
    <w:rsid w:val="00552E2B"/>
    <w:rsid w:val="0055348F"/>
    <w:rsid w:val="005535F5"/>
    <w:rsid w:val="005563F3"/>
    <w:rsid w:val="0056056A"/>
    <w:rsid w:val="00560AD8"/>
    <w:rsid w:val="005660FF"/>
    <w:rsid w:val="00570B66"/>
    <w:rsid w:val="005717F3"/>
    <w:rsid w:val="0057378A"/>
    <w:rsid w:val="00573FB9"/>
    <w:rsid w:val="005760BA"/>
    <w:rsid w:val="00576B06"/>
    <w:rsid w:val="00580BD0"/>
    <w:rsid w:val="00581327"/>
    <w:rsid w:val="0058700D"/>
    <w:rsid w:val="0058735E"/>
    <w:rsid w:val="00587927"/>
    <w:rsid w:val="00590216"/>
    <w:rsid w:val="005908F4"/>
    <w:rsid w:val="00593A13"/>
    <w:rsid w:val="0059632F"/>
    <w:rsid w:val="00597BA0"/>
    <w:rsid w:val="005A0211"/>
    <w:rsid w:val="005A1BB2"/>
    <w:rsid w:val="005A31BD"/>
    <w:rsid w:val="005A361B"/>
    <w:rsid w:val="005A3C12"/>
    <w:rsid w:val="005A55E3"/>
    <w:rsid w:val="005A6BED"/>
    <w:rsid w:val="005B0932"/>
    <w:rsid w:val="005B0A77"/>
    <w:rsid w:val="005B13D1"/>
    <w:rsid w:val="005B3921"/>
    <w:rsid w:val="005C0B66"/>
    <w:rsid w:val="005C0E9F"/>
    <w:rsid w:val="005C118D"/>
    <w:rsid w:val="005C3A2D"/>
    <w:rsid w:val="005C4360"/>
    <w:rsid w:val="005C44A9"/>
    <w:rsid w:val="005C47C4"/>
    <w:rsid w:val="005C4FAF"/>
    <w:rsid w:val="005C535D"/>
    <w:rsid w:val="005C73A8"/>
    <w:rsid w:val="005D46C8"/>
    <w:rsid w:val="005D5BEC"/>
    <w:rsid w:val="005D5FD0"/>
    <w:rsid w:val="005D752E"/>
    <w:rsid w:val="005D7D24"/>
    <w:rsid w:val="005E02D5"/>
    <w:rsid w:val="005E0F8E"/>
    <w:rsid w:val="005E1748"/>
    <w:rsid w:val="005E1C74"/>
    <w:rsid w:val="005E2088"/>
    <w:rsid w:val="005E20C4"/>
    <w:rsid w:val="005E39B3"/>
    <w:rsid w:val="005E625D"/>
    <w:rsid w:val="005E7178"/>
    <w:rsid w:val="005F0373"/>
    <w:rsid w:val="005F03F1"/>
    <w:rsid w:val="005F1200"/>
    <w:rsid w:val="005F145A"/>
    <w:rsid w:val="005F3C09"/>
    <w:rsid w:val="005F468B"/>
    <w:rsid w:val="006019E2"/>
    <w:rsid w:val="00604AA6"/>
    <w:rsid w:val="0060594D"/>
    <w:rsid w:val="0060702B"/>
    <w:rsid w:val="006070A9"/>
    <w:rsid w:val="006127E0"/>
    <w:rsid w:val="0061535A"/>
    <w:rsid w:val="00620699"/>
    <w:rsid w:val="0062317C"/>
    <w:rsid w:val="00626330"/>
    <w:rsid w:val="006267D8"/>
    <w:rsid w:val="0063023B"/>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20B6"/>
    <w:rsid w:val="0065234D"/>
    <w:rsid w:val="006529CA"/>
    <w:rsid w:val="0065382C"/>
    <w:rsid w:val="00654444"/>
    <w:rsid w:val="0065485D"/>
    <w:rsid w:val="00655CFA"/>
    <w:rsid w:val="00656229"/>
    <w:rsid w:val="00657AFB"/>
    <w:rsid w:val="006616A4"/>
    <w:rsid w:val="00662B7C"/>
    <w:rsid w:val="00663F2F"/>
    <w:rsid w:val="006651B7"/>
    <w:rsid w:val="00672207"/>
    <w:rsid w:val="00675B8E"/>
    <w:rsid w:val="00676982"/>
    <w:rsid w:val="00677354"/>
    <w:rsid w:val="00680837"/>
    <w:rsid w:val="00680864"/>
    <w:rsid w:val="006815CD"/>
    <w:rsid w:val="00681A58"/>
    <w:rsid w:val="006826EA"/>
    <w:rsid w:val="006837C9"/>
    <w:rsid w:val="006848FA"/>
    <w:rsid w:val="00685FD4"/>
    <w:rsid w:val="0068671F"/>
    <w:rsid w:val="00687974"/>
    <w:rsid w:val="006969F7"/>
    <w:rsid w:val="00697D04"/>
    <w:rsid w:val="006A010A"/>
    <w:rsid w:val="006A18F6"/>
    <w:rsid w:val="006A254B"/>
    <w:rsid w:val="006A3DF6"/>
    <w:rsid w:val="006A41AD"/>
    <w:rsid w:val="006A66D4"/>
    <w:rsid w:val="006A78AE"/>
    <w:rsid w:val="006B03E7"/>
    <w:rsid w:val="006B3111"/>
    <w:rsid w:val="006B33A6"/>
    <w:rsid w:val="006B4037"/>
    <w:rsid w:val="006B4E2E"/>
    <w:rsid w:val="006B710B"/>
    <w:rsid w:val="006B7AC7"/>
    <w:rsid w:val="006C003D"/>
    <w:rsid w:val="006C205C"/>
    <w:rsid w:val="006C25D9"/>
    <w:rsid w:val="006C3109"/>
    <w:rsid w:val="006C3C8E"/>
    <w:rsid w:val="006C57C8"/>
    <w:rsid w:val="006C6CC1"/>
    <w:rsid w:val="006C6CCB"/>
    <w:rsid w:val="006D0166"/>
    <w:rsid w:val="006D0593"/>
    <w:rsid w:val="006D0B5D"/>
    <w:rsid w:val="006D187C"/>
    <w:rsid w:val="006D1CC4"/>
    <w:rsid w:val="006D1D88"/>
    <w:rsid w:val="006D39F7"/>
    <w:rsid w:val="006D55C1"/>
    <w:rsid w:val="006D5A95"/>
    <w:rsid w:val="006D5F82"/>
    <w:rsid w:val="006E02BA"/>
    <w:rsid w:val="006E1560"/>
    <w:rsid w:val="006E1848"/>
    <w:rsid w:val="006E279C"/>
    <w:rsid w:val="006E3D37"/>
    <w:rsid w:val="006E5B80"/>
    <w:rsid w:val="006E74A0"/>
    <w:rsid w:val="006F11BB"/>
    <w:rsid w:val="006F329A"/>
    <w:rsid w:val="006F7E64"/>
    <w:rsid w:val="0070244E"/>
    <w:rsid w:val="0070405B"/>
    <w:rsid w:val="00704D50"/>
    <w:rsid w:val="00705E01"/>
    <w:rsid w:val="00707437"/>
    <w:rsid w:val="00707844"/>
    <w:rsid w:val="0071012D"/>
    <w:rsid w:val="007101A2"/>
    <w:rsid w:val="00710FFF"/>
    <w:rsid w:val="00712E1E"/>
    <w:rsid w:val="007135A7"/>
    <w:rsid w:val="007145CA"/>
    <w:rsid w:val="00714C1E"/>
    <w:rsid w:val="00717857"/>
    <w:rsid w:val="00717B25"/>
    <w:rsid w:val="007200C9"/>
    <w:rsid w:val="00720C76"/>
    <w:rsid w:val="007226EB"/>
    <w:rsid w:val="00723BCC"/>
    <w:rsid w:val="00724DA6"/>
    <w:rsid w:val="00725AED"/>
    <w:rsid w:val="007275C9"/>
    <w:rsid w:val="00730BC0"/>
    <w:rsid w:val="00731627"/>
    <w:rsid w:val="00731833"/>
    <w:rsid w:val="007326C7"/>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77C38"/>
    <w:rsid w:val="00777D3E"/>
    <w:rsid w:val="00780A02"/>
    <w:rsid w:val="00783690"/>
    <w:rsid w:val="0079226F"/>
    <w:rsid w:val="00792FDA"/>
    <w:rsid w:val="00793C11"/>
    <w:rsid w:val="00796829"/>
    <w:rsid w:val="00797861"/>
    <w:rsid w:val="007A1D53"/>
    <w:rsid w:val="007A3C1A"/>
    <w:rsid w:val="007A7053"/>
    <w:rsid w:val="007B01AE"/>
    <w:rsid w:val="007B21A6"/>
    <w:rsid w:val="007B33BA"/>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B89"/>
    <w:rsid w:val="0085516D"/>
    <w:rsid w:val="008568C7"/>
    <w:rsid w:val="00860D19"/>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4442"/>
    <w:rsid w:val="00887B0D"/>
    <w:rsid w:val="008911FE"/>
    <w:rsid w:val="00895225"/>
    <w:rsid w:val="008955CF"/>
    <w:rsid w:val="008964B2"/>
    <w:rsid w:val="008A2E3B"/>
    <w:rsid w:val="008A30AE"/>
    <w:rsid w:val="008A36C4"/>
    <w:rsid w:val="008A3B97"/>
    <w:rsid w:val="008A4B7E"/>
    <w:rsid w:val="008A7280"/>
    <w:rsid w:val="008B0506"/>
    <w:rsid w:val="008B1853"/>
    <w:rsid w:val="008B24D3"/>
    <w:rsid w:val="008B334E"/>
    <w:rsid w:val="008B54AB"/>
    <w:rsid w:val="008C17E7"/>
    <w:rsid w:val="008C478C"/>
    <w:rsid w:val="008C5457"/>
    <w:rsid w:val="008C5649"/>
    <w:rsid w:val="008C5735"/>
    <w:rsid w:val="008C6930"/>
    <w:rsid w:val="008C696B"/>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B00"/>
    <w:rsid w:val="008F2FE1"/>
    <w:rsid w:val="008F306F"/>
    <w:rsid w:val="008F3555"/>
    <w:rsid w:val="008F3F56"/>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4444"/>
    <w:rsid w:val="00915741"/>
    <w:rsid w:val="00915CAA"/>
    <w:rsid w:val="00923E00"/>
    <w:rsid w:val="00925CAB"/>
    <w:rsid w:val="00931E30"/>
    <w:rsid w:val="00934B28"/>
    <w:rsid w:val="00934DD0"/>
    <w:rsid w:val="00937F51"/>
    <w:rsid w:val="00941DFA"/>
    <w:rsid w:val="00941ED2"/>
    <w:rsid w:val="00941FA5"/>
    <w:rsid w:val="00944CAF"/>
    <w:rsid w:val="00945EA4"/>
    <w:rsid w:val="0094739B"/>
    <w:rsid w:val="009521B6"/>
    <w:rsid w:val="00952951"/>
    <w:rsid w:val="00956D3F"/>
    <w:rsid w:val="009614C2"/>
    <w:rsid w:val="009614C7"/>
    <w:rsid w:val="00961511"/>
    <w:rsid w:val="00961D49"/>
    <w:rsid w:val="0096544D"/>
    <w:rsid w:val="00967330"/>
    <w:rsid w:val="00971BE0"/>
    <w:rsid w:val="009741F8"/>
    <w:rsid w:val="00974521"/>
    <w:rsid w:val="00976C60"/>
    <w:rsid w:val="00977B73"/>
    <w:rsid w:val="00985669"/>
    <w:rsid w:val="009866C2"/>
    <w:rsid w:val="00986D4B"/>
    <w:rsid w:val="0099043A"/>
    <w:rsid w:val="00990DB9"/>
    <w:rsid w:val="0099149E"/>
    <w:rsid w:val="009925E7"/>
    <w:rsid w:val="00992E74"/>
    <w:rsid w:val="009951A0"/>
    <w:rsid w:val="00996772"/>
    <w:rsid w:val="00997127"/>
    <w:rsid w:val="009A0AF7"/>
    <w:rsid w:val="009A0B0B"/>
    <w:rsid w:val="009A177B"/>
    <w:rsid w:val="009A1BD5"/>
    <w:rsid w:val="009A20AB"/>
    <w:rsid w:val="009A560E"/>
    <w:rsid w:val="009A6A5E"/>
    <w:rsid w:val="009A72EF"/>
    <w:rsid w:val="009A74D3"/>
    <w:rsid w:val="009B20CE"/>
    <w:rsid w:val="009B21AA"/>
    <w:rsid w:val="009B26AB"/>
    <w:rsid w:val="009B38C7"/>
    <w:rsid w:val="009B62EC"/>
    <w:rsid w:val="009C0332"/>
    <w:rsid w:val="009C1F23"/>
    <w:rsid w:val="009C23F3"/>
    <w:rsid w:val="009C2C29"/>
    <w:rsid w:val="009C3822"/>
    <w:rsid w:val="009C7562"/>
    <w:rsid w:val="009C7BDF"/>
    <w:rsid w:val="009D2071"/>
    <w:rsid w:val="009D2201"/>
    <w:rsid w:val="009D653A"/>
    <w:rsid w:val="009D678C"/>
    <w:rsid w:val="009E4A35"/>
    <w:rsid w:val="009F04F3"/>
    <w:rsid w:val="009F1C6C"/>
    <w:rsid w:val="009F25CA"/>
    <w:rsid w:val="009F2A5C"/>
    <w:rsid w:val="009F71BE"/>
    <w:rsid w:val="00A029C1"/>
    <w:rsid w:val="00A02C6B"/>
    <w:rsid w:val="00A039D6"/>
    <w:rsid w:val="00A04218"/>
    <w:rsid w:val="00A06BCB"/>
    <w:rsid w:val="00A06DAC"/>
    <w:rsid w:val="00A1004B"/>
    <w:rsid w:val="00A10B86"/>
    <w:rsid w:val="00A10E13"/>
    <w:rsid w:val="00A112E6"/>
    <w:rsid w:val="00A15392"/>
    <w:rsid w:val="00A15419"/>
    <w:rsid w:val="00A2371C"/>
    <w:rsid w:val="00A26434"/>
    <w:rsid w:val="00A26786"/>
    <w:rsid w:val="00A26CBC"/>
    <w:rsid w:val="00A31454"/>
    <w:rsid w:val="00A35EBA"/>
    <w:rsid w:val="00A36D5C"/>
    <w:rsid w:val="00A36FF6"/>
    <w:rsid w:val="00A412A9"/>
    <w:rsid w:val="00A412C4"/>
    <w:rsid w:val="00A42530"/>
    <w:rsid w:val="00A44E08"/>
    <w:rsid w:val="00A458FB"/>
    <w:rsid w:val="00A50CC7"/>
    <w:rsid w:val="00A517E5"/>
    <w:rsid w:val="00A51B62"/>
    <w:rsid w:val="00A578B8"/>
    <w:rsid w:val="00A613BC"/>
    <w:rsid w:val="00A62341"/>
    <w:rsid w:val="00A702AC"/>
    <w:rsid w:val="00A74299"/>
    <w:rsid w:val="00A75A50"/>
    <w:rsid w:val="00A7733F"/>
    <w:rsid w:val="00A8174C"/>
    <w:rsid w:val="00A81AEE"/>
    <w:rsid w:val="00A83A1E"/>
    <w:rsid w:val="00A843B2"/>
    <w:rsid w:val="00A84C9D"/>
    <w:rsid w:val="00A85584"/>
    <w:rsid w:val="00A8772D"/>
    <w:rsid w:val="00A87A2A"/>
    <w:rsid w:val="00A90F60"/>
    <w:rsid w:val="00A91824"/>
    <w:rsid w:val="00A957DD"/>
    <w:rsid w:val="00A95BA4"/>
    <w:rsid w:val="00A96144"/>
    <w:rsid w:val="00A97BEE"/>
    <w:rsid w:val="00AA1517"/>
    <w:rsid w:val="00AA4AFE"/>
    <w:rsid w:val="00AA5E41"/>
    <w:rsid w:val="00AB14B2"/>
    <w:rsid w:val="00AB5409"/>
    <w:rsid w:val="00AB79E2"/>
    <w:rsid w:val="00AB7B20"/>
    <w:rsid w:val="00AB7C5E"/>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32B"/>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25736"/>
    <w:rsid w:val="00B3000E"/>
    <w:rsid w:val="00B31979"/>
    <w:rsid w:val="00B32BE1"/>
    <w:rsid w:val="00B337E7"/>
    <w:rsid w:val="00B35B65"/>
    <w:rsid w:val="00B37A7A"/>
    <w:rsid w:val="00B37D74"/>
    <w:rsid w:val="00B40871"/>
    <w:rsid w:val="00B40C15"/>
    <w:rsid w:val="00B41A2E"/>
    <w:rsid w:val="00B4445E"/>
    <w:rsid w:val="00B45592"/>
    <w:rsid w:val="00B45C81"/>
    <w:rsid w:val="00B4686D"/>
    <w:rsid w:val="00B46DA7"/>
    <w:rsid w:val="00B46DC6"/>
    <w:rsid w:val="00B4790A"/>
    <w:rsid w:val="00B50BE6"/>
    <w:rsid w:val="00B510C2"/>
    <w:rsid w:val="00B534B8"/>
    <w:rsid w:val="00B5389E"/>
    <w:rsid w:val="00B53CD4"/>
    <w:rsid w:val="00B5426E"/>
    <w:rsid w:val="00B54326"/>
    <w:rsid w:val="00B5484D"/>
    <w:rsid w:val="00B6069B"/>
    <w:rsid w:val="00B609B6"/>
    <w:rsid w:val="00B6273F"/>
    <w:rsid w:val="00B6393E"/>
    <w:rsid w:val="00B63968"/>
    <w:rsid w:val="00B711A1"/>
    <w:rsid w:val="00B7155E"/>
    <w:rsid w:val="00B73429"/>
    <w:rsid w:val="00B7454A"/>
    <w:rsid w:val="00B7618B"/>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5B14"/>
    <w:rsid w:val="00BA789D"/>
    <w:rsid w:val="00BB03E7"/>
    <w:rsid w:val="00BB059B"/>
    <w:rsid w:val="00BB091D"/>
    <w:rsid w:val="00BB2D83"/>
    <w:rsid w:val="00BB557D"/>
    <w:rsid w:val="00BB583C"/>
    <w:rsid w:val="00BB63E2"/>
    <w:rsid w:val="00BB75E2"/>
    <w:rsid w:val="00BC069D"/>
    <w:rsid w:val="00BC1BA2"/>
    <w:rsid w:val="00BC2D20"/>
    <w:rsid w:val="00BC3C7B"/>
    <w:rsid w:val="00BC403E"/>
    <w:rsid w:val="00BC4BBF"/>
    <w:rsid w:val="00BC4FFD"/>
    <w:rsid w:val="00BC7A0E"/>
    <w:rsid w:val="00BD0C89"/>
    <w:rsid w:val="00BD0DD9"/>
    <w:rsid w:val="00BD542A"/>
    <w:rsid w:val="00BE0A36"/>
    <w:rsid w:val="00BE1A67"/>
    <w:rsid w:val="00BE2581"/>
    <w:rsid w:val="00BE5DB8"/>
    <w:rsid w:val="00BF3CF2"/>
    <w:rsid w:val="00BF3D19"/>
    <w:rsid w:val="00BF44BD"/>
    <w:rsid w:val="00BF5521"/>
    <w:rsid w:val="00C004A4"/>
    <w:rsid w:val="00C04A90"/>
    <w:rsid w:val="00C1078F"/>
    <w:rsid w:val="00C10AA0"/>
    <w:rsid w:val="00C14958"/>
    <w:rsid w:val="00C20113"/>
    <w:rsid w:val="00C20D31"/>
    <w:rsid w:val="00C20DD6"/>
    <w:rsid w:val="00C20F26"/>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70C3"/>
    <w:rsid w:val="00C612B9"/>
    <w:rsid w:val="00C617EB"/>
    <w:rsid w:val="00C62DD5"/>
    <w:rsid w:val="00C63958"/>
    <w:rsid w:val="00C66349"/>
    <w:rsid w:val="00C85387"/>
    <w:rsid w:val="00C85F22"/>
    <w:rsid w:val="00C8688C"/>
    <w:rsid w:val="00C90039"/>
    <w:rsid w:val="00C90E50"/>
    <w:rsid w:val="00C92244"/>
    <w:rsid w:val="00CA1D1C"/>
    <w:rsid w:val="00CA254B"/>
    <w:rsid w:val="00CA377D"/>
    <w:rsid w:val="00CA5319"/>
    <w:rsid w:val="00CA7B46"/>
    <w:rsid w:val="00CA7CF5"/>
    <w:rsid w:val="00CB075E"/>
    <w:rsid w:val="00CB1F9C"/>
    <w:rsid w:val="00CB2226"/>
    <w:rsid w:val="00CB3FC5"/>
    <w:rsid w:val="00CB54D3"/>
    <w:rsid w:val="00CC1915"/>
    <w:rsid w:val="00CC2E0A"/>
    <w:rsid w:val="00CC4606"/>
    <w:rsid w:val="00CC4868"/>
    <w:rsid w:val="00CC4C63"/>
    <w:rsid w:val="00CC5AE9"/>
    <w:rsid w:val="00CD0019"/>
    <w:rsid w:val="00CD1A33"/>
    <w:rsid w:val="00CD1B63"/>
    <w:rsid w:val="00CD6D4D"/>
    <w:rsid w:val="00CD7F8A"/>
    <w:rsid w:val="00CD7F8F"/>
    <w:rsid w:val="00CE05D1"/>
    <w:rsid w:val="00CE0C63"/>
    <w:rsid w:val="00CE16BB"/>
    <w:rsid w:val="00CE4095"/>
    <w:rsid w:val="00CE7588"/>
    <w:rsid w:val="00CF407A"/>
    <w:rsid w:val="00CF44AF"/>
    <w:rsid w:val="00CF456B"/>
    <w:rsid w:val="00CF4611"/>
    <w:rsid w:val="00CF620F"/>
    <w:rsid w:val="00CF795E"/>
    <w:rsid w:val="00CF7E00"/>
    <w:rsid w:val="00D0211E"/>
    <w:rsid w:val="00D02A40"/>
    <w:rsid w:val="00D02EF6"/>
    <w:rsid w:val="00D05940"/>
    <w:rsid w:val="00D06EB5"/>
    <w:rsid w:val="00D070F8"/>
    <w:rsid w:val="00D1007F"/>
    <w:rsid w:val="00D118A5"/>
    <w:rsid w:val="00D11946"/>
    <w:rsid w:val="00D11F8B"/>
    <w:rsid w:val="00D1324A"/>
    <w:rsid w:val="00D14E5D"/>
    <w:rsid w:val="00D15341"/>
    <w:rsid w:val="00D161D3"/>
    <w:rsid w:val="00D20B2E"/>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52E80"/>
    <w:rsid w:val="00D547CD"/>
    <w:rsid w:val="00D547FA"/>
    <w:rsid w:val="00D54ABA"/>
    <w:rsid w:val="00D55FE1"/>
    <w:rsid w:val="00D56EAA"/>
    <w:rsid w:val="00D57815"/>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A2CED"/>
    <w:rsid w:val="00DA3187"/>
    <w:rsid w:val="00DA3265"/>
    <w:rsid w:val="00DA3809"/>
    <w:rsid w:val="00DA4F74"/>
    <w:rsid w:val="00DA59B9"/>
    <w:rsid w:val="00DB168E"/>
    <w:rsid w:val="00DB1AB9"/>
    <w:rsid w:val="00DB63A1"/>
    <w:rsid w:val="00DB748D"/>
    <w:rsid w:val="00DB7F9F"/>
    <w:rsid w:val="00DC2A1C"/>
    <w:rsid w:val="00DC4A99"/>
    <w:rsid w:val="00DC5A8D"/>
    <w:rsid w:val="00DD1957"/>
    <w:rsid w:val="00DD2626"/>
    <w:rsid w:val="00DD3319"/>
    <w:rsid w:val="00DD6337"/>
    <w:rsid w:val="00DD6A77"/>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547B3"/>
    <w:rsid w:val="00E55FEF"/>
    <w:rsid w:val="00E600D6"/>
    <w:rsid w:val="00E62CDA"/>
    <w:rsid w:val="00E6344B"/>
    <w:rsid w:val="00E70268"/>
    <w:rsid w:val="00E71082"/>
    <w:rsid w:val="00E753E5"/>
    <w:rsid w:val="00E76705"/>
    <w:rsid w:val="00E80DB2"/>
    <w:rsid w:val="00E81CBF"/>
    <w:rsid w:val="00E84BEC"/>
    <w:rsid w:val="00E8519A"/>
    <w:rsid w:val="00E862DA"/>
    <w:rsid w:val="00E86E25"/>
    <w:rsid w:val="00E87170"/>
    <w:rsid w:val="00E87B7B"/>
    <w:rsid w:val="00E90BF4"/>
    <w:rsid w:val="00E9208A"/>
    <w:rsid w:val="00E953A9"/>
    <w:rsid w:val="00E96A9A"/>
    <w:rsid w:val="00EA0A93"/>
    <w:rsid w:val="00EA1AAC"/>
    <w:rsid w:val="00EA295A"/>
    <w:rsid w:val="00EB1323"/>
    <w:rsid w:val="00EB2065"/>
    <w:rsid w:val="00EB244B"/>
    <w:rsid w:val="00EB3A06"/>
    <w:rsid w:val="00EB4038"/>
    <w:rsid w:val="00EB66E0"/>
    <w:rsid w:val="00EB6E52"/>
    <w:rsid w:val="00EB79FC"/>
    <w:rsid w:val="00EC08BA"/>
    <w:rsid w:val="00EC19AE"/>
    <w:rsid w:val="00EC29C0"/>
    <w:rsid w:val="00EC3A78"/>
    <w:rsid w:val="00EC49BA"/>
    <w:rsid w:val="00ED1B29"/>
    <w:rsid w:val="00ED363A"/>
    <w:rsid w:val="00ED6F56"/>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CA1"/>
    <w:rsid w:val="00F07208"/>
    <w:rsid w:val="00F072A2"/>
    <w:rsid w:val="00F11BD0"/>
    <w:rsid w:val="00F11F1E"/>
    <w:rsid w:val="00F14A23"/>
    <w:rsid w:val="00F168AD"/>
    <w:rsid w:val="00F220F7"/>
    <w:rsid w:val="00F22A0C"/>
    <w:rsid w:val="00F22F2F"/>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65C5F"/>
    <w:rsid w:val="00F71BE5"/>
    <w:rsid w:val="00F74674"/>
    <w:rsid w:val="00F74B36"/>
    <w:rsid w:val="00F74DFB"/>
    <w:rsid w:val="00F75B0A"/>
    <w:rsid w:val="00F7742E"/>
    <w:rsid w:val="00F7799F"/>
    <w:rsid w:val="00F80386"/>
    <w:rsid w:val="00F820FC"/>
    <w:rsid w:val="00F94908"/>
    <w:rsid w:val="00F96060"/>
    <w:rsid w:val="00FA2601"/>
    <w:rsid w:val="00FA40BE"/>
    <w:rsid w:val="00FA5DBF"/>
    <w:rsid w:val="00FA61ED"/>
    <w:rsid w:val="00FB0210"/>
    <w:rsid w:val="00FB0883"/>
    <w:rsid w:val="00FB09B3"/>
    <w:rsid w:val="00FB496A"/>
    <w:rsid w:val="00FB59B0"/>
    <w:rsid w:val="00FB6889"/>
    <w:rsid w:val="00FC2FD6"/>
    <w:rsid w:val="00FC4D77"/>
    <w:rsid w:val="00FC5291"/>
    <w:rsid w:val="00FCF7A5"/>
    <w:rsid w:val="00FD0454"/>
    <w:rsid w:val="00FD0A8F"/>
    <w:rsid w:val="00FD13F8"/>
    <w:rsid w:val="00FD14E7"/>
    <w:rsid w:val="00FD17FF"/>
    <w:rsid w:val="00FD5BEE"/>
    <w:rsid w:val="00FD5FBC"/>
    <w:rsid w:val="00FD69C3"/>
    <w:rsid w:val="00FD7996"/>
    <w:rsid w:val="00FE1565"/>
    <w:rsid w:val="00FE1BAA"/>
    <w:rsid w:val="00FE43DE"/>
    <w:rsid w:val="00FE45F1"/>
    <w:rsid w:val="00FE4C7F"/>
    <w:rsid w:val="00FE4FC5"/>
    <w:rsid w:val="00FE5B95"/>
    <w:rsid w:val="00FE6631"/>
    <w:rsid w:val="00FE7503"/>
    <w:rsid w:val="00FE7C95"/>
    <w:rsid w:val="00FF06E5"/>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ax.power@live.com" TargetMode="External"/><Relationship Id="rId4" Type="http://schemas.openxmlformats.org/officeDocument/2006/relationships/settings" Target="settings.xml"/><Relationship Id="rId9" Type="http://schemas.openxmlformats.org/officeDocument/2006/relationships/hyperlink" Target="mailto:joe.bloggs@gmail.com" TargetMode="Externa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84E4C-426C-C04B-BA39-A8EE8D697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235</cp:revision>
  <cp:lastPrinted>2018-02-23T15:58:00Z</cp:lastPrinted>
  <dcterms:created xsi:type="dcterms:W3CDTF">2018-04-24T10:57:00Z</dcterms:created>
  <dcterms:modified xsi:type="dcterms:W3CDTF">2018-04-27T18:55:00Z</dcterms:modified>
</cp:coreProperties>
</file>