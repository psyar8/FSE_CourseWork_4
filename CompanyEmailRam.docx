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24E97E2F"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DD6337">
        <w:rPr>
          <w:rFonts w:ascii="Trebuchet MS" w:eastAsia="Trebuchet MS" w:hAnsi="Trebuchet MS" w:cs="Trebuchet MS"/>
        </w:rPr>
        <w:t xml:space="preserve">as to why the test has failed. </w:t>
      </w:r>
    </w:p>
    <w:p w14:paraId="74DFD500" w14:textId="0575AB48" w:rsidR="00C22672" w:rsidRDefault="00C22672" w:rsidP="00C22672">
      <w:pPr>
        <w:rPr>
          <w:bCs/>
        </w:rPr>
      </w:pPr>
    </w:p>
    <w:p w14:paraId="23D8522A" w14:textId="4AFDF120" w:rsidR="001C763A" w:rsidRDefault="001C763A" w:rsidP="00C22672">
      <w:pPr>
        <w:rPr>
          <w:bCs/>
        </w:rPr>
      </w:pPr>
      <w:r>
        <w:rPr>
          <w:bCs/>
        </w:rPr>
        <w:t xml:space="preserve">Email Class </w:t>
      </w:r>
    </w:p>
    <w:tbl>
      <w:tblPr>
        <w:tblStyle w:val="TableGrid"/>
        <w:tblW w:w="20833" w:type="dxa"/>
        <w:tblLayout w:type="fixed"/>
        <w:tblLook w:val="04A0" w:firstRow="1" w:lastRow="0" w:firstColumn="1" w:lastColumn="0" w:noHBand="0" w:noVBand="1"/>
      </w:tblPr>
      <w:tblGrid>
        <w:gridCol w:w="1129"/>
        <w:gridCol w:w="1701"/>
        <w:gridCol w:w="2268"/>
        <w:gridCol w:w="1276"/>
        <w:gridCol w:w="2977"/>
        <w:gridCol w:w="2126"/>
        <w:gridCol w:w="2268"/>
        <w:gridCol w:w="1418"/>
        <w:gridCol w:w="1559"/>
        <w:gridCol w:w="850"/>
        <w:gridCol w:w="1418"/>
        <w:gridCol w:w="1843"/>
      </w:tblGrid>
      <w:tr w:rsidR="00763010" w14:paraId="5C59BC22" w14:textId="77777777" w:rsidTr="00695003">
        <w:tc>
          <w:tcPr>
            <w:tcW w:w="1129" w:type="dxa"/>
          </w:tcPr>
          <w:p w14:paraId="440DC038" w14:textId="77777777" w:rsidR="00D34ED2" w:rsidRPr="005164B3" w:rsidRDefault="00D34ED2" w:rsidP="00AA1C20">
            <w:pPr>
              <w:rPr>
                <w:szCs w:val="20"/>
              </w:rPr>
            </w:pPr>
            <w:r>
              <w:t xml:space="preserve">Test ID </w:t>
            </w:r>
          </w:p>
        </w:tc>
        <w:tc>
          <w:tcPr>
            <w:tcW w:w="1701" w:type="dxa"/>
          </w:tcPr>
          <w:p w14:paraId="5E93F052" w14:textId="77777777" w:rsidR="00D34ED2" w:rsidRPr="005164B3" w:rsidRDefault="00D34ED2" w:rsidP="00AA1C20">
            <w:pPr>
              <w:rPr>
                <w:szCs w:val="20"/>
              </w:rPr>
            </w:pPr>
            <w:r>
              <w:t>Function Name</w:t>
            </w:r>
          </w:p>
        </w:tc>
        <w:tc>
          <w:tcPr>
            <w:tcW w:w="2268" w:type="dxa"/>
          </w:tcPr>
          <w:p w14:paraId="6C7771AC" w14:textId="77777777" w:rsidR="00D34ED2" w:rsidRPr="005164B3" w:rsidRDefault="00D34ED2" w:rsidP="00AA1C20">
            <w:pPr>
              <w:rPr>
                <w:szCs w:val="20"/>
              </w:rPr>
            </w:pPr>
            <w:r>
              <w:t>Test Aim (From perspective of method/how method handles this)</w:t>
            </w:r>
          </w:p>
        </w:tc>
        <w:tc>
          <w:tcPr>
            <w:tcW w:w="1276" w:type="dxa"/>
          </w:tcPr>
          <w:p w14:paraId="3D50C54D" w14:textId="77777777" w:rsidR="00D34ED2" w:rsidRPr="005164B3" w:rsidRDefault="00D34ED2" w:rsidP="00AA1C20">
            <w:pPr>
              <w:rPr>
                <w:szCs w:val="20"/>
              </w:rPr>
            </w:pPr>
            <w:r>
              <w:t>Pre-Requisites</w:t>
            </w:r>
          </w:p>
        </w:tc>
        <w:tc>
          <w:tcPr>
            <w:tcW w:w="2977" w:type="dxa"/>
          </w:tcPr>
          <w:p w14:paraId="5EADF183" w14:textId="53BAD148" w:rsidR="00D34ED2" w:rsidRPr="005164B3" w:rsidRDefault="00D34ED2" w:rsidP="00AA1C20">
            <w:pPr>
              <w:rPr>
                <w:szCs w:val="20"/>
              </w:rPr>
            </w:pPr>
            <w:r>
              <w:t>Inputs</w:t>
            </w:r>
            <w:r w:rsidR="00BD2B84">
              <w:br/>
              <w:t>(All values specified are exemplary and indicative of the types of values required as inputs.)</w:t>
            </w:r>
          </w:p>
        </w:tc>
        <w:tc>
          <w:tcPr>
            <w:tcW w:w="2126" w:type="dxa"/>
          </w:tcPr>
          <w:p w14:paraId="521726ED" w14:textId="77777777" w:rsidR="00D34ED2" w:rsidRPr="005164B3" w:rsidRDefault="00D34ED2" w:rsidP="00AA1C20">
            <w:pPr>
              <w:rPr>
                <w:szCs w:val="20"/>
              </w:rPr>
            </w:pPr>
            <w:r>
              <w:t>Expected Output(s)</w:t>
            </w:r>
          </w:p>
        </w:tc>
        <w:tc>
          <w:tcPr>
            <w:tcW w:w="2268" w:type="dxa"/>
          </w:tcPr>
          <w:p w14:paraId="5D3D20FF" w14:textId="77777777" w:rsidR="00D34ED2" w:rsidRPr="005164B3" w:rsidRDefault="00D34ED2" w:rsidP="00AA1C20">
            <w:pPr>
              <w:rPr>
                <w:szCs w:val="20"/>
              </w:rPr>
            </w:pPr>
            <w:r>
              <w:t xml:space="preserve">Actual Output </w:t>
            </w:r>
          </w:p>
        </w:tc>
        <w:tc>
          <w:tcPr>
            <w:tcW w:w="1418" w:type="dxa"/>
          </w:tcPr>
          <w:p w14:paraId="0D27BABF" w14:textId="77777777" w:rsidR="00D34ED2" w:rsidRPr="005164B3" w:rsidRDefault="00D34ED2" w:rsidP="00AA1C20">
            <w:pPr>
              <w:rPr>
                <w:szCs w:val="20"/>
              </w:rPr>
            </w:pPr>
            <w:r>
              <w:t>Test Created By</w:t>
            </w:r>
          </w:p>
        </w:tc>
        <w:tc>
          <w:tcPr>
            <w:tcW w:w="1559" w:type="dxa"/>
          </w:tcPr>
          <w:p w14:paraId="4833D846" w14:textId="77777777" w:rsidR="00D34ED2" w:rsidRPr="005164B3" w:rsidRDefault="00D34ED2" w:rsidP="00AA1C20">
            <w:pPr>
              <w:rPr>
                <w:szCs w:val="20"/>
              </w:rPr>
            </w:pPr>
            <w:r>
              <w:t>Source: Spec or code inspection</w:t>
            </w:r>
          </w:p>
        </w:tc>
        <w:tc>
          <w:tcPr>
            <w:tcW w:w="850" w:type="dxa"/>
          </w:tcPr>
          <w:p w14:paraId="07FCD9B0" w14:textId="77777777" w:rsidR="00D34ED2" w:rsidRPr="005164B3" w:rsidRDefault="00D34ED2" w:rsidP="00AA1C20">
            <w:pPr>
              <w:rPr>
                <w:szCs w:val="20"/>
              </w:rPr>
            </w:pPr>
            <w:r>
              <w:t>Pass / Fail</w:t>
            </w:r>
          </w:p>
        </w:tc>
        <w:tc>
          <w:tcPr>
            <w:tcW w:w="1418" w:type="dxa"/>
          </w:tcPr>
          <w:p w14:paraId="0A37E9C4" w14:textId="36761FC5" w:rsidR="00D34ED2" w:rsidRPr="005164B3" w:rsidRDefault="00D34ED2" w:rsidP="00AA1C20">
            <w:pPr>
              <w:rPr>
                <w:szCs w:val="20"/>
              </w:rPr>
            </w:pPr>
            <w:r>
              <w:t xml:space="preserve">Completed by </w:t>
            </w:r>
          </w:p>
        </w:tc>
        <w:tc>
          <w:tcPr>
            <w:tcW w:w="1843" w:type="dxa"/>
          </w:tcPr>
          <w:p w14:paraId="1E0FB9DB" w14:textId="77777777" w:rsidR="00D34ED2" w:rsidRPr="005164B3" w:rsidRDefault="00D34ED2" w:rsidP="00AA1C20">
            <w:pPr>
              <w:rPr>
                <w:szCs w:val="20"/>
              </w:rPr>
            </w:pPr>
            <w:r>
              <w:t>Notes (Questions/Assumptions)</w:t>
            </w:r>
          </w:p>
        </w:tc>
      </w:tr>
      <w:tr w:rsidR="00763010" w14:paraId="4769C844" w14:textId="77777777" w:rsidTr="00695003">
        <w:tc>
          <w:tcPr>
            <w:tcW w:w="1129" w:type="dxa"/>
          </w:tcPr>
          <w:p w14:paraId="79933951" w14:textId="77777777" w:rsidR="00D34ED2" w:rsidRPr="005164B3" w:rsidRDefault="00D34ED2" w:rsidP="00AA1C20">
            <w:pPr>
              <w:rPr>
                <w:sz w:val="20"/>
                <w:szCs w:val="20"/>
              </w:rPr>
            </w:pPr>
            <w:bookmarkStart w:id="0" w:name="_Hlk512597495"/>
            <w:r w:rsidRPr="005164B3">
              <w:rPr>
                <w:sz w:val="20"/>
                <w:szCs w:val="20"/>
              </w:rPr>
              <w:t>101</w:t>
            </w:r>
          </w:p>
        </w:tc>
        <w:tc>
          <w:tcPr>
            <w:tcW w:w="1701" w:type="dxa"/>
          </w:tcPr>
          <w:p w14:paraId="200AD7E2" w14:textId="77777777" w:rsidR="00D34ED2" w:rsidRPr="005164B3" w:rsidRDefault="00D34ED2" w:rsidP="00AA1C20">
            <w:pPr>
              <w:rPr>
                <w:sz w:val="20"/>
                <w:szCs w:val="20"/>
              </w:rPr>
            </w:pPr>
            <w:r>
              <w:rPr>
                <w:sz w:val="20"/>
                <w:szCs w:val="20"/>
              </w:rPr>
              <w:t>Default Constructor</w:t>
            </w:r>
          </w:p>
        </w:tc>
        <w:tc>
          <w:tcPr>
            <w:tcW w:w="2268" w:type="dxa"/>
          </w:tcPr>
          <w:p w14:paraId="5B08AB87" w14:textId="77777777" w:rsidR="00D34ED2" w:rsidRPr="005164B3" w:rsidRDefault="00D34ED2" w:rsidP="00AA1C20">
            <w:pPr>
              <w:rPr>
                <w:sz w:val="20"/>
                <w:szCs w:val="20"/>
              </w:rPr>
            </w:pPr>
            <w:r>
              <w:rPr>
                <w:sz w:val="20"/>
                <w:szCs w:val="20"/>
              </w:rPr>
              <w:t>To see how the method will react when no variables are passed to the constructor.</w:t>
            </w:r>
          </w:p>
        </w:tc>
        <w:tc>
          <w:tcPr>
            <w:tcW w:w="1276" w:type="dxa"/>
          </w:tcPr>
          <w:p w14:paraId="76A93D3F" w14:textId="77777777" w:rsidR="00D34ED2" w:rsidRPr="005164B3" w:rsidRDefault="00D34ED2" w:rsidP="00AA1C20">
            <w:pPr>
              <w:rPr>
                <w:sz w:val="20"/>
                <w:szCs w:val="20"/>
              </w:rPr>
            </w:pPr>
            <w:r>
              <w:rPr>
                <w:sz w:val="20"/>
                <w:szCs w:val="20"/>
              </w:rPr>
              <w:t>None</w:t>
            </w:r>
          </w:p>
        </w:tc>
        <w:tc>
          <w:tcPr>
            <w:tcW w:w="2977" w:type="dxa"/>
          </w:tcPr>
          <w:p w14:paraId="559F869B" w14:textId="77777777" w:rsidR="00D34ED2" w:rsidRPr="005164B3" w:rsidRDefault="00D34ED2" w:rsidP="00AA1C20">
            <w:pPr>
              <w:rPr>
                <w:sz w:val="20"/>
                <w:szCs w:val="20"/>
              </w:rPr>
            </w:pPr>
            <w:r>
              <w:rPr>
                <w:sz w:val="20"/>
                <w:szCs w:val="20"/>
              </w:rPr>
              <w:t>None</w:t>
            </w:r>
          </w:p>
        </w:tc>
        <w:tc>
          <w:tcPr>
            <w:tcW w:w="2126" w:type="dxa"/>
          </w:tcPr>
          <w:p w14:paraId="63FBD7BA" w14:textId="6C3F7F7B" w:rsidR="00D34ED2" w:rsidRPr="005164B3" w:rsidRDefault="00D34ED2" w:rsidP="00AA1C20">
            <w:pPr>
              <w:rPr>
                <w:sz w:val="20"/>
                <w:szCs w:val="20"/>
              </w:rPr>
            </w:pPr>
            <w:proofErr w:type="spellStart"/>
            <w:r>
              <w:rPr>
                <w:sz w:val="20"/>
                <w:szCs w:val="20"/>
              </w:rPr>
              <w:t>Initialise</w:t>
            </w:r>
            <w:r w:rsidR="00EB22DC">
              <w:rPr>
                <w:sz w:val="20"/>
                <w:szCs w:val="20"/>
              </w:rPr>
              <w:t>s</w:t>
            </w:r>
            <w:proofErr w:type="spellEnd"/>
            <w:r>
              <w:rPr>
                <w:sz w:val="20"/>
                <w:szCs w:val="20"/>
              </w:rPr>
              <w:t xml:space="preserve"> an email ready for populating.</w:t>
            </w:r>
          </w:p>
        </w:tc>
        <w:tc>
          <w:tcPr>
            <w:tcW w:w="2268" w:type="dxa"/>
          </w:tcPr>
          <w:p w14:paraId="4F8FD83B" w14:textId="09B803FA" w:rsidR="00D34ED2" w:rsidRPr="005164B3" w:rsidRDefault="00CF2F93" w:rsidP="00AA1C20">
            <w:pPr>
              <w:rPr>
                <w:sz w:val="20"/>
                <w:szCs w:val="20"/>
              </w:rPr>
            </w:pPr>
            <w:r>
              <w:rPr>
                <w:sz w:val="20"/>
                <w:szCs w:val="20"/>
              </w:rPr>
              <w:t>Stack</w:t>
            </w:r>
            <w:r w:rsidR="00695003">
              <w:rPr>
                <w:sz w:val="20"/>
                <w:szCs w:val="20"/>
              </w:rPr>
              <w:t xml:space="preserve"> o</w:t>
            </w:r>
            <w:r>
              <w:rPr>
                <w:sz w:val="20"/>
                <w:szCs w:val="20"/>
              </w:rPr>
              <w:t>ver</w:t>
            </w:r>
            <w:r w:rsidR="00695003">
              <w:rPr>
                <w:sz w:val="20"/>
                <w:szCs w:val="20"/>
              </w:rPr>
              <w:t>f</w:t>
            </w:r>
            <w:r>
              <w:rPr>
                <w:sz w:val="20"/>
                <w:szCs w:val="20"/>
              </w:rPr>
              <w:t xml:space="preserve">low error as </w:t>
            </w:r>
            <w:r w:rsidR="009B1472">
              <w:rPr>
                <w:sz w:val="20"/>
                <w:szCs w:val="20"/>
              </w:rPr>
              <w:t>“</w:t>
            </w:r>
            <w:proofErr w:type="spellStart"/>
            <w:proofErr w:type="gramStart"/>
            <w:r w:rsidR="009B1472">
              <w:rPr>
                <w:sz w:val="20"/>
                <w:szCs w:val="20"/>
              </w:rPr>
              <w:t>emailMessage</w:t>
            </w:r>
            <w:proofErr w:type="spellEnd"/>
            <w:r w:rsidR="009B1472">
              <w:rPr>
                <w:sz w:val="20"/>
                <w:szCs w:val="20"/>
              </w:rPr>
              <w:t>(</w:t>
            </w:r>
            <w:proofErr w:type="gramEnd"/>
            <w:r w:rsidR="009B1472">
              <w:rPr>
                <w:sz w:val="20"/>
                <w:szCs w:val="20"/>
              </w:rPr>
              <w:t>)” m</w:t>
            </w:r>
            <w:r w:rsidR="009611CC">
              <w:rPr>
                <w:sz w:val="20"/>
                <w:szCs w:val="20"/>
              </w:rPr>
              <w:t>ethod returns itself rather than the variable “</w:t>
            </w:r>
            <w:proofErr w:type="spellStart"/>
            <w:r w:rsidR="009B1472">
              <w:rPr>
                <w:sz w:val="20"/>
                <w:szCs w:val="20"/>
              </w:rPr>
              <w:t>emailMessage</w:t>
            </w:r>
            <w:proofErr w:type="spellEnd"/>
            <w:r w:rsidR="009B1472">
              <w:rPr>
                <w:sz w:val="20"/>
                <w:szCs w:val="20"/>
              </w:rPr>
              <w:t xml:space="preserve">”. </w:t>
            </w:r>
          </w:p>
        </w:tc>
        <w:tc>
          <w:tcPr>
            <w:tcW w:w="1418" w:type="dxa"/>
          </w:tcPr>
          <w:p w14:paraId="5C672B38" w14:textId="77777777" w:rsidR="00D34ED2" w:rsidRPr="005164B3" w:rsidRDefault="00D34ED2" w:rsidP="00AA1C20">
            <w:pPr>
              <w:rPr>
                <w:sz w:val="20"/>
                <w:szCs w:val="20"/>
              </w:rPr>
            </w:pPr>
            <w:proofErr w:type="spellStart"/>
            <w:r>
              <w:rPr>
                <w:sz w:val="20"/>
                <w:szCs w:val="20"/>
              </w:rPr>
              <w:t>Athullya</w:t>
            </w:r>
            <w:proofErr w:type="spellEnd"/>
            <w:r>
              <w:rPr>
                <w:sz w:val="20"/>
                <w:szCs w:val="20"/>
              </w:rPr>
              <w:t xml:space="preserve"> Roy</w:t>
            </w:r>
          </w:p>
        </w:tc>
        <w:tc>
          <w:tcPr>
            <w:tcW w:w="1559" w:type="dxa"/>
          </w:tcPr>
          <w:p w14:paraId="7CF1F0BC" w14:textId="77777777" w:rsidR="00D34ED2" w:rsidRPr="005164B3" w:rsidRDefault="00D34ED2" w:rsidP="00AA1C20">
            <w:pPr>
              <w:rPr>
                <w:sz w:val="20"/>
                <w:szCs w:val="20"/>
              </w:rPr>
            </w:pPr>
            <w:r>
              <w:rPr>
                <w:sz w:val="20"/>
                <w:szCs w:val="20"/>
              </w:rPr>
              <w:t>Specification Document – Class Document</w:t>
            </w:r>
          </w:p>
        </w:tc>
        <w:tc>
          <w:tcPr>
            <w:tcW w:w="850" w:type="dxa"/>
          </w:tcPr>
          <w:p w14:paraId="68AD63FD" w14:textId="6CA94D91" w:rsidR="00D34ED2" w:rsidRPr="005164B3" w:rsidRDefault="009611CC" w:rsidP="00AA1C20">
            <w:pPr>
              <w:rPr>
                <w:sz w:val="20"/>
                <w:szCs w:val="20"/>
              </w:rPr>
            </w:pPr>
            <w:r>
              <w:rPr>
                <w:sz w:val="20"/>
                <w:szCs w:val="20"/>
              </w:rPr>
              <w:t>FAIL</w:t>
            </w:r>
          </w:p>
        </w:tc>
        <w:tc>
          <w:tcPr>
            <w:tcW w:w="1418" w:type="dxa"/>
          </w:tcPr>
          <w:p w14:paraId="5EE1DF50" w14:textId="14EACA45" w:rsidR="00B41E6C" w:rsidRPr="005164B3" w:rsidRDefault="00843873" w:rsidP="00AA1C20">
            <w:pPr>
              <w:rPr>
                <w:sz w:val="20"/>
                <w:szCs w:val="20"/>
              </w:rPr>
            </w:pPr>
            <w:r>
              <w:rPr>
                <w:sz w:val="20"/>
                <w:szCs w:val="20"/>
              </w:rPr>
              <w:t>Ram Raja</w:t>
            </w:r>
            <w:r>
              <w:rPr>
                <w:sz w:val="20"/>
                <w:szCs w:val="20"/>
              </w:rPr>
              <w:br/>
            </w:r>
            <w:r w:rsidR="00B41E6C">
              <w:rPr>
                <w:sz w:val="20"/>
                <w:szCs w:val="20"/>
              </w:rPr>
              <w:t>26/04/2018</w:t>
            </w:r>
          </w:p>
        </w:tc>
        <w:tc>
          <w:tcPr>
            <w:tcW w:w="1843" w:type="dxa"/>
          </w:tcPr>
          <w:p w14:paraId="1A40EA50" w14:textId="77777777" w:rsidR="00D34ED2" w:rsidRPr="005164B3" w:rsidRDefault="00D34ED2" w:rsidP="00AA1C20">
            <w:pPr>
              <w:rPr>
                <w:sz w:val="20"/>
                <w:szCs w:val="20"/>
              </w:rPr>
            </w:pPr>
          </w:p>
        </w:tc>
      </w:tr>
      <w:tr w:rsidR="00695003" w14:paraId="7A013FEA" w14:textId="77777777" w:rsidTr="00695003">
        <w:tc>
          <w:tcPr>
            <w:tcW w:w="1129" w:type="dxa"/>
          </w:tcPr>
          <w:p w14:paraId="4034C44D" w14:textId="77777777" w:rsidR="00695003" w:rsidRPr="005164B3" w:rsidRDefault="00695003" w:rsidP="00695003">
            <w:pPr>
              <w:rPr>
                <w:sz w:val="20"/>
                <w:szCs w:val="20"/>
              </w:rPr>
            </w:pPr>
            <w:r>
              <w:rPr>
                <w:sz w:val="20"/>
                <w:szCs w:val="20"/>
              </w:rPr>
              <w:t>102</w:t>
            </w:r>
          </w:p>
        </w:tc>
        <w:tc>
          <w:tcPr>
            <w:tcW w:w="1701" w:type="dxa"/>
          </w:tcPr>
          <w:p w14:paraId="435B9185" w14:textId="77777777" w:rsidR="00695003" w:rsidRPr="005164B3"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2AEA6319" w14:textId="77777777" w:rsidR="00695003" w:rsidRPr="005164B3" w:rsidRDefault="00695003" w:rsidP="00695003">
            <w:pPr>
              <w:rPr>
                <w:sz w:val="20"/>
                <w:szCs w:val="20"/>
              </w:rPr>
            </w:pPr>
            <w:ins w:id="1" w:author="Ram Raja">
              <w:r w:rsidRPr="2408375F">
                <w:rPr>
                  <w:sz w:val="20"/>
                  <w:szCs w:val="20"/>
                </w:rPr>
                <w:t xml:space="preserve">To see </w:t>
              </w:r>
              <w:r>
                <w:rPr>
                  <w:sz w:val="20"/>
                  <w:szCs w:val="20"/>
                </w:rPr>
                <w:t xml:space="preserve">how the </w:t>
              </w:r>
            </w:ins>
            <w:r>
              <w:rPr>
                <w:sz w:val="20"/>
                <w:szCs w:val="20"/>
              </w:rPr>
              <w:t>method</w:t>
            </w:r>
            <w:ins w:id="2" w:author="Ram Raja">
              <w:r>
                <w:rPr>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tcPr>
          <w:p w14:paraId="7CE8905E" w14:textId="77777777" w:rsidR="00695003" w:rsidRPr="005164B3" w:rsidRDefault="00695003" w:rsidP="00695003">
            <w:pPr>
              <w:rPr>
                <w:sz w:val="20"/>
                <w:szCs w:val="20"/>
              </w:rPr>
            </w:pPr>
            <w:r>
              <w:rPr>
                <w:sz w:val="20"/>
                <w:szCs w:val="20"/>
              </w:rPr>
              <w:t>None</w:t>
            </w:r>
          </w:p>
        </w:tc>
        <w:tc>
          <w:tcPr>
            <w:tcW w:w="2977" w:type="dxa"/>
          </w:tcPr>
          <w:p w14:paraId="00F761A2" w14:textId="0EBE9C8D" w:rsidR="00695003" w:rsidRDefault="00695003" w:rsidP="00695003">
            <w:pPr>
              <w:rPr>
                <w:sz w:val="20"/>
                <w:szCs w:val="20"/>
              </w:rPr>
            </w:pPr>
            <w:r>
              <w:rPr>
                <w:sz w:val="20"/>
                <w:szCs w:val="20"/>
              </w:rPr>
              <w:t xml:space="preserve">Sender’s Email: </w:t>
            </w:r>
            <w:hyperlink r:id="rId9" w:history="1">
              <w:r w:rsidRPr="00764179">
                <w:rPr>
                  <w:rStyle w:val="Hyperlink"/>
                  <w:sz w:val="20"/>
                  <w:szCs w:val="20"/>
                </w:rPr>
                <w:t>psyra7@hotmail.co.uk</w:t>
              </w:r>
            </w:hyperlink>
          </w:p>
          <w:p w14:paraId="2D694484" w14:textId="17ED3F5C" w:rsidR="00695003" w:rsidRDefault="00695003" w:rsidP="00695003">
            <w:pPr>
              <w:rPr>
                <w:sz w:val="20"/>
                <w:szCs w:val="20"/>
              </w:rPr>
            </w:pPr>
            <w:r>
              <w:rPr>
                <w:sz w:val="20"/>
                <w:szCs w:val="20"/>
              </w:rPr>
              <w:t xml:space="preserve">Recipient’s Email: </w:t>
            </w:r>
            <w:hyperlink r:id="rId10" w:history="1">
              <w:r w:rsidRPr="00764179">
                <w:rPr>
                  <w:rStyle w:val="Hyperlink"/>
                  <w:sz w:val="20"/>
                  <w:szCs w:val="20"/>
                </w:rPr>
                <w:t>psyrrr1@hotmail.co.uk</w:t>
              </w:r>
            </w:hyperlink>
          </w:p>
          <w:p w14:paraId="3A764C6E" w14:textId="77777777" w:rsidR="00695003" w:rsidRDefault="00695003" w:rsidP="00695003">
            <w:pPr>
              <w:rPr>
                <w:sz w:val="20"/>
                <w:szCs w:val="20"/>
              </w:rPr>
            </w:pPr>
            <w:r>
              <w:rPr>
                <w:sz w:val="20"/>
                <w:szCs w:val="20"/>
              </w:rPr>
              <w:t xml:space="preserve">Subject: </w:t>
            </w:r>
          </w:p>
          <w:p w14:paraId="675EDA15" w14:textId="77777777" w:rsidR="00695003" w:rsidRDefault="00695003" w:rsidP="00695003">
            <w:pPr>
              <w:rPr>
                <w:sz w:val="20"/>
                <w:szCs w:val="20"/>
              </w:rPr>
            </w:pPr>
            <w:r>
              <w:rPr>
                <w:sz w:val="20"/>
                <w:szCs w:val="20"/>
              </w:rPr>
              <w:t>“New Project – New Project Concept”</w:t>
            </w:r>
          </w:p>
          <w:p w14:paraId="3CE1501D" w14:textId="77777777" w:rsidR="00695003" w:rsidRDefault="00695003" w:rsidP="00695003">
            <w:pPr>
              <w:rPr>
                <w:sz w:val="20"/>
                <w:szCs w:val="20"/>
              </w:rPr>
            </w:pPr>
            <w:r>
              <w:rPr>
                <w:sz w:val="20"/>
                <w:szCs w:val="20"/>
              </w:rPr>
              <w:t>Email Body:</w:t>
            </w:r>
          </w:p>
          <w:p w14:paraId="2ACB455F" w14:textId="77777777" w:rsidR="00695003" w:rsidRDefault="00695003" w:rsidP="00695003">
            <w:pPr>
              <w:rPr>
                <w:sz w:val="20"/>
                <w:szCs w:val="20"/>
              </w:rPr>
            </w:pPr>
            <w:r>
              <w:rPr>
                <w:sz w:val="20"/>
                <w:szCs w:val="20"/>
              </w:rPr>
              <w:t xml:space="preserve">“Hi, </w:t>
            </w:r>
          </w:p>
          <w:p w14:paraId="5331295F" w14:textId="77777777" w:rsidR="00695003" w:rsidRDefault="00695003" w:rsidP="00695003">
            <w:pPr>
              <w:rPr>
                <w:sz w:val="20"/>
                <w:szCs w:val="20"/>
              </w:rPr>
            </w:pPr>
            <w:r w:rsidRPr="00540DCF">
              <w:rPr>
                <w:sz w:val="20"/>
                <w:szCs w:val="20"/>
              </w:rPr>
              <w:t xml:space="preserve">Lorem ipsum dolor sit </w:t>
            </w:r>
            <w:proofErr w:type="spellStart"/>
            <w:r w:rsidRPr="00540DCF">
              <w:rPr>
                <w:sz w:val="20"/>
                <w:szCs w:val="20"/>
              </w:rPr>
              <w:t>amet</w:t>
            </w:r>
            <w:proofErr w:type="spellEnd"/>
            <w:r w:rsidRPr="00540DCF">
              <w:rPr>
                <w:sz w:val="20"/>
                <w:szCs w:val="20"/>
              </w:rPr>
              <w:t xml:space="preserve">, </w:t>
            </w:r>
            <w:proofErr w:type="spellStart"/>
            <w:r w:rsidRPr="00540DCF">
              <w:rPr>
                <w:sz w:val="20"/>
                <w:szCs w:val="20"/>
              </w:rPr>
              <w:t>consectetur</w:t>
            </w:r>
            <w:proofErr w:type="spellEnd"/>
            <w:r w:rsidRPr="00540DCF">
              <w:rPr>
                <w:sz w:val="20"/>
                <w:szCs w:val="20"/>
              </w:rPr>
              <w:t xml:space="preserve"> </w:t>
            </w:r>
            <w:proofErr w:type="spellStart"/>
            <w:r w:rsidRPr="00540DCF">
              <w:rPr>
                <w:sz w:val="20"/>
                <w:szCs w:val="20"/>
              </w:rPr>
              <w:t>adipiscing</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w:t>
            </w:r>
            <w:proofErr w:type="spellStart"/>
            <w:r w:rsidRPr="00540DCF">
              <w:rPr>
                <w:sz w:val="20"/>
                <w:szCs w:val="20"/>
              </w:rPr>
              <w:t>Donec</w:t>
            </w:r>
            <w:proofErr w:type="spellEnd"/>
            <w:r w:rsidRPr="00540DCF">
              <w:rPr>
                <w:sz w:val="20"/>
                <w:szCs w:val="20"/>
              </w:rPr>
              <w:t xml:space="preserve"> </w:t>
            </w:r>
            <w:proofErr w:type="spellStart"/>
            <w:r w:rsidRPr="00540DCF">
              <w:rPr>
                <w:sz w:val="20"/>
                <w:szCs w:val="20"/>
              </w:rPr>
              <w:t>ullamcorper</w:t>
            </w:r>
            <w:proofErr w:type="spellEnd"/>
            <w:r w:rsidRPr="00540DCF">
              <w:rPr>
                <w:sz w:val="20"/>
                <w:szCs w:val="20"/>
              </w:rPr>
              <w:t xml:space="preserve"> </w:t>
            </w:r>
            <w:proofErr w:type="spellStart"/>
            <w:r w:rsidRPr="00540DCF">
              <w:rPr>
                <w:sz w:val="20"/>
                <w:szCs w:val="20"/>
              </w:rPr>
              <w:t>tellus</w:t>
            </w:r>
            <w:proofErr w:type="spellEnd"/>
            <w:r w:rsidRPr="00540DCF">
              <w:rPr>
                <w:sz w:val="20"/>
                <w:szCs w:val="20"/>
              </w:rPr>
              <w:t xml:space="preserve"> id nisi </w:t>
            </w:r>
            <w:proofErr w:type="spellStart"/>
            <w:r w:rsidRPr="00540DCF">
              <w:rPr>
                <w:sz w:val="20"/>
                <w:szCs w:val="20"/>
              </w:rPr>
              <w:t>mattis</w:t>
            </w:r>
            <w:proofErr w:type="spellEnd"/>
            <w:r w:rsidRPr="00540DCF">
              <w:rPr>
                <w:sz w:val="20"/>
                <w:szCs w:val="20"/>
              </w:rPr>
              <w:t xml:space="preserve">, </w:t>
            </w:r>
            <w:proofErr w:type="spellStart"/>
            <w:r w:rsidRPr="00540DCF">
              <w:rPr>
                <w:sz w:val="20"/>
                <w:szCs w:val="20"/>
              </w:rPr>
              <w:t>consequat</w:t>
            </w:r>
            <w:proofErr w:type="spellEnd"/>
            <w:r w:rsidRPr="00540DCF">
              <w:rPr>
                <w:sz w:val="20"/>
                <w:szCs w:val="20"/>
              </w:rPr>
              <w:t xml:space="preserve"> </w:t>
            </w:r>
            <w:proofErr w:type="spellStart"/>
            <w:r w:rsidRPr="00540DCF">
              <w:rPr>
                <w:sz w:val="20"/>
                <w:szCs w:val="20"/>
              </w:rPr>
              <w:t>vulputate</w:t>
            </w:r>
            <w:proofErr w:type="spellEnd"/>
            <w:r w:rsidRPr="00540DCF">
              <w:rPr>
                <w:sz w:val="20"/>
                <w:szCs w:val="20"/>
              </w:rPr>
              <w:t xml:space="preserve"> lorem </w:t>
            </w:r>
            <w:proofErr w:type="spellStart"/>
            <w:r w:rsidRPr="00540DCF">
              <w:rPr>
                <w:sz w:val="20"/>
                <w:szCs w:val="20"/>
              </w:rPr>
              <w:t>eleifend</w:t>
            </w:r>
            <w:proofErr w:type="spellEnd"/>
            <w:r w:rsidRPr="00540DCF">
              <w:rPr>
                <w:sz w:val="20"/>
                <w:szCs w:val="20"/>
              </w:rPr>
              <w:t xml:space="preserve">. </w:t>
            </w:r>
            <w:proofErr w:type="spellStart"/>
            <w:r w:rsidRPr="00540DCF">
              <w:rPr>
                <w:sz w:val="20"/>
                <w:szCs w:val="20"/>
              </w:rPr>
              <w:t>Sed</w:t>
            </w:r>
            <w:proofErr w:type="spellEnd"/>
            <w:r w:rsidRPr="00540DCF">
              <w:rPr>
                <w:sz w:val="20"/>
                <w:szCs w:val="20"/>
              </w:rPr>
              <w:t xml:space="preserve"> </w:t>
            </w:r>
            <w:proofErr w:type="spellStart"/>
            <w:r w:rsidRPr="00540DCF">
              <w:rPr>
                <w:sz w:val="20"/>
                <w:szCs w:val="20"/>
              </w:rPr>
              <w:t>sollicitudin</w:t>
            </w:r>
            <w:proofErr w:type="spellEnd"/>
            <w:r w:rsidRPr="00540DCF">
              <w:rPr>
                <w:sz w:val="20"/>
                <w:szCs w:val="20"/>
              </w:rPr>
              <w:t xml:space="preserve"> </w:t>
            </w:r>
            <w:proofErr w:type="spellStart"/>
            <w:r w:rsidRPr="00540DCF">
              <w:rPr>
                <w:sz w:val="20"/>
                <w:szCs w:val="20"/>
              </w:rPr>
              <w:t>odio</w:t>
            </w:r>
            <w:proofErr w:type="spellEnd"/>
            <w:r w:rsidRPr="00540DCF">
              <w:rPr>
                <w:sz w:val="20"/>
                <w:szCs w:val="20"/>
              </w:rPr>
              <w:t xml:space="preserve"> </w:t>
            </w:r>
            <w:proofErr w:type="spellStart"/>
            <w:r w:rsidRPr="00540DCF">
              <w:rPr>
                <w:sz w:val="20"/>
                <w:szCs w:val="20"/>
              </w:rPr>
              <w:t>eu</w:t>
            </w:r>
            <w:proofErr w:type="spellEnd"/>
            <w:r w:rsidRPr="00540DCF">
              <w:rPr>
                <w:sz w:val="20"/>
                <w:szCs w:val="20"/>
              </w:rPr>
              <w:t xml:space="preserve"> </w:t>
            </w:r>
            <w:proofErr w:type="spellStart"/>
            <w:r w:rsidRPr="00540DCF">
              <w:rPr>
                <w:sz w:val="20"/>
                <w:szCs w:val="20"/>
              </w:rPr>
              <w:t>elit</w:t>
            </w:r>
            <w:proofErr w:type="spellEnd"/>
            <w:r w:rsidRPr="00540DCF">
              <w:rPr>
                <w:sz w:val="20"/>
                <w:szCs w:val="20"/>
              </w:rPr>
              <w:t xml:space="preserve"> porta, a dictum </w:t>
            </w:r>
            <w:proofErr w:type="spellStart"/>
            <w:r w:rsidRPr="00540DCF">
              <w:rPr>
                <w:sz w:val="20"/>
                <w:szCs w:val="20"/>
              </w:rPr>
              <w:t>urna</w:t>
            </w:r>
            <w:proofErr w:type="spellEnd"/>
            <w:r w:rsidRPr="00540DCF">
              <w:rPr>
                <w:sz w:val="20"/>
                <w:szCs w:val="20"/>
              </w:rPr>
              <w:t xml:space="preserve"> tempus.</w:t>
            </w:r>
          </w:p>
          <w:p w14:paraId="310D0F96" w14:textId="76B19278" w:rsidR="00695003" w:rsidRPr="005164B3" w:rsidRDefault="00695003" w:rsidP="00695003">
            <w:pPr>
              <w:rPr>
                <w:sz w:val="20"/>
                <w:szCs w:val="20"/>
              </w:rPr>
            </w:pPr>
            <w:r>
              <w:rPr>
                <w:sz w:val="20"/>
                <w:szCs w:val="20"/>
              </w:rPr>
              <w:t xml:space="preserve">Regards, </w:t>
            </w:r>
            <w:r>
              <w:rPr>
                <w:sz w:val="20"/>
                <w:szCs w:val="20"/>
              </w:rPr>
              <w:br/>
            </w:r>
            <w:proofErr w:type="spellStart"/>
            <w:r>
              <w:rPr>
                <w:sz w:val="20"/>
                <w:szCs w:val="20"/>
              </w:rPr>
              <w:t>Athullya</w:t>
            </w:r>
            <w:proofErr w:type="spellEnd"/>
            <w:r>
              <w:rPr>
                <w:sz w:val="20"/>
                <w:szCs w:val="20"/>
              </w:rPr>
              <w:t>”</w:t>
            </w:r>
          </w:p>
        </w:tc>
        <w:tc>
          <w:tcPr>
            <w:tcW w:w="2126" w:type="dxa"/>
          </w:tcPr>
          <w:p w14:paraId="5D1BC5D5" w14:textId="0EB4512A" w:rsidR="00695003" w:rsidRPr="005164B3" w:rsidRDefault="00695003" w:rsidP="00695003">
            <w:pPr>
              <w:rPr>
                <w:sz w:val="20"/>
                <w:szCs w:val="20"/>
              </w:rPr>
            </w:pPr>
            <w:proofErr w:type="spellStart"/>
            <w:r>
              <w:rPr>
                <w:sz w:val="20"/>
                <w:szCs w:val="20"/>
              </w:rPr>
              <w:t>Initialises</w:t>
            </w:r>
            <w:proofErr w:type="spellEnd"/>
            <w:r>
              <w:rPr>
                <w:sz w:val="20"/>
                <w:szCs w:val="20"/>
              </w:rPr>
              <w:t xml:space="preserve"> an email ready to be sent, with a sender’s email, recipient’s email, subject and body.</w:t>
            </w:r>
          </w:p>
        </w:tc>
        <w:tc>
          <w:tcPr>
            <w:tcW w:w="2268" w:type="dxa"/>
          </w:tcPr>
          <w:p w14:paraId="0D815C24" w14:textId="36E2B639"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36B889CD" w14:textId="77777777" w:rsidR="00695003" w:rsidRPr="005164B3" w:rsidRDefault="00695003" w:rsidP="00695003">
            <w:pPr>
              <w:rPr>
                <w:sz w:val="20"/>
                <w:szCs w:val="20"/>
              </w:rPr>
            </w:pPr>
            <w:r>
              <w:rPr>
                <w:sz w:val="20"/>
                <w:szCs w:val="20"/>
              </w:rPr>
              <w:t>Ram Raja</w:t>
            </w:r>
          </w:p>
        </w:tc>
        <w:tc>
          <w:tcPr>
            <w:tcW w:w="1559" w:type="dxa"/>
          </w:tcPr>
          <w:p w14:paraId="608B4434" w14:textId="77777777" w:rsidR="00695003" w:rsidRPr="005164B3" w:rsidRDefault="00695003" w:rsidP="00695003">
            <w:pPr>
              <w:rPr>
                <w:sz w:val="20"/>
                <w:szCs w:val="20"/>
              </w:rPr>
            </w:pPr>
            <w:r>
              <w:rPr>
                <w:sz w:val="20"/>
                <w:szCs w:val="20"/>
              </w:rPr>
              <w:t>Specification Document – Class Document</w:t>
            </w:r>
          </w:p>
        </w:tc>
        <w:tc>
          <w:tcPr>
            <w:tcW w:w="850" w:type="dxa"/>
          </w:tcPr>
          <w:p w14:paraId="59C46AB6" w14:textId="045E48D5" w:rsidR="00695003" w:rsidRPr="005164B3" w:rsidRDefault="00695003" w:rsidP="00695003">
            <w:pPr>
              <w:rPr>
                <w:sz w:val="20"/>
                <w:szCs w:val="20"/>
              </w:rPr>
            </w:pPr>
            <w:r>
              <w:rPr>
                <w:sz w:val="20"/>
                <w:szCs w:val="20"/>
              </w:rPr>
              <w:t>FAIL</w:t>
            </w:r>
          </w:p>
        </w:tc>
        <w:tc>
          <w:tcPr>
            <w:tcW w:w="1418" w:type="dxa"/>
          </w:tcPr>
          <w:p w14:paraId="5F3EB091" w14:textId="4AD55F30" w:rsidR="00695003" w:rsidRPr="005164B3" w:rsidRDefault="00695003" w:rsidP="00695003">
            <w:pPr>
              <w:rPr>
                <w:sz w:val="20"/>
                <w:szCs w:val="20"/>
              </w:rPr>
            </w:pPr>
            <w:r>
              <w:rPr>
                <w:sz w:val="20"/>
                <w:szCs w:val="20"/>
              </w:rPr>
              <w:t>Ram Raja</w:t>
            </w:r>
            <w:r>
              <w:rPr>
                <w:sz w:val="20"/>
                <w:szCs w:val="20"/>
              </w:rPr>
              <w:br/>
              <w:t>26/04/2018</w:t>
            </w:r>
          </w:p>
        </w:tc>
        <w:tc>
          <w:tcPr>
            <w:tcW w:w="1843" w:type="dxa"/>
          </w:tcPr>
          <w:p w14:paraId="03088C76" w14:textId="2FFF05CD" w:rsidR="00695003" w:rsidRPr="005164B3" w:rsidRDefault="00695003" w:rsidP="00695003">
            <w:pPr>
              <w:rPr>
                <w:sz w:val="20"/>
                <w:szCs w:val="20"/>
              </w:rPr>
            </w:pPr>
          </w:p>
        </w:tc>
      </w:tr>
      <w:tr w:rsidR="00695003" w14:paraId="73030CFB" w14:textId="77777777" w:rsidTr="00695003">
        <w:tc>
          <w:tcPr>
            <w:tcW w:w="1129" w:type="dxa"/>
          </w:tcPr>
          <w:p w14:paraId="1CFDE4EE" w14:textId="0174903D" w:rsidR="00695003" w:rsidRDefault="00695003" w:rsidP="00695003">
            <w:pPr>
              <w:rPr>
                <w:sz w:val="20"/>
                <w:szCs w:val="20"/>
              </w:rPr>
            </w:pPr>
            <w:r>
              <w:rPr>
                <w:sz w:val="20"/>
                <w:szCs w:val="20"/>
              </w:rPr>
              <w:lastRenderedPageBreak/>
              <w:t>103</w:t>
            </w:r>
          </w:p>
        </w:tc>
        <w:tc>
          <w:tcPr>
            <w:tcW w:w="1701" w:type="dxa"/>
          </w:tcPr>
          <w:p w14:paraId="53443EAC" w14:textId="7CB55DE6" w:rsidR="00695003" w:rsidRPr="2408375F"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7C253FDF" w14:textId="5B40F2B2" w:rsidR="00695003" w:rsidRPr="193A1377" w:rsidRDefault="00695003" w:rsidP="00695003">
            <w:pPr>
              <w:rPr>
                <w:sz w:val="20"/>
                <w:szCs w:val="20"/>
              </w:rPr>
            </w:pPr>
            <w:r>
              <w:rPr>
                <w:sz w:val="20"/>
                <w:szCs w:val="20"/>
              </w:rPr>
              <w:t>To test interactivity between both the Default and Main Constructor when all parameters are not populated. In this case all but the recipient’s email has been given.</w:t>
            </w:r>
          </w:p>
        </w:tc>
        <w:tc>
          <w:tcPr>
            <w:tcW w:w="1276" w:type="dxa"/>
          </w:tcPr>
          <w:p w14:paraId="3C1043BA" w14:textId="47FFBBC0" w:rsidR="00695003" w:rsidRPr="005164B3" w:rsidRDefault="00695003" w:rsidP="00695003">
            <w:pPr>
              <w:rPr>
                <w:sz w:val="20"/>
                <w:szCs w:val="20"/>
              </w:rPr>
            </w:pPr>
            <w:r>
              <w:rPr>
                <w:sz w:val="20"/>
                <w:szCs w:val="20"/>
              </w:rPr>
              <w:t>None</w:t>
            </w:r>
          </w:p>
        </w:tc>
        <w:tc>
          <w:tcPr>
            <w:tcW w:w="2977" w:type="dxa"/>
          </w:tcPr>
          <w:p w14:paraId="5702F7D5" w14:textId="7D3B9434" w:rsidR="00695003" w:rsidRPr="005164B3" w:rsidRDefault="00695003" w:rsidP="00695003">
            <w:pPr>
              <w:rPr>
                <w:sz w:val="20"/>
                <w:szCs w:val="20"/>
              </w:rPr>
            </w:pPr>
            <w:r>
              <w:rPr>
                <w:sz w:val="20"/>
                <w:szCs w:val="20"/>
              </w:rPr>
              <w:t>Recipient’s email is null.</w:t>
            </w:r>
          </w:p>
        </w:tc>
        <w:tc>
          <w:tcPr>
            <w:tcW w:w="2126" w:type="dxa"/>
          </w:tcPr>
          <w:p w14:paraId="27EA883D" w14:textId="441BD9D8" w:rsidR="00695003" w:rsidRPr="005164B3" w:rsidRDefault="00695003" w:rsidP="00695003">
            <w:pPr>
              <w:rPr>
                <w:sz w:val="20"/>
                <w:szCs w:val="20"/>
              </w:rPr>
            </w:pPr>
            <w:proofErr w:type="spellStart"/>
            <w:r>
              <w:rPr>
                <w:sz w:val="20"/>
                <w:szCs w:val="20"/>
              </w:rPr>
              <w:t>Initialises</w:t>
            </w:r>
            <w:proofErr w:type="spellEnd"/>
            <w:r>
              <w:rPr>
                <w:sz w:val="20"/>
                <w:szCs w:val="20"/>
              </w:rPr>
              <w:t xml:space="preserve"> an email with all but the recipient’s email given, ready to be populated.</w:t>
            </w:r>
          </w:p>
        </w:tc>
        <w:tc>
          <w:tcPr>
            <w:tcW w:w="2268" w:type="dxa"/>
          </w:tcPr>
          <w:p w14:paraId="6B79482D" w14:textId="63FA895C"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26D2D325" w14:textId="7115CA8B" w:rsidR="00695003" w:rsidRPr="005164B3" w:rsidRDefault="00695003" w:rsidP="00695003">
            <w:pPr>
              <w:rPr>
                <w:sz w:val="20"/>
                <w:szCs w:val="20"/>
              </w:rPr>
            </w:pPr>
            <w:r>
              <w:rPr>
                <w:sz w:val="20"/>
                <w:szCs w:val="20"/>
              </w:rPr>
              <w:t>Ram Raja</w:t>
            </w:r>
          </w:p>
        </w:tc>
        <w:tc>
          <w:tcPr>
            <w:tcW w:w="1559" w:type="dxa"/>
          </w:tcPr>
          <w:p w14:paraId="00FB0265" w14:textId="008C4DBF" w:rsidR="00695003" w:rsidRPr="005164B3" w:rsidRDefault="00695003" w:rsidP="00695003">
            <w:pPr>
              <w:rPr>
                <w:sz w:val="20"/>
                <w:szCs w:val="20"/>
              </w:rPr>
            </w:pPr>
            <w:r>
              <w:rPr>
                <w:sz w:val="20"/>
                <w:szCs w:val="20"/>
              </w:rPr>
              <w:t>Code Inspection</w:t>
            </w:r>
          </w:p>
        </w:tc>
        <w:tc>
          <w:tcPr>
            <w:tcW w:w="850" w:type="dxa"/>
          </w:tcPr>
          <w:p w14:paraId="389788E6" w14:textId="26421A7C" w:rsidR="00695003" w:rsidRPr="005164B3" w:rsidRDefault="00695003" w:rsidP="00695003">
            <w:pPr>
              <w:rPr>
                <w:sz w:val="20"/>
                <w:szCs w:val="20"/>
              </w:rPr>
            </w:pPr>
            <w:r>
              <w:rPr>
                <w:sz w:val="20"/>
                <w:szCs w:val="20"/>
              </w:rPr>
              <w:t>FAIL</w:t>
            </w:r>
          </w:p>
        </w:tc>
        <w:tc>
          <w:tcPr>
            <w:tcW w:w="1418" w:type="dxa"/>
          </w:tcPr>
          <w:p w14:paraId="286BBFD7" w14:textId="596AEB44" w:rsidR="00695003" w:rsidRPr="005164B3" w:rsidRDefault="00695003" w:rsidP="00695003">
            <w:pPr>
              <w:rPr>
                <w:sz w:val="20"/>
                <w:szCs w:val="20"/>
              </w:rPr>
            </w:pPr>
            <w:r>
              <w:rPr>
                <w:sz w:val="20"/>
                <w:szCs w:val="20"/>
              </w:rPr>
              <w:t>Ram Raja</w:t>
            </w:r>
            <w:r>
              <w:rPr>
                <w:sz w:val="20"/>
                <w:szCs w:val="20"/>
              </w:rPr>
              <w:br/>
              <w:t>26/04/2018</w:t>
            </w:r>
          </w:p>
        </w:tc>
        <w:tc>
          <w:tcPr>
            <w:tcW w:w="1843" w:type="dxa"/>
          </w:tcPr>
          <w:p w14:paraId="48AB69B4" w14:textId="77777777" w:rsidR="00695003" w:rsidRPr="005164B3" w:rsidRDefault="00695003" w:rsidP="00695003">
            <w:pPr>
              <w:rPr>
                <w:sz w:val="20"/>
                <w:szCs w:val="20"/>
              </w:rPr>
            </w:pPr>
          </w:p>
        </w:tc>
      </w:tr>
      <w:tr w:rsidR="00695003" w14:paraId="016E8D74" w14:textId="77777777" w:rsidTr="00695003">
        <w:tc>
          <w:tcPr>
            <w:tcW w:w="1129" w:type="dxa"/>
          </w:tcPr>
          <w:p w14:paraId="3C52BE4A" w14:textId="4612742C" w:rsidR="00695003" w:rsidRDefault="00695003" w:rsidP="00695003">
            <w:pPr>
              <w:rPr>
                <w:sz w:val="20"/>
                <w:szCs w:val="20"/>
              </w:rPr>
            </w:pPr>
            <w:r>
              <w:rPr>
                <w:sz w:val="20"/>
                <w:szCs w:val="20"/>
              </w:rPr>
              <w:t>104</w:t>
            </w:r>
          </w:p>
        </w:tc>
        <w:tc>
          <w:tcPr>
            <w:tcW w:w="1701" w:type="dxa"/>
          </w:tcPr>
          <w:p w14:paraId="4D5AFE5D" w14:textId="528D39B0" w:rsidR="00695003" w:rsidRPr="2408375F" w:rsidRDefault="00695003" w:rsidP="00695003">
            <w:pPr>
              <w:rPr>
                <w:sz w:val="20"/>
                <w:szCs w:val="20"/>
              </w:rPr>
            </w:pPr>
            <w:r w:rsidRPr="2408375F">
              <w:rPr>
                <w:sz w:val="20"/>
                <w:szCs w:val="20"/>
              </w:rPr>
              <w:t>Main</w:t>
            </w:r>
            <w:r w:rsidRPr="700E1116">
              <w:rPr>
                <w:sz w:val="20"/>
                <w:szCs w:val="20"/>
              </w:rPr>
              <w:t xml:space="preserve"> Constructor</w:t>
            </w:r>
          </w:p>
        </w:tc>
        <w:tc>
          <w:tcPr>
            <w:tcW w:w="2268" w:type="dxa"/>
          </w:tcPr>
          <w:p w14:paraId="36DD1BB0" w14:textId="0EEAF779" w:rsidR="00695003" w:rsidRDefault="00695003" w:rsidP="00695003">
            <w:pPr>
              <w:rPr>
                <w:sz w:val="20"/>
                <w:szCs w:val="20"/>
              </w:rPr>
            </w:pPr>
            <w:r>
              <w:rPr>
                <w:sz w:val="20"/>
                <w:szCs w:val="20"/>
              </w:rPr>
              <w:t>To test interactivity between both the Default and Main Constructor when only one parameter is given, in this case the sender’s email.</w:t>
            </w:r>
          </w:p>
        </w:tc>
        <w:tc>
          <w:tcPr>
            <w:tcW w:w="1276" w:type="dxa"/>
          </w:tcPr>
          <w:p w14:paraId="5B7C09F9" w14:textId="67248AF6" w:rsidR="00695003" w:rsidRDefault="00695003" w:rsidP="00695003">
            <w:pPr>
              <w:rPr>
                <w:sz w:val="20"/>
                <w:szCs w:val="20"/>
              </w:rPr>
            </w:pPr>
            <w:r>
              <w:rPr>
                <w:sz w:val="20"/>
                <w:szCs w:val="20"/>
              </w:rPr>
              <w:t>None</w:t>
            </w:r>
          </w:p>
        </w:tc>
        <w:tc>
          <w:tcPr>
            <w:tcW w:w="2977" w:type="dxa"/>
          </w:tcPr>
          <w:p w14:paraId="26E63BBE" w14:textId="6099D564" w:rsidR="00695003" w:rsidRDefault="00695003" w:rsidP="00695003">
            <w:pPr>
              <w:rPr>
                <w:sz w:val="20"/>
                <w:szCs w:val="20"/>
              </w:rPr>
            </w:pPr>
            <w:r>
              <w:rPr>
                <w:sz w:val="20"/>
                <w:szCs w:val="20"/>
              </w:rPr>
              <w:t xml:space="preserve">Sender’s Email: </w:t>
            </w:r>
            <w:hyperlink r:id="rId11" w:history="1">
              <w:r w:rsidRPr="00E40DCF">
                <w:rPr>
                  <w:rStyle w:val="Hyperlink"/>
                  <w:sz w:val="20"/>
                  <w:szCs w:val="20"/>
                </w:rPr>
                <w:t>psyar8@live.co.uk</w:t>
              </w:r>
            </w:hyperlink>
          </w:p>
          <w:p w14:paraId="409789E5" w14:textId="464A2E7D" w:rsidR="00695003" w:rsidRDefault="00695003" w:rsidP="00695003">
            <w:pPr>
              <w:rPr>
                <w:sz w:val="20"/>
                <w:szCs w:val="20"/>
              </w:rPr>
            </w:pPr>
          </w:p>
        </w:tc>
        <w:tc>
          <w:tcPr>
            <w:tcW w:w="2126" w:type="dxa"/>
          </w:tcPr>
          <w:p w14:paraId="1091FA60" w14:textId="21D9D683" w:rsidR="00695003" w:rsidRDefault="00695003" w:rsidP="00695003">
            <w:pPr>
              <w:rPr>
                <w:sz w:val="20"/>
                <w:szCs w:val="20"/>
              </w:rPr>
            </w:pPr>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2268" w:type="dxa"/>
          </w:tcPr>
          <w:p w14:paraId="4B3EE2BB" w14:textId="5169CB0C" w:rsidR="00695003" w:rsidRPr="005164B3" w:rsidRDefault="00695003" w:rsidP="00695003">
            <w:pPr>
              <w:rPr>
                <w:sz w:val="20"/>
                <w:szCs w:val="20"/>
              </w:rPr>
            </w:pPr>
            <w:r>
              <w:rPr>
                <w:sz w:val="20"/>
                <w:szCs w:val="20"/>
              </w:rPr>
              <w:t>Stack overflow 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 xml:space="preserve">”. </w:t>
            </w:r>
          </w:p>
        </w:tc>
        <w:tc>
          <w:tcPr>
            <w:tcW w:w="1418" w:type="dxa"/>
          </w:tcPr>
          <w:p w14:paraId="468D0011" w14:textId="5B26EB4F" w:rsidR="00695003" w:rsidRDefault="00695003" w:rsidP="00695003">
            <w:pPr>
              <w:rPr>
                <w:sz w:val="20"/>
                <w:szCs w:val="20"/>
              </w:rPr>
            </w:pPr>
            <w:proofErr w:type="spellStart"/>
            <w:r>
              <w:rPr>
                <w:sz w:val="20"/>
                <w:szCs w:val="20"/>
              </w:rPr>
              <w:t>Athullya</w:t>
            </w:r>
            <w:proofErr w:type="spellEnd"/>
            <w:r>
              <w:rPr>
                <w:sz w:val="20"/>
                <w:szCs w:val="20"/>
              </w:rPr>
              <w:t xml:space="preserve"> Roy</w:t>
            </w:r>
          </w:p>
        </w:tc>
        <w:tc>
          <w:tcPr>
            <w:tcW w:w="1559" w:type="dxa"/>
          </w:tcPr>
          <w:p w14:paraId="2A4867BD" w14:textId="69901B98" w:rsidR="00695003" w:rsidRDefault="00695003" w:rsidP="00695003">
            <w:pPr>
              <w:rPr>
                <w:sz w:val="20"/>
                <w:szCs w:val="20"/>
              </w:rPr>
            </w:pPr>
            <w:r>
              <w:rPr>
                <w:sz w:val="20"/>
                <w:szCs w:val="20"/>
              </w:rPr>
              <w:t>Code Inspection</w:t>
            </w:r>
          </w:p>
        </w:tc>
        <w:tc>
          <w:tcPr>
            <w:tcW w:w="850" w:type="dxa"/>
          </w:tcPr>
          <w:p w14:paraId="36C09627" w14:textId="3D24A58E" w:rsidR="00695003" w:rsidRDefault="00695003" w:rsidP="00695003">
            <w:pPr>
              <w:rPr>
                <w:sz w:val="20"/>
                <w:szCs w:val="20"/>
              </w:rPr>
            </w:pPr>
            <w:r>
              <w:rPr>
                <w:sz w:val="20"/>
                <w:szCs w:val="20"/>
              </w:rPr>
              <w:t>FAIL</w:t>
            </w:r>
          </w:p>
        </w:tc>
        <w:tc>
          <w:tcPr>
            <w:tcW w:w="1418" w:type="dxa"/>
          </w:tcPr>
          <w:p w14:paraId="154D1D81" w14:textId="2F89F820" w:rsidR="00695003" w:rsidRDefault="00695003" w:rsidP="00695003">
            <w:pPr>
              <w:rPr>
                <w:sz w:val="20"/>
                <w:szCs w:val="20"/>
              </w:rPr>
            </w:pPr>
            <w:r>
              <w:rPr>
                <w:sz w:val="20"/>
                <w:szCs w:val="20"/>
              </w:rPr>
              <w:t>Ram Raja</w:t>
            </w:r>
            <w:r>
              <w:rPr>
                <w:sz w:val="20"/>
                <w:szCs w:val="20"/>
              </w:rPr>
              <w:br/>
              <w:t>26/04/2018</w:t>
            </w:r>
          </w:p>
        </w:tc>
        <w:tc>
          <w:tcPr>
            <w:tcW w:w="1843" w:type="dxa"/>
          </w:tcPr>
          <w:p w14:paraId="4A718E57" w14:textId="77777777" w:rsidR="00695003" w:rsidRPr="005164B3" w:rsidRDefault="00695003" w:rsidP="00695003">
            <w:pPr>
              <w:rPr>
                <w:sz w:val="20"/>
                <w:szCs w:val="20"/>
              </w:rPr>
            </w:pPr>
          </w:p>
        </w:tc>
      </w:tr>
      <w:bookmarkEnd w:id="0"/>
      <w:tr w:rsidR="00763010" w14:paraId="35ABDF08" w14:textId="77777777" w:rsidTr="00695003">
        <w:tc>
          <w:tcPr>
            <w:tcW w:w="1129" w:type="dxa"/>
          </w:tcPr>
          <w:p w14:paraId="5715FD48" w14:textId="24ACDFC5" w:rsidR="00763010" w:rsidRDefault="00763010" w:rsidP="00763010">
            <w:pPr>
              <w:rPr>
                <w:sz w:val="20"/>
                <w:szCs w:val="20"/>
              </w:rPr>
            </w:pPr>
            <w:r>
              <w:rPr>
                <w:bCs/>
                <w:sz w:val="20"/>
                <w:szCs w:val="20"/>
              </w:rPr>
              <w:t>105</w:t>
            </w:r>
          </w:p>
        </w:tc>
        <w:tc>
          <w:tcPr>
            <w:tcW w:w="1701" w:type="dxa"/>
          </w:tcPr>
          <w:p w14:paraId="01A295FE" w14:textId="1CA46C92" w:rsidR="00763010" w:rsidRPr="2408375F" w:rsidRDefault="00763010" w:rsidP="00763010">
            <w:pPr>
              <w:rPr>
                <w:sz w:val="20"/>
                <w:szCs w:val="20"/>
              </w:rPr>
            </w:pPr>
            <w:r>
              <w:rPr>
                <w:bCs/>
                <w:sz w:val="20"/>
                <w:szCs w:val="20"/>
              </w:rPr>
              <w:t>Getter for Sender’s email address</w:t>
            </w:r>
          </w:p>
        </w:tc>
        <w:tc>
          <w:tcPr>
            <w:tcW w:w="2268" w:type="dxa"/>
          </w:tcPr>
          <w:p w14:paraId="5560D4CA" w14:textId="2A73F6A0" w:rsidR="00763010" w:rsidRDefault="00BD2B84" w:rsidP="00763010">
            <w:pPr>
              <w:rPr>
                <w:sz w:val="20"/>
                <w:szCs w:val="20"/>
              </w:rPr>
            </w:pPr>
            <w:r>
              <w:rPr>
                <w:bCs/>
                <w:sz w:val="20"/>
                <w:szCs w:val="20"/>
              </w:rPr>
              <w:t>To ensure the getter outputs the sender’s email when specified.</w:t>
            </w:r>
          </w:p>
        </w:tc>
        <w:tc>
          <w:tcPr>
            <w:tcW w:w="1276" w:type="dxa"/>
          </w:tcPr>
          <w:p w14:paraId="7ED026F7" w14:textId="1FDAE6B2" w:rsidR="00763010" w:rsidRPr="005164B3" w:rsidRDefault="00763010" w:rsidP="00763010">
            <w:pPr>
              <w:rPr>
                <w:sz w:val="20"/>
                <w:szCs w:val="20"/>
              </w:rPr>
            </w:pPr>
            <w:r>
              <w:rPr>
                <w:bCs/>
                <w:sz w:val="20"/>
                <w:szCs w:val="20"/>
              </w:rPr>
              <w:t>None</w:t>
            </w:r>
          </w:p>
        </w:tc>
        <w:tc>
          <w:tcPr>
            <w:tcW w:w="2977" w:type="dxa"/>
          </w:tcPr>
          <w:p w14:paraId="014EF12E" w14:textId="159D1563" w:rsidR="00763010" w:rsidRDefault="00763010" w:rsidP="00763010">
            <w:pPr>
              <w:rPr>
                <w:sz w:val="20"/>
                <w:szCs w:val="20"/>
              </w:rPr>
            </w:pPr>
            <w:r>
              <w:rPr>
                <w:sz w:val="20"/>
                <w:szCs w:val="20"/>
              </w:rPr>
              <w:t xml:space="preserve">Sender’s Email: </w:t>
            </w:r>
            <w:hyperlink r:id="rId12" w:history="1">
              <w:r w:rsidRPr="00E40DCF">
                <w:rPr>
                  <w:rStyle w:val="Hyperlink"/>
                  <w:sz w:val="20"/>
                  <w:szCs w:val="20"/>
                </w:rPr>
                <w:t>psyar8@live.co.uk</w:t>
              </w:r>
            </w:hyperlink>
          </w:p>
          <w:p w14:paraId="0140C474" w14:textId="4EB7EEBF" w:rsidR="00763010" w:rsidRPr="005164B3" w:rsidRDefault="00763010" w:rsidP="00763010">
            <w:pPr>
              <w:rPr>
                <w:sz w:val="20"/>
                <w:szCs w:val="20"/>
              </w:rPr>
            </w:pPr>
          </w:p>
        </w:tc>
        <w:tc>
          <w:tcPr>
            <w:tcW w:w="2126" w:type="dxa"/>
          </w:tcPr>
          <w:p w14:paraId="2CBD46FF" w14:textId="06377F20" w:rsidR="00763010" w:rsidRPr="005164B3" w:rsidRDefault="00763010" w:rsidP="00763010">
            <w:pPr>
              <w:rPr>
                <w:sz w:val="20"/>
                <w:szCs w:val="20"/>
              </w:rPr>
            </w:pPr>
            <w:r>
              <w:rPr>
                <w:bCs/>
                <w:sz w:val="20"/>
                <w:szCs w:val="20"/>
              </w:rPr>
              <w:t xml:space="preserve">Returns the sender’s email as a string. </w:t>
            </w:r>
          </w:p>
        </w:tc>
        <w:tc>
          <w:tcPr>
            <w:tcW w:w="2268" w:type="dxa"/>
          </w:tcPr>
          <w:p w14:paraId="74596898" w14:textId="1B1B04F7" w:rsidR="00763010" w:rsidRPr="005164B3" w:rsidRDefault="00763010" w:rsidP="00763010">
            <w:pPr>
              <w:rPr>
                <w:sz w:val="20"/>
                <w:szCs w:val="20"/>
              </w:rPr>
            </w:pPr>
            <w:r>
              <w:rPr>
                <w:sz w:val="20"/>
                <w:szCs w:val="20"/>
              </w:rPr>
              <w:t>The given sender’s email is returned.</w:t>
            </w:r>
          </w:p>
        </w:tc>
        <w:tc>
          <w:tcPr>
            <w:tcW w:w="1418" w:type="dxa"/>
          </w:tcPr>
          <w:p w14:paraId="250E9142" w14:textId="262B1F25" w:rsidR="00763010" w:rsidRPr="005164B3" w:rsidRDefault="00763010" w:rsidP="00763010">
            <w:pPr>
              <w:rPr>
                <w:sz w:val="20"/>
                <w:szCs w:val="20"/>
              </w:rPr>
            </w:pPr>
            <w:r>
              <w:rPr>
                <w:bCs/>
                <w:sz w:val="20"/>
                <w:szCs w:val="20"/>
              </w:rPr>
              <w:t>Ram Raja</w:t>
            </w:r>
          </w:p>
        </w:tc>
        <w:tc>
          <w:tcPr>
            <w:tcW w:w="1559" w:type="dxa"/>
          </w:tcPr>
          <w:p w14:paraId="3AE760C7" w14:textId="7F0BD5D6" w:rsidR="00763010" w:rsidRPr="005164B3" w:rsidRDefault="00763010" w:rsidP="00763010">
            <w:pPr>
              <w:rPr>
                <w:sz w:val="20"/>
                <w:szCs w:val="20"/>
              </w:rPr>
            </w:pPr>
            <w:r>
              <w:rPr>
                <w:sz w:val="20"/>
                <w:szCs w:val="20"/>
              </w:rPr>
              <w:t>Specification Document – Class Document</w:t>
            </w:r>
          </w:p>
        </w:tc>
        <w:tc>
          <w:tcPr>
            <w:tcW w:w="850" w:type="dxa"/>
          </w:tcPr>
          <w:p w14:paraId="597876ED" w14:textId="16A0BD7A" w:rsidR="00763010" w:rsidRPr="005164B3" w:rsidRDefault="00763010" w:rsidP="00763010">
            <w:pPr>
              <w:rPr>
                <w:sz w:val="20"/>
                <w:szCs w:val="20"/>
              </w:rPr>
            </w:pPr>
            <w:r>
              <w:rPr>
                <w:sz w:val="20"/>
                <w:szCs w:val="20"/>
              </w:rPr>
              <w:t>PASS</w:t>
            </w:r>
          </w:p>
        </w:tc>
        <w:tc>
          <w:tcPr>
            <w:tcW w:w="1418" w:type="dxa"/>
          </w:tcPr>
          <w:p w14:paraId="7D774A9F" w14:textId="221303DE"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4769E82" w14:textId="77777777" w:rsidR="00763010" w:rsidRPr="005164B3" w:rsidRDefault="00763010" w:rsidP="00763010">
            <w:pPr>
              <w:rPr>
                <w:sz w:val="20"/>
                <w:szCs w:val="20"/>
              </w:rPr>
            </w:pPr>
          </w:p>
        </w:tc>
      </w:tr>
      <w:tr w:rsidR="00763010" w14:paraId="129CA235" w14:textId="77777777" w:rsidTr="00695003">
        <w:tc>
          <w:tcPr>
            <w:tcW w:w="1129" w:type="dxa"/>
          </w:tcPr>
          <w:p w14:paraId="1D980EC6" w14:textId="0C923427" w:rsidR="00763010" w:rsidRDefault="00763010" w:rsidP="00763010">
            <w:pPr>
              <w:rPr>
                <w:sz w:val="20"/>
                <w:szCs w:val="20"/>
              </w:rPr>
            </w:pPr>
            <w:r>
              <w:rPr>
                <w:sz w:val="20"/>
                <w:szCs w:val="20"/>
              </w:rPr>
              <w:t>106</w:t>
            </w:r>
          </w:p>
        </w:tc>
        <w:tc>
          <w:tcPr>
            <w:tcW w:w="1701" w:type="dxa"/>
          </w:tcPr>
          <w:p w14:paraId="6D7B85BD" w14:textId="542A63D9" w:rsidR="00763010" w:rsidRPr="2408375F" w:rsidRDefault="00763010" w:rsidP="00763010">
            <w:pPr>
              <w:rPr>
                <w:sz w:val="20"/>
                <w:szCs w:val="20"/>
              </w:rPr>
            </w:pPr>
            <w:r>
              <w:rPr>
                <w:bCs/>
                <w:sz w:val="20"/>
                <w:szCs w:val="20"/>
              </w:rPr>
              <w:t>Getter for Sender’s email address</w:t>
            </w:r>
          </w:p>
        </w:tc>
        <w:tc>
          <w:tcPr>
            <w:tcW w:w="2268" w:type="dxa"/>
          </w:tcPr>
          <w:p w14:paraId="36C68C43" w14:textId="5CF8EB0D" w:rsidR="00763010" w:rsidRDefault="00BD2B84" w:rsidP="00763010">
            <w:pPr>
              <w:rPr>
                <w:sz w:val="20"/>
                <w:szCs w:val="20"/>
              </w:rPr>
            </w:pPr>
            <w:r>
              <w:rPr>
                <w:bCs/>
                <w:sz w:val="20"/>
                <w:szCs w:val="20"/>
              </w:rPr>
              <w:t xml:space="preserve">To </w:t>
            </w:r>
            <w:r w:rsidR="00190C2F">
              <w:rPr>
                <w:bCs/>
                <w:sz w:val="20"/>
                <w:szCs w:val="20"/>
              </w:rPr>
              <w:t>test how the method will respond when the sender’s email is not set.</w:t>
            </w:r>
          </w:p>
        </w:tc>
        <w:tc>
          <w:tcPr>
            <w:tcW w:w="1276" w:type="dxa"/>
          </w:tcPr>
          <w:p w14:paraId="79FFAFB1" w14:textId="00C15629" w:rsidR="00763010" w:rsidRPr="005164B3" w:rsidRDefault="00763010" w:rsidP="00763010">
            <w:pPr>
              <w:rPr>
                <w:sz w:val="20"/>
                <w:szCs w:val="20"/>
              </w:rPr>
            </w:pPr>
            <w:r>
              <w:rPr>
                <w:bCs/>
                <w:sz w:val="20"/>
                <w:szCs w:val="20"/>
              </w:rPr>
              <w:t>None</w:t>
            </w:r>
          </w:p>
        </w:tc>
        <w:tc>
          <w:tcPr>
            <w:tcW w:w="2977" w:type="dxa"/>
          </w:tcPr>
          <w:p w14:paraId="610412D5" w14:textId="38CF9788" w:rsidR="00763010" w:rsidRPr="005164B3" w:rsidRDefault="00763010" w:rsidP="00763010">
            <w:pPr>
              <w:rPr>
                <w:sz w:val="20"/>
                <w:szCs w:val="20"/>
              </w:rPr>
            </w:pPr>
            <w:r>
              <w:rPr>
                <w:sz w:val="20"/>
                <w:szCs w:val="20"/>
              </w:rPr>
              <w:t>None</w:t>
            </w:r>
          </w:p>
        </w:tc>
        <w:tc>
          <w:tcPr>
            <w:tcW w:w="2126" w:type="dxa"/>
          </w:tcPr>
          <w:p w14:paraId="74536731" w14:textId="53925329" w:rsidR="00763010" w:rsidRPr="005164B3" w:rsidRDefault="00190C2F" w:rsidP="00763010">
            <w:pPr>
              <w:rPr>
                <w:sz w:val="20"/>
                <w:szCs w:val="20"/>
              </w:rPr>
            </w:pPr>
            <w:r>
              <w:rPr>
                <w:sz w:val="20"/>
                <w:szCs w:val="20"/>
              </w:rPr>
              <w:t xml:space="preserve">Returns sender’s email as null. </w:t>
            </w:r>
          </w:p>
        </w:tc>
        <w:tc>
          <w:tcPr>
            <w:tcW w:w="2268" w:type="dxa"/>
          </w:tcPr>
          <w:p w14:paraId="3EAABFA2" w14:textId="0FC3539C" w:rsidR="00763010" w:rsidRPr="005164B3" w:rsidRDefault="00763010" w:rsidP="00763010">
            <w:pPr>
              <w:rPr>
                <w:sz w:val="20"/>
                <w:szCs w:val="20"/>
              </w:rPr>
            </w:pPr>
            <w:r>
              <w:rPr>
                <w:sz w:val="20"/>
                <w:szCs w:val="20"/>
              </w:rPr>
              <w:t>The sender’s email is returned as null.</w:t>
            </w:r>
          </w:p>
        </w:tc>
        <w:tc>
          <w:tcPr>
            <w:tcW w:w="1418" w:type="dxa"/>
          </w:tcPr>
          <w:p w14:paraId="37867501" w14:textId="689CFE4B" w:rsidR="00763010" w:rsidRPr="005164B3" w:rsidRDefault="00763010" w:rsidP="00763010">
            <w:pPr>
              <w:rPr>
                <w:sz w:val="20"/>
                <w:szCs w:val="20"/>
              </w:rPr>
            </w:pPr>
            <w:proofErr w:type="spellStart"/>
            <w:r>
              <w:rPr>
                <w:bCs/>
                <w:sz w:val="20"/>
                <w:szCs w:val="20"/>
              </w:rPr>
              <w:t>Athullya</w:t>
            </w:r>
            <w:proofErr w:type="spellEnd"/>
            <w:r>
              <w:rPr>
                <w:bCs/>
                <w:sz w:val="20"/>
                <w:szCs w:val="20"/>
              </w:rPr>
              <w:t xml:space="preserve"> Roy</w:t>
            </w:r>
          </w:p>
        </w:tc>
        <w:tc>
          <w:tcPr>
            <w:tcW w:w="1559" w:type="dxa"/>
          </w:tcPr>
          <w:p w14:paraId="3C438852" w14:textId="528B5906" w:rsidR="00763010" w:rsidRPr="005164B3" w:rsidRDefault="00763010" w:rsidP="00763010">
            <w:pPr>
              <w:rPr>
                <w:sz w:val="20"/>
                <w:szCs w:val="20"/>
              </w:rPr>
            </w:pPr>
            <w:r>
              <w:rPr>
                <w:sz w:val="20"/>
                <w:szCs w:val="20"/>
              </w:rPr>
              <w:t>Specification Document – Class Document</w:t>
            </w:r>
          </w:p>
        </w:tc>
        <w:tc>
          <w:tcPr>
            <w:tcW w:w="850" w:type="dxa"/>
          </w:tcPr>
          <w:p w14:paraId="05D18D48" w14:textId="3CB6D380" w:rsidR="00763010" w:rsidRPr="005164B3" w:rsidRDefault="00763010" w:rsidP="00763010">
            <w:pPr>
              <w:rPr>
                <w:sz w:val="20"/>
                <w:szCs w:val="20"/>
              </w:rPr>
            </w:pPr>
            <w:r>
              <w:rPr>
                <w:sz w:val="20"/>
                <w:szCs w:val="20"/>
              </w:rPr>
              <w:t>PASS</w:t>
            </w:r>
          </w:p>
        </w:tc>
        <w:tc>
          <w:tcPr>
            <w:tcW w:w="1418" w:type="dxa"/>
          </w:tcPr>
          <w:p w14:paraId="5325AE50" w14:textId="4E882AD9" w:rsidR="00763010" w:rsidRPr="005164B3" w:rsidRDefault="00763010" w:rsidP="00763010">
            <w:pPr>
              <w:rPr>
                <w:sz w:val="20"/>
                <w:szCs w:val="20"/>
              </w:rPr>
            </w:pPr>
            <w:r>
              <w:rPr>
                <w:sz w:val="20"/>
                <w:szCs w:val="20"/>
              </w:rPr>
              <w:t>Ram Raja</w:t>
            </w:r>
            <w:r>
              <w:rPr>
                <w:sz w:val="20"/>
                <w:szCs w:val="20"/>
              </w:rPr>
              <w:br/>
              <w:t>26/04/2018</w:t>
            </w:r>
          </w:p>
        </w:tc>
        <w:tc>
          <w:tcPr>
            <w:tcW w:w="1843" w:type="dxa"/>
          </w:tcPr>
          <w:p w14:paraId="679D24E0" w14:textId="77777777" w:rsidR="00763010" w:rsidRPr="005164B3" w:rsidRDefault="00763010" w:rsidP="00763010">
            <w:pPr>
              <w:rPr>
                <w:sz w:val="20"/>
                <w:szCs w:val="20"/>
              </w:rPr>
            </w:pPr>
          </w:p>
        </w:tc>
      </w:tr>
      <w:tr w:rsidR="00763010" w14:paraId="2543401F" w14:textId="77777777" w:rsidTr="00695003">
        <w:tc>
          <w:tcPr>
            <w:tcW w:w="1129" w:type="dxa"/>
          </w:tcPr>
          <w:p w14:paraId="1E079642" w14:textId="4D429825" w:rsidR="00763010" w:rsidRPr="005164B3" w:rsidRDefault="00763010" w:rsidP="00763010">
            <w:pPr>
              <w:rPr>
                <w:bCs/>
                <w:sz w:val="20"/>
                <w:szCs w:val="20"/>
              </w:rPr>
            </w:pPr>
            <w:r>
              <w:t>107</w:t>
            </w:r>
          </w:p>
        </w:tc>
        <w:tc>
          <w:tcPr>
            <w:tcW w:w="1701" w:type="dxa"/>
          </w:tcPr>
          <w:p w14:paraId="241C3500" w14:textId="5C73DFB0" w:rsidR="00763010" w:rsidRPr="005164B3" w:rsidRDefault="00763010" w:rsidP="00763010">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268" w:type="dxa"/>
          </w:tcPr>
          <w:p w14:paraId="6929FE5D" w14:textId="7287CD1C" w:rsidR="00763010" w:rsidRPr="005164B3" w:rsidRDefault="00BD2B84" w:rsidP="00763010">
            <w:pPr>
              <w:rPr>
                <w:bCs/>
                <w:sz w:val="20"/>
                <w:szCs w:val="20"/>
              </w:rPr>
            </w:pPr>
            <w:r>
              <w:rPr>
                <w:bCs/>
                <w:sz w:val="20"/>
                <w:szCs w:val="20"/>
              </w:rPr>
              <w:t>To ensure the getter outputs the recipient’s email when specified.</w:t>
            </w:r>
          </w:p>
        </w:tc>
        <w:tc>
          <w:tcPr>
            <w:tcW w:w="1276" w:type="dxa"/>
          </w:tcPr>
          <w:p w14:paraId="0B102CED" w14:textId="688CFBC2" w:rsidR="00763010" w:rsidRPr="005164B3" w:rsidRDefault="00763010" w:rsidP="00763010">
            <w:pPr>
              <w:rPr>
                <w:bCs/>
                <w:sz w:val="20"/>
                <w:szCs w:val="20"/>
              </w:rPr>
            </w:pPr>
            <w:r>
              <w:rPr>
                <w:bCs/>
                <w:sz w:val="20"/>
                <w:szCs w:val="20"/>
              </w:rPr>
              <w:t>None</w:t>
            </w:r>
          </w:p>
        </w:tc>
        <w:tc>
          <w:tcPr>
            <w:tcW w:w="2977" w:type="dxa"/>
          </w:tcPr>
          <w:p w14:paraId="089C3C6A" w14:textId="7356E57E" w:rsidR="00763010" w:rsidRPr="00526E70" w:rsidRDefault="00763010" w:rsidP="00763010">
            <w:pPr>
              <w:rPr>
                <w:bCs/>
                <w:sz w:val="20"/>
                <w:szCs w:val="20"/>
              </w:rPr>
            </w:pPr>
            <w:r>
              <w:rPr>
                <w:bCs/>
                <w:sz w:val="20"/>
                <w:szCs w:val="20"/>
              </w:rPr>
              <w:t>Recipient’s Email:</w:t>
            </w:r>
            <w:r>
              <w:rPr>
                <w:bCs/>
                <w:sz w:val="20"/>
                <w:szCs w:val="20"/>
              </w:rPr>
              <w:br/>
            </w:r>
            <w:hyperlink r:id="rId13" w:history="1">
              <w:r w:rsidRPr="00E40DCF">
                <w:rPr>
                  <w:rStyle w:val="Hyperlink"/>
                  <w:sz w:val="20"/>
                  <w:szCs w:val="20"/>
                </w:rPr>
                <w:t>psyrrr1@hotmail.co.uk</w:t>
              </w:r>
            </w:hyperlink>
          </w:p>
          <w:p w14:paraId="06982C3C" w14:textId="32B367F3" w:rsidR="00763010" w:rsidRPr="005164B3" w:rsidRDefault="00763010" w:rsidP="00763010">
            <w:pPr>
              <w:rPr>
                <w:bCs/>
                <w:sz w:val="20"/>
                <w:szCs w:val="20"/>
              </w:rPr>
            </w:pPr>
          </w:p>
        </w:tc>
        <w:tc>
          <w:tcPr>
            <w:tcW w:w="2126" w:type="dxa"/>
          </w:tcPr>
          <w:p w14:paraId="16E5ACC0" w14:textId="5F8450A3" w:rsidR="00763010" w:rsidRPr="005164B3" w:rsidRDefault="00763010" w:rsidP="00763010">
            <w:pPr>
              <w:rPr>
                <w:bCs/>
                <w:sz w:val="20"/>
                <w:szCs w:val="20"/>
              </w:rPr>
            </w:pPr>
            <w:r>
              <w:rPr>
                <w:bCs/>
                <w:sz w:val="20"/>
                <w:szCs w:val="20"/>
              </w:rPr>
              <w:t xml:space="preserve">Returns the recipient’s email as a string. </w:t>
            </w:r>
          </w:p>
        </w:tc>
        <w:tc>
          <w:tcPr>
            <w:tcW w:w="2268" w:type="dxa"/>
          </w:tcPr>
          <w:p w14:paraId="04210903" w14:textId="45569734" w:rsidR="00763010" w:rsidRPr="005164B3" w:rsidRDefault="00763010" w:rsidP="00763010">
            <w:pPr>
              <w:rPr>
                <w:bCs/>
                <w:sz w:val="20"/>
                <w:szCs w:val="20"/>
              </w:rPr>
            </w:pPr>
            <w:r>
              <w:rPr>
                <w:bCs/>
                <w:sz w:val="20"/>
                <w:szCs w:val="20"/>
              </w:rPr>
              <w:t>The given recipient’s email is returned.</w:t>
            </w:r>
          </w:p>
        </w:tc>
        <w:tc>
          <w:tcPr>
            <w:tcW w:w="1418" w:type="dxa"/>
          </w:tcPr>
          <w:p w14:paraId="0263619B" w14:textId="54186E44" w:rsidR="00763010" w:rsidRPr="005164B3" w:rsidRDefault="00763010" w:rsidP="00763010">
            <w:pPr>
              <w:rPr>
                <w:bCs/>
                <w:sz w:val="20"/>
                <w:szCs w:val="20"/>
              </w:rPr>
            </w:pPr>
            <w:r>
              <w:rPr>
                <w:bCs/>
                <w:sz w:val="20"/>
                <w:szCs w:val="20"/>
              </w:rPr>
              <w:t>Ram Raja</w:t>
            </w:r>
          </w:p>
        </w:tc>
        <w:tc>
          <w:tcPr>
            <w:tcW w:w="1559" w:type="dxa"/>
          </w:tcPr>
          <w:p w14:paraId="39A41C8C" w14:textId="5F8D4AE9" w:rsidR="00763010" w:rsidRPr="005164B3" w:rsidRDefault="00763010" w:rsidP="00763010">
            <w:pPr>
              <w:rPr>
                <w:bCs/>
                <w:sz w:val="20"/>
                <w:szCs w:val="20"/>
              </w:rPr>
            </w:pPr>
            <w:r>
              <w:rPr>
                <w:sz w:val="20"/>
                <w:szCs w:val="20"/>
              </w:rPr>
              <w:t>Specification Document – Class Document</w:t>
            </w:r>
          </w:p>
        </w:tc>
        <w:tc>
          <w:tcPr>
            <w:tcW w:w="850" w:type="dxa"/>
          </w:tcPr>
          <w:p w14:paraId="67E80B43" w14:textId="3E51D3D3" w:rsidR="00763010" w:rsidRPr="005164B3" w:rsidRDefault="00763010" w:rsidP="00763010">
            <w:pPr>
              <w:rPr>
                <w:bCs/>
                <w:sz w:val="20"/>
                <w:szCs w:val="20"/>
              </w:rPr>
            </w:pPr>
            <w:r>
              <w:rPr>
                <w:bCs/>
                <w:sz w:val="20"/>
                <w:szCs w:val="20"/>
              </w:rPr>
              <w:t>PASS</w:t>
            </w:r>
          </w:p>
        </w:tc>
        <w:tc>
          <w:tcPr>
            <w:tcW w:w="1418" w:type="dxa"/>
          </w:tcPr>
          <w:p w14:paraId="4C050978" w14:textId="07FA2904" w:rsidR="00763010" w:rsidRPr="005164B3" w:rsidRDefault="00763010" w:rsidP="00763010">
            <w:pPr>
              <w:rPr>
                <w:bCs/>
                <w:sz w:val="20"/>
                <w:szCs w:val="20"/>
              </w:rPr>
            </w:pPr>
            <w:r>
              <w:rPr>
                <w:sz w:val="20"/>
                <w:szCs w:val="20"/>
              </w:rPr>
              <w:t>Ram Raja</w:t>
            </w:r>
            <w:r>
              <w:rPr>
                <w:sz w:val="20"/>
                <w:szCs w:val="20"/>
              </w:rPr>
              <w:br/>
              <w:t>26/04/2018</w:t>
            </w:r>
          </w:p>
        </w:tc>
        <w:tc>
          <w:tcPr>
            <w:tcW w:w="1843" w:type="dxa"/>
          </w:tcPr>
          <w:p w14:paraId="78490B4B" w14:textId="77777777" w:rsidR="00763010" w:rsidRPr="005164B3" w:rsidRDefault="00763010" w:rsidP="00763010">
            <w:pPr>
              <w:rPr>
                <w:bCs/>
                <w:sz w:val="20"/>
                <w:szCs w:val="20"/>
              </w:rPr>
            </w:pPr>
          </w:p>
        </w:tc>
      </w:tr>
      <w:tr w:rsidR="00190C2F" w14:paraId="3D78E16A" w14:textId="77777777" w:rsidTr="00695003">
        <w:tc>
          <w:tcPr>
            <w:tcW w:w="1129" w:type="dxa"/>
          </w:tcPr>
          <w:p w14:paraId="1FFFB31D" w14:textId="6AD1FBF5" w:rsidR="00190C2F" w:rsidRPr="005164B3" w:rsidRDefault="00190C2F" w:rsidP="00190C2F">
            <w:pPr>
              <w:rPr>
                <w:bCs/>
                <w:sz w:val="20"/>
                <w:szCs w:val="20"/>
              </w:rPr>
            </w:pPr>
            <w:r>
              <w:rPr>
                <w:bCs/>
                <w:sz w:val="20"/>
                <w:szCs w:val="20"/>
              </w:rPr>
              <w:t>108</w:t>
            </w:r>
          </w:p>
        </w:tc>
        <w:tc>
          <w:tcPr>
            <w:tcW w:w="1701" w:type="dxa"/>
          </w:tcPr>
          <w:p w14:paraId="2F872ED0" w14:textId="5EC2FDFF" w:rsidR="00190C2F" w:rsidRPr="005164B3" w:rsidRDefault="00190C2F" w:rsidP="00190C2F">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268" w:type="dxa"/>
          </w:tcPr>
          <w:p w14:paraId="701B9BC7" w14:textId="4D9D25E6" w:rsidR="00190C2F" w:rsidRPr="005164B3" w:rsidRDefault="00190C2F" w:rsidP="00190C2F">
            <w:pPr>
              <w:rPr>
                <w:bCs/>
                <w:sz w:val="20"/>
                <w:szCs w:val="20"/>
              </w:rPr>
            </w:pPr>
            <w:r>
              <w:rPr>
                <w:bCs/>
                <w:sz w:val="20"/>
                <w:szCs w:val="20"/>
              </w:rPr>
              <w:t>To test how the method will respond when the recipient’s email is not set.</w:t>
            </w:r>
          </w:p>
        </w:tc>
        <w:tc>
          <w:tcPr>
            <w:tcW w:w="1276" w:type="dxa"/>
          </w:tcPr>
          <w:p w14:paraId="6E3426AA" w14:textId="4EFE6DBD" w:rsidR="00190C2F" w:rsidRPr="005164B3" w:rsidRDefault="00190C2F" w:rsidP="00190C2F">
            <w:pPr>
              <w:rPr>
                <w:bCs/>
                <w:sz w:val="20"/>
                <w:szCs w:val="20"/>
              </w:rPr>
            </w:pPr>
            <w:r>
              <w:rPr>
                <w:bCs/>
                <w:sz w:val="20"/>
                <w:szCs w:val="20"/>
              </w:rPr>
              <w:t>None</w:t>
            </w:r>
          </w:p>
        </w:tc>
        <w:tc>
          <w:tcPr>
            <w:tcW w:w="2977" w:type="dxa"/>
          </w:tcPr>
          <w:p w14:paraId="61BC2DE2" w14:textId="32897EAB" w:rsidR="00190C2F" w:rsidRPr="005164B3" w:rsidRDefault="00190C2F" w:rsidP="00190C2F">
            <w:pPr>
              <w:rPr>
                <w:bCs/>
                <w:sz w:val="20"/>
                <w:szCs w:val="20"/>
              </w:rPr>
            </w:pPr>
            <w:r>
              <w:rPr>
                <w:bCs/>
                <w:sz w:val="20"/>
                <w:szCs w:val="20"/>
              </w:rPr>
              <w:t>None</w:t>
            </w:r>
          </w:p>
        </w:tc>
        <w:tc>
          <w:tcPr>
            <w:tcW w:w="2126" w:type="dxa"/>
          </w:tcPr>
          <w:p w14:paraId="0B39271F" w14:textId="698A5A53" w:rsidR="00190C2F" w:rsidRPr="005164B3" w:rsidRDefault="00190C2F" w:rsidP="00190C2F">
            <w:pPr>
              <w:rPr>
                <w:bCs/>
                <w:sz w:val="20"/>
                <w:szCs w:val="20"/>
              </w:rPr>
            </w:pPr>
            <w:r>
              <w:rPr>
                <w:bCs/>
                <w:sz w:val="20"/>
                <w:szCs w:val="20"/>
              </w:rPr>
              <w:t>Return’s recipient’s email as null.</w:t>
            </w:r>
          </w:p>
        </w:tc>
        <w:tc>
          <w:tcPr>
            <w:tcW w:w="2268" w:type="dxa"/>
          </w:tcPr>
          <w:p w14:paraId="2A9E98F2" w14:textId="284429F1" w:rsidR="00190C2F" w:rsidRPr="005164B3" w:rsidRDefault="00190C2F" w:rsidP="00190C2F">
            <w:pPr>
              <w:rPr>
                <w:bCs/>
                <w:sz w:val="20"/>
                <w:szCs w:val="20"/>
              </w:rPr>
            </w:pPr>
            <w:r>
              <w:rPr>
                <w:bCs/>
                <w:sz w:val="20"/>
                <w:szCs w:val="20"/>
              </w:rPr>
              <w:t>The recipient’s email is returned as null.</w:t>
            </w:r>
          </w:p>
        </w:tc>
        <w:tc>
          <w:tcPr>
            <w:tcW w:w="1418" w:type="dxa"/>
          </w:tcPr>
          <w:p w14:paraId="215E36BC" w14:textId="3EEAB232" w:rsidR="00190C2F" w:rsidRPr="005164B3" w:rsidRDefault="00190C2F" w:rsidP="00190C2F">
            <w:pPr>
              <w:rPr>
                <w:bCs/>
                <w:sz w:val="20"/>
                <w:szCs w:val="20"/>
              </w:rPr>
            </w:pPr>
            <w:proofErr w:type="spellStart"/>
            <w:r>
              <w:rPr>
                <w:bCs/>
                <w:sz w:val="20"/>
                <w:szCs w:val="20"/>
              </w:rPr>
              <w:t>Athullya</w:t>
            </w:r>
            <w:proofErr w:type="spellEnd"/>
            <w:r>
              <w:rPr>
                <w:bCs/>
                <w:sz w:val="20"/>
                <w:szCs w:val="20"/>
              </w:rPr>
              <w:t xml:space="preserve"> Roy</w:t>
            </w:r>
          </w:p>
        </w:tc>
        <w:tc>
          <w:tcPr>
            <w:tcW w:w="1559" w:type="dxa"/>
          </w:tcPr>
          <w:p w14:paraId="36669454" w14:textId="5733AC82" w:rsidR="00190C2F" w:rsidRPr="005164B3" w:rsidRDefault="00190C2F" w:rsidP="00190C2F">
            <w:pPr>
              <w:rPr>
                <w:bCs/>
                <w:sz w:val="20"/>
                <w:szCs w:val="20"/>
              </w:rPr>
            </w:pPr>
            <w:r>
              <w:rPr>
                <w:sz w:val="20"/>
                <w:szCs w:val="20"/>
              </w:rPr>
              <w:t>Specification Document – Class Document</w:t>
            </w:r>
          </w:p>
        </w:tc>
        <w:tc>
          <w:tcPr>
            <w:tcW w:w="850" w:type="dxa"/>
          </w:tcPr>
          <w:p w14:paraId="18551FAD" w14:textId="5FEA5FB2" w:rsidR="00190C2F" w:rsidRPr="005164B3" w:rsidRDefault="00190C2F" w:rsidP="00190C2F">
            <w:pPr>
              <w:rPr>
                <w:bCs/>
                <w:sz w:val="20"/>
                <w:szCs w:val="20"/>
              </w:rPr>
            </w:pPr>
            <w:r>
              <w:rPr>
                <w:bCs/>
                <w:sz w:val="20"/>
                <w:szCs w:val="20"/>
              </w:rPr>
              <w:t>PASS</w:t>
            </w:r>
          </w:p>
        </w:tc>
        <w:tc>
          <w:tcPr>
            <w:tcW w:w="1418" w:type="dxa"/>
          </w:tcPr>
          <w:p w14:paraId="14ACFC6D" w14:textId="23043B86" w:rsidR="00190C2F" w:rsidRPr="005164B3" w:rsidRDefault="00190C2F" w:rsidP="00190C2F">
            <w:pPr>
              <w:rPr>
                <w:bCs/>
                <w:sz w:val="20"/>
                <w:szCs w:val="20"/>
              </w:rPr>
            </w:pPr>
            <w:r>
              <w:rPr>
                <w:sz w:val="20"/>
                <w:szCs w:val="20"/>
              </w:rPr>
              <w:t>Ram Raja</w:t>
            </w:r>
            <w:r>
              <w:rPr>
                <w:sz w:val="20"/>
                <w:szCs w:val="20"/>
              </w:rPr>
              <w:br/>
              <w:t>26/04/2018</w:t>
            </w:r>
          </w:p>
        </w:tc>
        <w:tc>
          <w:tcPr>
            <w:tcW w:w="1843" w:type="dxa"/>
          </w:tcPr>
          <w:p w14:paraId="4B5CAD80" w14:textId="77777777" w:rsidR="00190C2F" w:rsidRPr="005164B3" w:rsidRDefault="00190C2F" w:rsidP="00190C2F">
            <w:pPr>
              <w:rPr>
                <w:bCs/>
                <w:sz w:val="20"/>
                <w:szCs w:val="20"/>
              </w:rPr>
            </w:pPr>
          </w:p>
        </w:tc>
      </w:tr>
      <w:tr w:rsidR="00190C2F" w14:paraId="36A0B583" w14:textId="77777777" w:rsidTr="00695003">
        <w:tc>
          <w:tcPr>
            <w:tcW w:w="1129" w:type="dxa"/>
          </w:tcPr>
          <w:p w14:paraId="616C7825" w14:textId="1473C920" w:rsidR="00190C2F" w:rsidRPr="005164B3" w:rsidRDefault="00FE1A1B" w:rsidP="00190C2F">
            <w:pPr>
              <w:rPr>
                <w:bCs/>
                <w:sz w:val="20"/>
                <w:szCs w:val="20"/>
              </w:rPr>
            </w:pPr>
            <w:r>
              <w:rPr>
                <w:bCs/>
                <w:sz w:val="20"/>
                <w:szCs w:val="20"/>
              </w:rPr>
              <w:lastRenderedPageBreak/>
              <w:t>109</w:t>
            </w:r>
          </w:p>
        </w:tc>
        <w:tc>
          <w:tcPr>
            <w:tcW w:w="1701" w:type="dxa"/>
          </w:tcPr>
          <w:p w14:paraId="194A1F13" w14:textId="1E330A4E" w:rsidR="00190C2F" w:rsidRPr="005164B3" w:rsidRDefault="00FE1A1B" w:rsidP="00190C2F">
            <w:pPr>
              <w:rPr>
                <w:bCs/>
                <w:sz w:val="20"/>
                <w:szCs w:val="20"/>
              </w:rPr>
            </w:pPr>
            <w:r>
              <w:rPr>
                <w:bCs/>
                <w:sz w:val="20"/>
                <w:szCs w:val="20"/>
              </w:rPr>
              <w:t>N/A</w:t>
            </w:r>
          </w:p>
        </w:tc>
        <w:tc>
          <w:tcPr>
            <w:tcW w:w="2268" w:type="dxa"/>
          </w:tcPr>
          <w:p w14:paraId="4B96EA80" w14:textId="010E54D9" w:rsidR="00190C2F" w:rsidRPr="005164B3" w:rsidRDefault="00FE1A1B" w:rsidP="00190C2F">
            <w:pPr>
              <w:rPr>
                <w:bCs/>
                <w:sz w:val="20"/>
                <w:szCs w:val="20"/>
              </w:rPr>
            </w:pPr>
            <w:r>
              <w:rPr>
                <w:bCs/>
                <w:sz w:val="20"/>
                <w:szCs w:val="20"/>
              </w:rPr>
              <w:t>Ensuring all fields are only accessible using the getter methods.</w:t>
            </w:r>
          </w:p>
        </w:tc>
        <w:tc>
          <w:tcPr>
            <w:tcW w:w="1276" w:type="dxa"/>
          </w:tcPr>
          <w:p w14:paraId="77AF1F17" w14:textId="0F14E45A" w:rsidR="00190C2F" w:rsidRPr="005164B3" w:rsidRDefault="00FE1A1B" w:rsidP="00190C2F">
            <w:pPr>
              <w:rPr>
                <w:bCs/>
                <w:sz w:val="20"/>
                <w:szCs w:val="20"/>
              </w:rPr>
            </w:pPr>
            <w:r>
              <w:rPr>
                <w:bCs/>
                <w:sz w:val="20"/>
                <w:szCs w:val="20"/>
              </w:rPr>
              <w:t>None</w:t>
            </w:r>
          </w:p>
        </w:tc>
        <w:tc>
          <w:tcPr>
            <w:tcW w:w="2977" w:type="dxa"/>
          </w:tcPr>
          <w:p w14:paraId="1448B975" w14:textId="6D624DC6" w:rsidR="00190C2F" w:rsidRPr="005164B3" w:rsidRDefault="00FE1A1B" w:rsidP="00190C2F">
            <w:pPr>
              <w:rPr>
                <w:bCs/>
                <w:sz w:val="20"/>
                <w:szCs w:val="20"/>
              </w:rPr>
            </w:pPr>
            <w:r>
              <w:rPr>
                <w:bCs/>
                <w:sz w:val="20"/>
                <w:szCs w:val="20"/>
              </w:rPr>
              <w:t>None</w:t>
            </w:r>
          </w:p>
        </w:tc>
        <w:tc>
          <w:tcPr>
            <w:tcW w:w="2126" w:type="dxa"/>
          </w:tcPr>
          <w:p w14:paraId="44FF79F9" w14:textId="577EF231" w:rsidR="00190C2F" w:rsidRPr="005164B3" w:rsidRDefault="00FE1A1B" w:rsidP="00190C2F">
            <w:pPr>
              <w:rPr>
                <w:bCs/>
                <w:sz w:val="20"/>
                <w:szCs w:val="20"/>
              </w:rPr>
            </w:pPr>
            <w:r>
              <w:rPr>
                <w:bCs/>
                <w:sz w:val="20"/>
                <w:szCs w:val="20"/>
              </w:rPr>
              <w:t xml:space="preserve">Confirmation that all fields are private and will not be accessible by referring to the field itself. </w:t>
            </w:r>
          </w:p>
        </w:tc>
        <w:tc>
          <w:tcPr>
            <w:tcW w:w="2268" w:type="dxa"/>
          </w:tcPr>
          <w:p w14:paraId="17F70F57" w14:textId="50B64248" w:rsidR="00190C2F" w:rsidRPr="005164B3" w:rsidRDefault="00FE1A1B" w:rsidP="00190C2F">
            <w:pPr>
              <w:rPr>
                <w:bCs/>
                <w:sz w:val="20"/>
                <w:szCs w:val="20"/>
              </w:rPr>
            </w:pPr>
            <w:r>
              <w:rPr>
                <w:bCs/>
                <w:sz w:val="20"/>
                <w:szCs w:val="20"/>
              </w:rPr>
              <w:t>Confirmed that all fields are private.</w:t>
            </w:r>
          </w:p>
        </w:tc>
        <w:tc>
          <w:tcPr>
            <w:tcW w:w="1418" w:type="dxa"/>
          </w:tcPr>
          <w:p w14:paraId="7C1433D3" w14:textId="74C42B50" w:rsidR="00190C2F" w:rsidRPr="005164B3" w:rsidRDefault="00FE1A1B" w:rsidP="00190C2F">
            <w:pPr>
              <w:rPr>
                <w:bCs/>
                <w:sz w:val="20"/>
                <w:szCs w:val="20"/>
              </w:rPr>
            </w:pPr>
            <w:r>
              <w:rPr>
                <w:bCs/>
                <w:sz w:val="20"/>
                <w:szCs w:val="20"/>
              </w:rPr>
              <w:t>Aidan Reed</w:t>
            </w:r>
          </w:p>
        </w:tc>
        <w:tc>
          <w:tcPr>
            <w:tcW w:w="1559" w:type="dxa"/>
          </w:tcPr>
          <w:p w14:paraId="2E1520D6" w14:textId="63B80A38" w:rsidR="00190C2F" w:rsidRPr="005164B3" w:rsidRDefault="00FE1A1B" w:rsidP="00190C2F">
            <w:pPr>
              <w:rPr>
                <w:bCs/>
                <w:sz w:val="20"/>
                <w:szCs w:val="20"/>
              </w:rPr>
            </w:pPr>
            <w:r>
              <w:rPr>
                <w:bCs/>
                <w:sz w:val="20"/>
                <w:szCs w:val="20"/>
              </w:rPr>
              <w:t>Code Inspection</w:t>
            </w:r>
          </w:p>
        </w:tc>
        <w:tc>
          <w:tcPr>
            <w:tcW w:w="850" w:type="dxa"/>
          </w:tcPr>
          <w:p w14:paraId="7B997CE4" w14:textId="5ED654A5" w:rsidR="00190C2F" w:rsidRPr="005164B3" w:rsidRDefault="00FE1A1B" w:rsidP="00190C2F">
            <w:pPr>
              <w:rPr>
                <w:bCs/>
                <w:sz w:val="20"/>
                <w:szCs w:val="20"/>
              </w:rPr>
            </w:pPr>
            <w:r>
              <w:rPr>
                <w:bCs/>
                <w:sz w:val="20"/>
                <w:szCs w:val="20"/>
              </w:rPr>
              <w:t>PASS</w:t>
            </w:r>
          </w:p>
        </w:tc>
        <w:tc>
          <w:tcPr>
            <w:tcW w:w="1418" w:type="dxa"/>
          </w:tcPr>
          <w:p w14:paraId="4A593E26" w14:textId="51A09149" w:rsidR="00FE1A1B" w:rsidRPr="005164B3" w:rsidRDefault="00FE1A1B" w:rsidP="00190C2F">
            <w:pPr>
              <w:rPr>
                <w:bCs/>
                <w:sz w:val="20"/>
                <w:szCs w:val="20"/>
              </w:rPr>
            </w:pPr>
            <w:r>
              <w:rPr>
                <w:bCs/>
                <w:sz w:val="20"/>
                <w:szCs w:val="20"/>
              </w:rPr>
              <w:t>Ram Raja</w:t>
            </w:r>
            <w:r>
              <w:rPr>
                <w:bCs/>
                <w:sz w:val="20"/>
                <w:szCs w:val="20"/>
              </w:rPr>
              <w:br/>
              <w:t>26/04/2018</w:t>
            </w:r>
          </w:p>
        </w:tc>
        <w:tc>
          <w:tcPr>
            <w:tcW w:w="1843" w:type="dxa"/>
          </w:tcPr>
          <w:p w14:paraId="5CB21371" w14:textId="77777777" w:rsidR="00190C2F" w:rsidRPr="005164B3" w:rsidRDefault="00190C2F" w:rsidP="00190C2F">
            <w:pPr>
              <w:rPr>
                <w:bCs/>
                <w:sz w:val="20"/>
                <w:szCs w:val="20"/>
              </w:rPr>
            </w:pPr>
            <w:bookmarkStart w:id="4" w:name="_GoBack"/>
            <w:bookmarkEnd w:id="4"/>
          </w:p>
        </w:tc>
      </w:tr>
      <w:tr w:rsidR="00190C2F" w14:paraId="361FD81B" w14:textId="77777777" w:rsidTr="00695003">
        <w:tc>
          <w:tcPr>
            <w:tcW w:w="1129" w:type="dxa"/>
          </w:tcPr>
          <w:p w14:paraId="4E6025CD" w14:textId="77777777" w:rsidR="00190C2F" w:rsidRPr="005164B3" w:rsidRDefault="00190C2F" w:rsidP="00190C2F">
            <w:pPr>
              <w:rPr>
                <w:bCs/>
                <w:sz w:val="20"/>
                <w:szCs w:val="20"/>
              </w:rPr>
            </w:pPr>
          </w:p>
        </w:tc>
        <w:tc>
          <w:tcPr>
            <w:tcW w:w="1701" w:type="dxa"/>
          </w:tcPr>
          <w:p w14:paraId="599700B0" w14:textId="737B4C9B" w:rsidR="00190C2F" w:rsidRPr="005164B3" w:rsidRDefault="00190C2F" w:rsidP="00190C2F">
            <w:pPr>
              <w:rPr>
                <w:bCs/>
                <w:sz w:val="20"/>
                <w:szCs w:val="20"/>
              </w:rPr>
            </w:pPr>
          </w:p>
        </w:tc>
        <w:tc>
          <w:tcPr>
            <w:tcW w:w="2268" w:type="dxa"/>
          </w:tcPr>
          <w:p w14:paraId="11024A44" w14:textId="38F7999B" w:rsidR="00190C2F" w:rsidRPr="005164B3" w:rsidRDefault="00190C2F" w:rsidP="00190C2F">
            <w:pPr>
              <w:rPr>
                <w:bCs/>
                <w:sz w:val="20"/>
                <w:szCs w:val="20"/>
              </w:rPr>
            </w:pPr>
          </w:p>
        </w:tc>
        <w:tc>
          <w:tcPr>
            <w:tcW w:w="1276" w:type="dxa"/>
          </w:tcPr>
          <w:p w14:paraId="1FE7BC84" w14:textId="5B7E958C" w:rsidR="00190C2F" w:rsidRPr="005164B3" w:rsidRDefault="00190C2F" w:rsidP="00190C2F">
            <w:pPr>
              <w:rPr>
                <w:bCs/>
                <w:sz w:val="20"/>
                <w:szCs w:val="20"/>
              </w:rPr>
            </w:pPr>
          </w:p>
        </w:tc>
        <w:tc>
          <w:tcPr>
            <w:tcW w:w="2977" w:type="dxa"/>
          </w:tcPr>
          <w:p w14:paraId="1837D512" w14:textId="77777777" w:rsidR="00190C2F" w:rsidRPr="005164B3" w:rsidRDefault="00190C2F" w:rsidP="00190C2F">
            <w:pPr>
              <w:rPr>
                <w:bCs/>
                <w:sz w:val="20"/>
                <w:szCs w:val="20"/>
              </w:rPr>
            </w:pPr>
          </w:p>
        </w:tc>
        <w:tc>
          <w:tcPr>
            <w:tcW w:w="2126" w:type="dxa"/>
          </w:tcPr>
          <w:p w14:paraId="30F5C119" w14:textId="77777777" w:rsidR="00190C2F" w:rsidRPr="005164B3" w:rsidRDefault="00190C2F" w:rsidP="00190C2F">
            <w:pPr>
              <w:rPr>
                <w:bCs/>
                <w:sz w:val="20"/>
                <w:szCs w:val="20"/>
              </w:rPr>
            </w:pPr>
          </w:p>
        </w:tc>
        <w:tc>
          <w:tcPr>
            <w:tcW w:w="2268" w:type="dxa"/>
          </w:tcPr>
          <w:p w14:paraId="5EFDA057" w14:textId="77777777" w:rsidR="00190C2F" w:rsidRPr="005164B3" w:rsidRDefault="00190C2F" w:rsidP="00190C2F">
            <w:pPr>
              <w:rPr>
                <w:bCs/>
                <w:sz w:val="20"/>
                <w:szCs w:val="20"/>
              </w:rPr>
            </w:pPr>
          </w:p>
        </w:tc>
        <w:tc>
          <w:tcPr>
            <w:tcW w:w="1418" w:type="dxa"/>
          </w:tcPr>
          <w:p w14:paraId="42FD15A7" w14:textId="77777777" w:rsidR="00190C2F" w:rsidRPr="005164B3" w:rsidRDefault="00190C2F" w:rsidP="00190C2F">
            <w:pPr>
              <w:rPr>
                <w:bCs/>
                <w:sz w:val="20"/>
                <w:szCs w:val="20"/>
              </w:rPr>
            </w:pPr>
          </w:p>
        </w:tc>
        <w:tc>
          <w:tcPr>
            <w:tcW w:w="1559" w:type="dxa"/>
          </w:tcPr>
          <w:p w14:paraId="02347EAA" w14:textId="77777777" w:rsidR="00190C2F" w:rsidRPr="005164B3" w:rsidRDefault="00190C2F" w:rsidP="00190C2F">
            <w:pPr>
              <w:rPr>
                <w:bCs/>
                <w:sz w:val="20"/>
                <w:szCs w:val="20"/>
              </w:rPr>
            </w:pPr>
          </w:p>
        </w:tc>
        <w:tc>
          <w:tcPr>
            <w:tcW w:w="850" w:type="dxa"/>
          </w:tcPr>
          <w:p w14:paraId="32EBEED0" w14:textId="77777777" w:rsidR="00190C2F" w:rsidRPr="005164B3" w:rsidRDefault="00190C2F" w:rsidP="00190C2F">
            <w:pPr>
              <w:rPr>
                <w:bCs/>
                <w:sz w:val="20"/>
                <w:szCs w:val="20"/>
              </w:rPr>
            </w:pPr>
          </w:p>
        </w:tc>
        <w:tc>
          <w:tcPr>
            <w:tcW w:w="1418" w:type="dxa"/>
          </w:tcPr>
          <w:p w14:paraId="20357E1B" w14:textId="77777777" w:rsidR="00190C2F" w:rsidRPr="005164B3" w:rsidRDefault="00190C2F" w:rsidP="00190C2F">
            <w:pPr>
              <w:rPr>
                <w:bCs/>
                <w:sz w:val="20"/>
                <w:szCs w:val="20"/>
              </w:rPr>
            </w:pPr>
          </w:p>
        </w:tc>
        <w:tc>
          <w:tcPr>
            <w:tcW w:w="1843" w:type="dxa"/>
          </w:tcPr>
          <w:p w14:paraId="3F338270" w14:textId="77777777" w:rsidR="00190C2F" w:rsidRPr="005164B3" w:rsidRDefault="00190C2F" w:rsidP="00190C2F">
            <w:pPr>
              <w:rPr>
                <w:bCs/>
                <w:sz w:val="20"/>
                <w:szCs w:val="20"/>
              </w:rPr>
            </w:pPr>
          </w:p>
        </w:tc>
      </w:tr>
    </w:tbl>
    <w:p w14:paraId="48343775" w14:textId="77777777" w:rsidR="00190C2F" w:rsidRDefault="00190C2F" w:rsidP="00DD6A77"/>
    <w:p w14:paraId="436DEFBC" w14:textId="77777777" w:rsidR="0068304F" w:rsidRDefault="0068304F" w:rsidP="00DD6A77"/>
    <w:p w14:paraId="47FEF59B" w14:textId="08AF2D6A" w:rsidR="00DD6A77" w:rsidRDefault="00DD6A77" w:rsidP="00DD6A77">
      <w:r>
        <w:t>Change Log</w:t>
      </w:r>
    </w:p>
    <w:tbl>
      <w:tblPr>
        <w:tblStyle w:val="TableGrid"/>
        <w:tblW w:w="20974" w:type="dxa"/>
        <w:tblLook w:val="04A0" w:firstRow="1" w:lastRow="0" w:firstColumn="1" w:lastColumn="0" w:noHBand="0" w:noVBand="1"/>
      </w:tblPr>
      <w:tblGrid>
        <w:gridCol w:w="1113"/>
        <w:gridCol w:w="1369"/>
        <w:gridCol w:w="979"/>
        <w:gridCol w:w="5275"/>
        <w:gridCol w:w="1700"/>
        <w:gridCol w:w="1555"/>
        <w:gridCol w:w="1550"/>
        <w:gridCol w:w="2106"/>
        <w:gridCol w:w="1965"/>
        <w:gridCol w:w="3362"/>
      </w:tblGrid>
      <w:tr w:rsidR="001C344D" w14:paraId="6996A8D5" w14:textId="77777777" w:rsidTr="00E71A3F">
        <w:tc>
          <w:tcPr>
            <w:tcW w:w="1118" w:type="dxa"/>
          </w:tcPr>
          <w:p w14:paraId="1B210DF5" w14:textId="77777777" w:rsidR="00DD6A77" w:rsidRDefault="00DD6A77" w:rsidP="00E71A3F">
            <w:r>
              <w:t>Change ID</w:t>
            </w:r>
          </w:p>
        </w:tc>
        <w:tc>
          <w:tcPr>
            <w:tcW w:w="1377" w:type="dxa"/>
          </w:tcPr>
          <w:p w14:paraId="5E2130E4" w14:textId="77777777" w:rsidR="00DD6A77" w:rsidRDefault="00DD6A77" w:rsidP="00E71A3F">
            <w:r>
              <w:t>GIT Commit ID</w:t>
            </w:r>
          </w:p>
        </w:tc>
        <w:tc>
          <w:tcPr>
            <w:tcW w:w="803" w:type="dxa"/>
          </w:tcPr>
          <w:p w14:paraId="3A5D8035" w14:textId="77777777" w:rsidR="00DD6A77" w:rsidRDefault="00DD6A77" w:rsidP="00E71A3F">
            <w:r>
              <w:t>Bug ID</w:t>
            </w:r>
          </w:p>
        </w:tc>
        <w:tc>
          <w:tcPr>
            <w:tcW w:w="5344" w:type="dxa"/>
          </w:tcPr>
          <w:p w14:paraId="300C41E1" w14:textId="77777777" w:rsidR="00DD6A77" w:rsidRDefault="00DD6A77" w:rsidP="00E71A3F">
            <w:r>
              <w:t>Description of Change</w:t>
            </w:r>
          </w:p>
        </w:tc>
        <w:tc>
          <w:tcPr>
            <w:tcW w:w="1701" w:type="dxa"/>
          </w:tcPr>
          <w:p w14:paraId="6148194C" w14:textId="77777777" w:rsidR="00DD6A77" w:rsidRDefault="00DD6A77" w:rsidP="00E71A3F">
            <w:pPr>
              <w:jc w:val="center"/>
            </w:pPr>
            <w:r>
              <w:t>Files Changed</w:t>
            </w:r>
          </w:p>
        </w:tc>
        <w:tc>
          <w:tcPr>
            <w:tcW w:w="1559" w:type="dxa"/>
          </w:tcPr>
          <w:p w14:paraId="25FF5A2B" w14:textId="77777777" w:rsidR="00DD6A77" w:rsidRDefault="00DD6A77" w:rsidP="00E71A3F">
            <w:r>
              <w:t xml:space="preserve">Date Received </w:t>
            </w:r>
          </w:p>
        </w:tc>
        <w:tc>
          <w:tcPr>
            <w:tcW w:w="1560" w:type="dxa"/>
          </w:tcPr>
          <w:p w14:paraId="5032EA21" w14:textId="77777777" w:rsidR="00DD6A77" w:rsidRDefault="00DD6A77" w:rsidP="00E71A3F">
            <w:r>
              <w:t>Date Changed</w:t>
            </w:r>
          </w:p>
        </w:tc>
        <w:tc>
          <w:tcPr>
            <w:tcW w:w="2126" w:type="dxa"/>
          </w:tcPr>
          <w:p w14:paraId="4C4CCAE8" w14:textId="77777777" w:rsidR="00DD6A77" w:rsidRDefault="00DD6A77" w:rsidP="00E71A3F">
            <w:r>
              <w:t>Initiator By</w:t>
            </w:r>
            <w:r>
              <w:br/>
              <w:t>(Who Changed)</w:t>
            </w:r>
          </w:p>
        </w:tc>
        <w:tc>
          <w:tcPr>
            <w:tcW w:w="1984" w:type="dxa"/>
          </w:tcPr>
          <w:p w14:paraId="3910F4BB" w14:textId="77777777" w:rsidR="00DD6A77" w:rsidRDefault="00DD6A77" w:rsidP="00E71A3F">
            <w:r>
              <w:t>Change Checked By</w:t>
            </w:r>
          </w:p>
        </w:tc>
        <w:tc>
          <w:tcPr>
            <w:tcW w:w="3402" w:type="dxa"/>
          </w:tcPr>
          <w:p w14:paraId="5A898A97" w14:textId="77777777" w:rsidR="00DD6A77" w:rsidRDefault="00DD6A77" w:rsidP="00E71A3F">
            <w:r>
              <w:t>Notes</w:t>
            </w:r>
          </w:p>
        </w:tc>
      </w:tr>
      <w:tr w:rsidR="001C344D" w14:paraId="30A824E2" w14:textId="77777777" w:rsidTr="00E71A3F">
        <w:tc>
          <w:tcPr>
            <w:tcW w:w="1118" w:type="dxa"/>
          </w:tcPr>
          <w:p w14:paraId="53D7D562" w14:textId="78E80A8B" w:rsidR="00DD6A77" w:rsidRDefault="00843873" w:rsidP="00E71A3F">
            <w:r>
              <w:t>1</w:t>
            </w:r>
          </w:p>
        </w:tc>
        <w:tc>
          <w:tcPr>
            <w:tcW w:w="1377" w:type="dxa"/>
          </w:tcPr>
          <w:p w14:paraId="1A2200EC" w14:textId="2FB50030" w:rsidR="00DD6A77" w:rsidRDefault="00843873" w:rsidP="00E71A3F">
            <w:r>
              <w:t>?</w:t>
            </w:r>
          </w:p>
        </w:tc>
        <w:tc>
          <w:tcPr>
            <w:tcW w:w="803" w:type="dxa"/>
          </w:tcPr>
          <w:p w14:paraId="258A1BED" w14:textId="77A5E8C2" w:rsidR="00DD6A77" w:rsidRDefault="00843873" w:rsidP="00E71A3F">
            <w:r>
              <w:t>BUG006</w:t>
            </w:r>
          </w:p>
        </w:tc>
        <w:tc>
          <w:tcPr>
            <w:tcW w:w="5344" w:type="dxa"/>
          </w:tcPr>
          <w:p w14:paraId="3E5E23CC" w14:textId="31BF44DC" w:rsidR="00DD6A77" w:rsidRDefault="00843873" w:rsidP="00E71A3F">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01" w:type="dxa"/>
          </w:tcPr>
          <w:p w14:paraId="3C9014A3" w14:textId="3FF8A173" w:rsidR="00DD6A77" w:rsidRDefault="00843873" w:rsidP="00E71A3F">
            <w:proofErr w:type="spellStart"/>
            <w:r>
              <w:t>CompanyEmail</w:t>
            </w:r>
            <w:proofErr w:type="spellEnd"/>
          </w:p>
        </w:tc>
        <w:tc>
          <w:tcPr>
            <w:tcW w:w="1559" w:type="dxa"/>
          </w:tcPr>
          <w:p w14:paraId="7E748EA6" w14:textId="4B12D53A" w:rsidR="001C344D" w:rsidRDefault="001C344D" w:rsidP="00E71A3F">
            <w:r>
              <w:t>26/04/2018</w:t>
            </w:r>
          </w:p>
        </w:tc>
        <w:tc>
          <w:tcPr>
            <w:tcW w:w="1560" w:type="dxa"/>
          </w:tcPr>
          <w:p w14:paraId="5891638D" w14:textId="662C9826" w:rsidR="00DD6A77" w:rsidRDefault="00DD6A77" w:rsidP="00E71A3F"/>
        </w:tc>
        <w:tc>
          <w:tcPr>
            <w:tcW w:w="2126" w:type="dxa"/>
          </w:tcPr>
          <w:p w14:paraId="5CA4EBC4" w14:textId="3C2439F9" w:rsidR="00DD6A77" w:rsidRDefault="00843873" w:rsidP="00E71A3F">
            <w:r>
              <w:t>Ram Raja</w:t>
            </w:r>
          </w:p>
        </w:tc>
        <w:tc>
          <w:tcPr>
            <w:tcW w:w="1984" w:type="dxa"/>
          </w:tcPr>
          <w:p w14:paraId="3DF5AC59" w14:textId="77777777" w:rsidR="00DD6A77" w:rsidRDefault="00DD6A77" w:rsidP="00E71A3F"/>
        </w:tc>
        <w:tc>
          <w:tcPr>
            <w:tcW w:w="3402" w:type="dxa"/>
          </w:tcPr>
          <w:p w14:paraId="14E1ACA0" w14:textId="1588D76F" w:rsidR="00DD6A77" w:rsidRDefault="00843873" w:rsidP="00E71A3F">
            <w:r>
              <w:t>Found whilst performing tests on default constructor.</w:t>
            </w:r>
          </w:p>
        </w:tc>
      </w:tr>
      <w:tr w:rsidR="001C344D" w14:paraId="7C14905B" w14:textId="77777777" w:rsidTr="00E71A3F">
        <w:tc>
          <w:tcPr>
            <w:tcW w:w="1118" w:type="dxa"/>
          </w:tcPr>
          <w:p w14:paraId="3D9BB2C4" w14:textId="77777777" w:rsidR="00DD6A77" w:rsidRDefault="00DD6A77" w:rsidP="00E71A3F"/>
        </w:tc>
        <w:tc>
          <w:tcPr>
            <w:tcW w:w="1377" w:type="dxa"/>
          </w:tcPr>
          <w:p w14:paraId="1925D9AE" w14:textId="77777777" w:rsidR="00DD6A77" w:rsidRDefault="00DD6A77" w:rsidP="00E71A3F"/>
        </w:tc>
        <w:tc>
          <w:tcPr>
            <w:tcW w:w="803" w:type="dxa"/>
          </w:tcPr>
          <w:p w14:paraId="5C1C9ED5" w14:textId="77777777" w:rsidR="00DD6A77" w:rsidRDefault="00DD6A77" w:rsidP="00E71A3F"/>
        </w:tc>
        <w:tc>
          <w:tcPr>
            <w:tcW w:w="5344" w:type="dxa"/>
          </w:tcPr>
          <w:p w14:paraId="51063B2D" w14:textId="77777777" w:rsidR="00DD6A77" w:rsidRDefault="00DD6A77" w:rsidP="00E71A3F"/>
        </w:tc>
        <w:tc>
          <w:tcPr>
            <w:tcW w:w="1701" w:type="dxa"/>
          </w:tcPr>
          <w:p w14:paraId="77191977" w14:textId="77777777" w:rsidR="00DD6A77" w:rsidRDefault="00DD6A77" w:rsidP="00E71A3F"/>
        </w:tc>
        <w:tc>
          <w:tcPr>
            <w:tcW w:w="1559" w:type="dxa"/>
          </w:tcPr>
          <w:p w14:paraId="18F2EE8E" w14:textId="77777777" w:rsidR="00DD6A77" w:rsidRDefault="00DD6A77" w:rsidP="00E71A3F"/>
        </w:tc>
        <w:tc>
          <w:tcPr>
            <w:tcW w:w="1560" w:type="dxa"/>
          </w:tcPr>
          <w:p w14:paraId="3AB68F09" w14:textId="77777777" w:rsidR="00DD6A77" w:rsidRDefault="00DD6A77" w:rsidP="00E71A3F"/>
        </w:tc>
        <w:tc>
          <w:tcPr>
            <w:tcW w:w="2126" w:type="dxa"/>
          </w:tcPr>
          <w:p w14:paraId="089A10C2" w14:textId="77777777" w:rsidR="00DD6A77" w:rsidRDefault="00DD6A77" w:rsidP="00E71A3F"/>
        </w:tc>
        <w:tc>
          <w:tcPr>
            <w:tcW w:w="1984" w:type="dxa"/>
          </w:tcPr>
          <w:p w14:paraId="198196B4" w14:textId="77777777" w:rsidR="00DD6A77" w:rsidRDefault="00DD6A77" w:rsidP="00E71A3F"/>
        </w:tc>
        <w:tc>
          <w:tcPr>
            <w:tcW w:w="3402" w:type="dxa"/>
          </w:tcPr>
          <w:p w14:paraId="1B7F4206" w14:textId="77777777" w:rsidR="00DD6A77" w:rsidRDefault="00DD6A77" w:rsidP="00E71A3F"/>
        </w:tc>
      </w:tr>
    </w:tbl>
    <w:p w14:paraId="3BF2EB65" w14:textId="77777777" w:rsidR="00DD6A77" w:rsidRDefault="00DD6A77" w:rsidP="00DD6A77"/>
    <w:p w14:paraId="713D50BD" w14:textId="77777777" w:rsidR="00DD6A77" w:rsidRDefault="00DD6A77" w:rsidP="00DD6A77">
      <w:r>
        <w:t>Bug Fix List</w:t>
      </w:r>
    </w:p>
    <w:tbl>
      <w:tblPr>
        <w:tblStyle w:val="GridTable1Light-Accent1"/>
        <w:tblW w:w="20974" w:type="dxa"/>
        <w:tblLayout w:type="fixed"/>
        <w:tblLook w:val="04A0" w:firstRow="1" w:lastRow="0" w:firstColumn="1" w:lastColumn="0" w:noHBand="0" w:noVBand="1"/>
      </w:tblPr>
      <w:tblGrid>
        <w:gridCol w:w="1129"/>
        <w:gridCol w:w="3261"/>
        <w:gridCol w:w="1701"/>
        <w:gridCol w:w="1275"/>
        <w:gridCol w:w="1276"/>
        <w:gridCol w:w="1701"/>
        <w:gridCol w:w="1134"/>
        <w:gridCol w:w="1418"/>
        <w:gridCol w:w="1134"/>
        <w:gridCol w:w="1701"/>
        <w:gridCol w:w="1275"/>
        <w:gridCol w:w="1560"/>
        <w:gridCol w:w="2409"/>
      </w:tblGrid>
      <w:tr w:rsidR="00843873" w14:paraId="74E316BE" w14:textId="77777777" w:rsidTr="007F27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84F54B3" w14:textId="77777777" w:rsidR="00DD6A77" w:rsidRDefault="00DD6A77" w:rsidP="00E71A3F">
            <w:r>
              <w:t>Problem ID</w:t>
            </w:r>
          </w:p>
        </w:tc>
        <w:tc>
          <w:tcPr>
            <w:tcW w:w="3261" w:type="dxa"/>
            <w:shd w:val="clear" w:color="auto" w:fill="D9D9D9" w:themeFill="background1" w:themeFillShade="D9"/>
          </w:tcPr>
          <w:p w14:paraId="7671428C"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701" w:type="dxa"/>
            <w:shd w:val="clear" w:color="auto" w:fill="D9D9D9" w:themeFill="background1" w:themeFillShade="D9"/>
          </w:tcPr>
          <w:p w14:paraId="7212E7CC" w14:textId="70FCB81C" w:rsidR="00DD6A77" w:rsidRDefault="00B41E6C" w:rsidP="00E71A3F">
            <w:pPr>
              <w:cnfStyle w:val="100000000000" w:firstRow="1" w:lastRow="0" w:firstColumn="0" w:lastColumn="0" w:oddVBand="0" w:evenVBand="0" w:oddHBand="0" w:evenHBand="0" w:firstRowFirstColumn="0" w:firstRowLastColumn="0" w:lastRowFirstColumn="0" w:lastRowLastColumn="0"/>
            </w:pPr>
            <w:r>
              <w:t xml:space="preserve">Class, Method &amp; </w:t>
            </w:r>
            <w:r w:rsidR="00DD6A77">
              <w:t xml:space="preserve">Line </w:t>
            </w:r>
            <w:r>
              <w:t>Number</w:t>
            </w:r>
          </w:p>
        </w:tc>
        <w:tc>
          <w:tcPr>
            <w:tcW w:w="1275" w:type="dxa"/>
            <w:shd w:val="clear" w:color="auto" w:fill="D9D9D9" w:themeFill="background1" w:themeFillShade="D9"/>
          </w:tcPr>
          <w:p w14:paraId="5A536F86"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4DEA4F9B"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Change ID</w:t>
            </w:r>
          </w:p>
        </w:tc>
        <w:tc>
          <w:tcPr>
            <w:tcW w:w="1701" w:type="dxa"/>
            <w:shd w:val="clear" w:color="auto" w:fill="D9D9D9" w:themeFill="background1" w:themeFillShade="D9"/>
          </w:tcPr>
          <w:p w14:paraId="30FCC4AD"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418" w:type="dxa"/>
            <w:shd w:val="clear" w:color="auto" w:fill="D9D9D9" w:themeFill="background1" w:themeFillShade="D9"/>
          </w:tcPr>
          <w:p w14:paraId="462E78A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7FD76B8A"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Fixed? (Yes/No)</w:t>
            </w:r>
          </w:p>
        </w:tc>
        <w:tc>
          <w:tcPr>
            <w:tcW w:w="1701" w:type="dxa"/>
            <w:shd w:val="clear" w:color="auto" w:fill="D9D9D9" w:themeFill="background1" w:themeFillShade="D9"/>
          </w:tcPr>
          <w:p w14:paraId="06459B47"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275" w:type="dxa"/>
            <w:shd w:val="clear" w:color="auto" w:fill="D9D9D9" w:themeFill="background1" w:themeFillShade="D9"/>
          </w:tcPr>
          <w:p w14:paraId="376295EF"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560" w:type="dxa"/>
            <w:shd w:val="clear" w:color="auto" w:fill="D9D9D9" w:themeFill="background1" w:themeFillShade="D9"/>
          </w:tcPr>
          <w:p w14:paraId="5C1ED2EE"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409" w:type="dxa"/>
            <w:shd w:val="clear" w:color="auto" w:fill="D9D9D9" w:themeFill="background1" w:themeFillShade="D9"/>
          </w:tcPr>
          <w:p w14:paraId="258EDDE3" w14:textId="77777777" w:rsidR="00DD6A77" w:rsidRDefault="00DD6A77" w:rsidP="00E71A3F">
            <w:pPr>
              <w:cnfStyle w:val="100000000000" w:firstRow="1" w:lastRow="0" w:firstColumn="0" w:lastColumn="0" w:oddVBand="0" w:evenVBand="0" w:oddHBand="0" w:evenHBand="0" w:firstRowFirstColumn="0" w:firstRowLastColumn="0" w:lastRowFirstColumn="0" w:lastRowLastColumn="0"/>
            </w:pPr>
            <w:r>
              <w:t>Notes</w:t>
            </w:r>
          </w:p>
        </w:tc>
      </w:tr>
      <w:tr w:rsidR="00DD6A77" w14:paraId="32133359"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5BACB2F6" w14:textId="749AB416" w:rsidR="00DD6A77" w:rsidRDefault="00A4427F" w:rsidP="00E71A3F">
            <w:r>
              <w:t>BUG005</w:t>
            </w:r>
            <w:r w:rsidR="00DD6A77">
              <w:br/>
            </w:r>
            <w:r w:rsidR="00DD6A77">
              <w:br/>
            </w:r>
            <w:r w:rsidR="00DD6A77">
              <w:br/>
            </w:r>
          </w:p>
        </w:tc>
        <w:tc>
          <w:tcPr>
            <w:tcW w:w="3261" w:type="dxa"/>
          </w:tcPr>
          <w:p w14:paraId="0B5A7DC2" w14:textId="77F4DD7F" w:rsidR="00A4427F" w:rsidRDefault="00A4427F" w:rsidP="00E71A3F">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w:t>
            </w:r>
            <w:r w:rsidR="00B41E6C">
              <w:t>From</w:t>
            </w:r>
            <w:proofErr w:type="spellEnd"/>
            <w:r>
              <w:t>(</w:t>
            </w:r>
            <w:proofErr w:type="gramEnd"/>
            <w:r>
              <w:t xml:space="preserve">) and </w:t>
            </w:r>
            <w:proofErr w:type="spellStart"/>
            <w:r>
              <w:t>set</w:t>
            </w:r>
            <w:r w:rsidR="00B41E6C">
              <w:t>To</w:t>
            </w:r>
            <w:proofErr w:type="spellEnd"/>
            <w:r>
              <w:t xml:space="preserve">() email methods only check for a “@” being present in the entered string, not at any specific position. Therefore, an incorrect email address </w:t>
            </w:r>
            <w:r>
              <w:lastRenderedPageBreak/>
              <w:t>could be entered. i.e. “psyrr1nottinghamac.uk@”</w:t>
            </w:r>
          </w:p>
        </w:tc>
        <w:tc>
          <w:tcPr>
            <w:tcW w:w="1701" w:type="dxa"/>
          </w:tcPr>
          <w:p w14:paraId="29972EA7" w14:textId="22A0F35E" w:rsidR="00DD6A77" w:rsidRDefault="00A4427F" w:rsidP="00E71A3F">
            <w:pPr>
              <w:cnfStyle w:val="000000000000" w:firstRow="0" w:lastRow="0" w:firstColumn="0" w:lastColumn="0" w:oddVBand="0" w:evenVBand="0" w:oddHBand="0" w:evenHBand="0" w:firstRowFirstColumn="0" w:firstRowLastColumn="0" w:lastRowFirstColumn="0" w:lastRowLastColumn="0"/>
            </w:pPr>
            <w:proofErr w:type="spellStart"/>
            <w:r>
              <w:lastRenderedPageBreak/>
              <w:t>CompanyEmail</w:t>
            </w:r>
            <w:proofErr w:type="spellEnd"/>
            <w:r>
              <w:t>,</w:t>
            </w:r>
            <w:r w:rsidR="00B41E6C">
              <w:t xml:space="preserve"> </w:t>
            </w:r>
            <w:proofErr w:type="spellStart"/>
            <w:proofErr w:type="gramStart"/>
            <w:r w:rsidR="00B41E6C">
              <w:t>setFrom</w:t>
            </w:r>
            <w:proofErr w:type="spellEnd"/>
            <w:r w:rsidR="00B41E6C">
              <w:t>(</w:t>
            </w:r>
            <w:proofErr w:type="gramEnd"/>
            <w:r w:rsidR="00B41E6C">
              <w:t>) at</w:t>
            </w:r>
            <w:r>
              <w:t xml:space="preserve"> </w:t>
            </w:r>
            <w:r w:rsidR="00B41E6C">
              <w:t xml:space="preserve">line </w:t>
            </w:r>
            <w:r>
              <w:t>39 &amp;</w:t>
            </w:r>
            <w:r w:rsidR="00B41E6C">
              <w:t xml:space="preserve"> </w:t>
            </w:r>
            <w:proofErr w:type="spellStart"/>
            <w:r w:rsidR="00B41E6C">
              <w:t>setTo</w:t>
            </w:r>
            <w:proofErr w:type="spellEnd"/>
            <w:r w:rsidR="00B41E6C">
              <w:t>() at</w:t>
            </w:r>
            <w:r>
              <w:t xml:space="preserve"> </w:t>
            </w:r>
            <w:r w:rsidR="00B41E6C">
              <w:t xml:space="preserve">line </w:t>
            </w:r>
            <w:r>
              <w:t>45</w:t>
            </w:r>
          </w:p>
        </w:tc>
        <w:tc>
          <w:tcPr>
            <w:tcW w:w="1275" w:type="dxa"/>
          </w:tcPr>
          <w:p w14:paraId="27E598D5" w14:textId="03ED37B0"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2E24E6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p>
        </w:tc>
        <w:tc>
          <w:tcPr>
            <w:tcW w:w="1701" w:type="dxa"/>
          </w:tcPr>
          <w:p w14:paraId="58BA858E" w14:textId="58697CFE" w:rsidR="00DD6A77" w:rsidRDefault="00A4427F" w:rsidP="00E71A3F">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06A2726E" w14:textId="4B46637E" w:rsidR="00DD6A77" w:rsidRDefault="00A4427F" w:rsidP="00E71A3F">
            <w:pPr>
              <w:cnfStyle w:val="000000000000" w:firstRow="0" w:lastRow="0" w:firstColumn="0" w:lastColumn="0" w:oddVBand="0" w:evenVBand="0" w:oddHBand="0" w:evenHBand="0" w:firstRowFirstColumn="0" w:firstRowLastColumn="0" w:lastRowFirstColumn="0" w:lastRowLastColumn="0"/>
            </w:pPr>
            <w:r>
              <w:t>Med</w:t>
            </w:r>
          </w:p>
        </w:tc>
        <w:tc>
          <w:tcPr>
            <w:tcW w:w="1418" w:type="dxa"/>
          </w:tcPr>
          <w:p w14:paraId="210C9146" w14:textId="1F92B6E8" w:rsidR="00DD6A77" w:rsidRDefault="00A4427F" w:rsidP="00E71A3F">
            <w:pPr>
              <w:cnfStyle w:val="000000000000" w:firstRow="0" w:lastRow="0" w:firstColumn="0" w:lastColumn="0" w:oddVBand="0" w:evenVBand="0" w:oddHBand="0" w:evenHBand="0" w:firstRowFirstColumn="0" w:firstRowLastColumn="0" w:lastRowFirstColumn="0" w:lastRowLastColumn="0"/>
            </w:pPr>
            <w:r>
              <w:t>09/03/2018</w:t>
            </w:r>
          </w:p>
        </w:tc>
        <w:tc>
          <w:tcPr>
            <w:tcW w:w="1134" w:type="dxa"/>
          </w:tcPr>
          <w:p w14:paraId="7A2DDD7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701" w:type="dxa"/>
          </w:tcPr>
          <w:p w14:paraId="4C959FBB"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5" w:type="dxa"/>
          </w:tcPr>
          <w:p w14:paraId="231D94B0" w14:textId="084A2840"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r w:rsidR="00A4427F">
              <w:t>Ram Raja</w:t>
            </w:r>
          </w:p>
        </w:tc>
        <w:tc>
          <w:tcPr>
            <w:tcW w:w="1560" w:type="dxa"/>
          </w:tcPr>
          <w:p w14:paraId="40DDEFEA"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409" w:type="dxa"/>
          </w:tcPr>
          <w:p w14:paraId="1D49C4E4" w14:textId="77777777" w:rsidR="00DD6A77" w:rsidRDefault="00DD6A7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6D115C" w14:paraId="0088A36B" w14:textId="77777777" w:rsidTr="007F2767">
        <w:tc>
          <w:tcPr>
            <w:cnfStyle w:val="001000000000" w:firstRow="0" w:lastRow="0" w:firstColumn="1" w:lastColumn="0" w:oddVBand="0" w:evenVBand="0" w:oddHBand="0" w:evenHBand="0" w:firstRowFirstColumn="0" w:firstRowLastColumn="0" w:lastRowFirstColumn="0" w:lastRowLastColumn="0"/>
            <w:tcW w:w="1129" w:type="dxa"/>
          </w:tcPr>
          <w:p w14:paraId="339699CA" w14:textId="2266A2D5" w:rsidR="006D115C" w:rsidRDefault="006D115C" w:rsidP="006D115C">
            <w:r>
              <w:t>BUG006</w:t>
            </w:r>
          </w:p>
        </w:tc>
        <w:tc>
          <w:tcPr>
            <w:tcW w:w="3261" w:type="dxa"/>
          </w:tcPr>
          <w:p w14:paraId="3396AD41" w14:textId="3B4C0642" w:rsidR="006D115C" w:rsidRDefault="006D115C" w:rsidP="006D115C">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1701" w:type="dxa"/>
          </w:tcPr>
          <w:p w14:paraId="36816C68" w14:textId="68344098" w:rsidR="006D115C" w:rsidRDefault="006D115C" w:rsidP="006D115C">
            <w:pPr>
              <w:cnfStyle w:val="000000000000" w:firstRow="0" w:lastRow="0" w:firstColumn="0" w:lastColumn="0" w:oddVBand="0" w:evenVBand="0" w:oddHBand="0" w:evenHBand="0" w:firstRowFirstColumn="0" w:firstRowLastColumn="0" w:lastRowFirstColumn="0" w:lastRowLastColumn="0"/>
            </w:pPr>
            <w:proofErr w:type="spellStart"/>
            <w:r>
              <w:t>CompanyEmail</w:t>
            </w:r>
            <w:proofErr w:type="spellEnd"/>
            <w:r>
              <w:t xml:space="preserve">, </w:t>
            </w:r>
            <w:proofErr w:type="spellStart"/>
            <w:proofErr w:type="gramStart"/>
            <w:r>
              <w:t>emailMessage</w:t>
            </w:r>
            <w:proofErr w:type="spellEnd"/>
            <w:r>
              <w:t>(</w:t>
            </w:r>
            <w:proofErr w:type="gramEnd"/>
            <w:r>
              <w:t>) at line 35</w:t>
            </w:r>
          </w:p>
        </w:tc>
        <w:tc>
          <w:tcPr>
            <w:tcW w:w="1275" w:type="dxa"/>
          </w:tcPr>
          <w:p w14:paraId="2B23ADD5" w14:textId="77777777" w:rsidR="006D115C" w:rsidRPr="00A3015E" w:rsidRDefault="006D115C" w:rsidP="006D115C">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 xml:space="preserve">Test ID to check if the bug fix works? </w:t>
            </w:r>
          </w:p>
          <w:p w14:paraId="1E28AACC" w14:textId="399EECE5" w:rsidR="006D115C" w:rsidRPr="00A3015E" w:rsidRDefault="006D115C" w:rsidP="006D115C">
            <w:pPr>
              <w:cnfStyle w:val="000000000000" w:firstRow="0" w:lastRow="0" w:firstColumn="0" w:lastColumn="0" w:oddVBand="0" w:evenVBand="0" w:oddHBand="0" w:evenHBand="0" w:firstRowFirstColumn="0" w:firstRowLastColumn="0" w:lastRowFirstColumn="0" w:lastRowLastColumn="0"/>
              <w:rPr>
                <w:b/>
                <w:i/>
                <w:color w:val="FF0000"/>
                <w:u w:val="single"/>
              </w:rPr>
            </w:pPr>
            <w:r w:rsidRPr="00A3015E">
              <w:rPr>
                <w:b/>
                <w:i/>
                <w:color w:val="FF0000"/>
                <w:u w:val="single"/>
              </w:rPr>
              <w:t>Or test ID for where the bug was found?</w:t>
            </w:r>
          </w:p>
        </w:tc>
        <w:tc>
          <w:tcPr>
            <w:tcW w:w="1276" w:type="dxa"/>
          </w:tcPr>
          <w:p w14:paraId="192D25DC" w14:textId="78E97832" w:rsidR="006D115C" w:rsidRDefault="006D115C" w:rsidP="006D115C">
            <w:pPr>
              <w:cnfStyle w:val="000000000000" w:firstRow="0" w:lastRow="0" w:firstColumn="0" w:lastColumn="0" w:oddVBand="0" w:evenVBand="0" w:oddHBand="0" w:evenHBand="0" w:firstRowFirstColumn="0" w:firstRowLastColumn="0" w:lastRowFirstColumn="0" w:lastRowLastColumn="0"/>
            </w:pPr>
            <w:r>
              <w:t>1</w:t>
            </w:r>
          </w:p>
        </w:tc>
        <w:tc>
          <w:tcPr>
            <w:tcW w:w="1701" w:type="dxa"/>
          </w:tcPr>
          <w:p w14:paraId="741222EA" w14:textId="24DEBDED" w:rsidR="006D115C" w:rsidRDefault="006D115C" w:rsidP="006D115C">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76D25B79" w14:textId="2FAD6728" w:rsidR="006D115C" w:rsidRDefault="006D115C" w:rsidP="006D115C">
            <w:pPr>
              <w:cnfStyle w:val="000000000000" w:firstRow="0" w:lastRow="0" w:firstColumn="0" w:lastColumn="0" w:oddVBand="0" w:evenVBand="0" w:oddHBand="0" w:evenHBand="0" w:firstRowFirstColumn="0" w:firstRowLastColumn="0" w:lastRowFirstColumn="0" w:lastRowLastColumn="0"/>
            </w:pPr>
            <w:r>
              <w:t>High</w:t>
            </w:r>
          </w:p>
        </w:tc>
        <w:tc>
          <w:tcPr>
            <w:tcW w:w="1418" w:type="dxa"/>
          </w:tcPr>
          <w:p w14:paraId="7F0C2385" w14:textId="164DA66F" w:rsidR="006D115C" w:rsidRDefault="006D115C" w:rsidP="006D115C">
            <w:pPr>
              <w:cnfStyle w:val="000000000000" w:firstRow="0" w:lastRow="0" w:firstColumn="0" w:lastColumn="0" w:oddVBand="0" w:evenVBand="0" w:oddHBand="0" w:evenHBand="0" w:firstRowFirstColumn="0" w:firstRowLastColumn="0" w:lastRowFirstColumn="0" w:lastRowLastColumn="0"/>
            </w:pPr>
            <w:r>
              <w:t>26/04/2018</w:t>
            </w:r>
          </w:p>
        </w:tc>
        <w:tc>
          <w:tcPr>
            <w:tcW w:w="1134" w:type="dxa"/>
          </w:tcPr>
          <w:p w14:paraId="0FBB9B2F" w14:textId="0DC713F8" w:rsidR="006D115C" w:rsidRDefault="006D115C" w:rsidP="006D115C">
            <w:pPr>
              <w:cnfStyle w:val="000000000000" w:firstRow="0" w:lastRow="0" w:firstColumn="0" w:lastColumn="0" w:oddVBand="0" w:evenVBand="0" w:oddHBand="0" w:evenHBand="0" w:firstRowFirstColumn="0" w:firstRowLastColumn="0" w:lastRowFirstColumn="0" w:lastRowLastColumn="0"/>
            </w:pPr>
          </w:p>
        </w:tc>
        <w:tc>
          <w:tcPr>
            <w:tcW w:w="1701" w:type="dxa"/>
          </w:tcPr>
          <w:p w14:paraId="2B3D02E9" w14:textId="79C0801D" w:rsidR="006D115C" w:rsidRDefault="006D115C" w:rsidP="006D115C">
            <w:pPr>
              <w:cnfStyle w:val="000000000000" w:firstRow="0" w:lastRow="0" w:firstColumn="0" w:lastColumn="0" w:oddVBand="0" w:evenVBand="0" w:oddHBand="0" w:evenHBand="0" w:firstRowFirstColumn="0" w:firstRowLastColumn="0" w:lastRowFirstColumn="0" w:lastRowLastColumn="0"/>
            </w:pPr>
          </w:p>
        </w:tc>
        <w:tc>
          <w:tcPr>
            <w:tcW w:w="1275" w:type="dxa"/>
          </w:tcPr>
          <w:p w14:paraId="5EA57E42" w14:textId="03956741" w:rsidR="006D115C" w:rsidRDefault="006D115C" w:rsidP="006D115C">
            <w:pPr>
              <w:cnfStyle w:val="000000000000" w:firstRow="0" w:lastRow="0" w:firstColumn="0" w:lastColumn="0" w:oddVBand="0" w:evenVBand="0" w:oddHBand="0" w:evenHBand="0" w:firstRowFirstColumn="0" w:firstRowLastColumn="0" w:lastRowFirstColumn="0" w:lastRowLastColumn="0"/>
            </w:pPr>
            <w:r>
              <w:t>Ram Raja</w:t>
            </w:r>
          </w:p>
        </w:tc>
        <w:tc>
          <w:tcPr>
            <w:tcW w:w="1560" w:type="dxa"/>
          </w:tcPr>
          <w:p w14:paraId="0DE98D1C" w14:textId="7DD93C00" w:rsidR="006D115C" w:rsidRPr="00695003" w:rsidRDefault="006D115C" w:rsidP="006D115C">
            <w:pPr>
              <w:cnfStyle w:val="000000000000" w:firstRow="0" w:lastRow="0" w:firstColumn="0" w:lastColumn="0" w:oddVBand="0" w:evenVBand="0" w:oddHBand="0" w:evenHBand="0" w:firstRowFirstColumn="0" w:firstRowLastColumn="0" w:lastRowFirstColumn="0" w:lastRowLastColumn="0"/>
              <w:rPr>
                <w:color w:val="000000" w:themeColor="text1"/>
              </w:rPr>
            </w:pPr>
            <w:r>
              <w:t xml:space="preserve"> Both main and default constructors within the </w:t>
            </w:r>
            <w:proofErr w:type="spellStart"/>
            <w:r>
              <w:t>CompanyEmail</w:t>
            </w:r>
            <w:proofErr w:type="spellEnd"/>
            <w:r>
              <w:t xml:space="preserve"> class. </w:t>
            </w:r>
          </w:p>
        </w:tc>
        <w:tc>
          <w:tcPr>
            <w:tcW w:w="2409" w:type="dxa"/>
          </w:tcPr>
          <w:p w14:paraId="53D72A8F" w14:textId="27E8A592" w:rsidR="006D115C" w:rsidRDefault="006D115C" w:rsidP="006D115C">
            <w:pPr>
              <w:cnfStyle w:val="000000000000" w:firstRow="0" w:lastRow="0" w:firstColumn="0" w:lastColumn="0" w:oddVBand="0" w:evenVBand="0" w:oddHBand="0" w:evenHBand="0" w:firstRowFirstColumn="0" w:firstRowLastColumn="0" w:lastRowFirstColumn="0" w:lastRowLastColumn="0"/>
            </w:pPr>
            <w:r>
              <w:t>Found whilst performing tests on default constructor.</w:t>
            </w:r>
          </w:p>
        </w:tc>
      </w:tr>
    </w:tbl>
    <w:p w14:paraId="421202B7" w14:textId="074F9236" w:rsidR="00DD6A77" w:rsidRDefault="005A5D85" w:rsidP="00C22672">
      <w:pPr>
        <w:rPr>
          <w:bCs/>
        </w:rPr>
      </w:pPr>
      <w:r>
        <w:rPr>
          <w:bCs/>
        </w:rPr>
        <w:tab/>
      </w: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607C7C" w14:textId="77777777" w:rsidR="0074209C" w:rsidRDefault="0074209C" w:rsidP="002423C0">
      <w:pPr>
        <w:spacing w:after="0" w:line="240" w:lineRule="auto"/>
      </w:pPr>
      <w:r>
        <w:separator/>
      </w:r>
    </w:p>
  </w:endnote>
  <w:endnote w:type="continuationSeparator" w:id="0">
    <w:p w14:paraId="33CA8AA7" w14:textId="77777777" w:rsidR="0074209C" w:rsidRDefault="0074209C" w:rsidP="002423C0">
      <w:pPr>
        <w:spacing w:after="0" w:line="240" w:lineRule="auto"/>
      </w:pPr>
      <w:r>
        <w:continuationSeparator/>
      </w:r>
    </w:p>
  </w:endnote>
  <w:endnote w:type="continuationNotice" w:id="1">
    <w:p w14:paraId="3C256844" w14:textId="77777777" w:rsidR="0074209C" w:rsidRDefault="007420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2319F" w14:textId="77777777" w:rsidR="0074209C" w:rsidRDefault="0074209C" w:rsidP="002423C0">
      <w:pPr>
        <w:spacing w:after="0" w:line="240" w:lineRule="auto"/>
      </w:pPr>
      <w:r>
        <w:separator/>
      </w:r>
    </w:p>
  </w:footnote>
  <w:footnote w:type="continuationSeparator" w:id="0">
    <w:p w14:paraId="107D8978" w14:textId="77777777" w:rsidR="0074209C" w:rsidRDefault="0074209C" w:rsidP="002423C0">
      <w:pPr>
        <w:spacing w:after="0" w:line="240" w:lineRule="auto"/>
      </w:pPr>
      <w:r>
        <w:continuationSeparator/>
      </w:r>
    </w:p>
  </w:footnote>
  <w:footnote w:type="continuationNotice" w:id="1">
    <w:p w14:paraId="59D0B4A0" w14:textId="77777777" w:rsidR="0074209C" w:rsidRDefault="0074209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04FC"/>
    <w:rsid w:val="0000301E"/>
    <w:rsid w:val="00003677"/>
    <w:rsid w:val="00003A43"/>
    <w:rsid w:val="000061B1"/>
    <w:rsid w:val="0001058F"/>
    <w:rsid w:val="00011F91"/>
    <w:rsid w:val="000148D4"/>
    <w:rsid w:val="00020CCF"/>
    <w:rsid w:val="00022237"/>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F8D"/>
    <w:rsid w:val="000622D3"/>
    <w:rsid w:val="00064AD1"/>
    <w:rsid w:val="00064BA7"/>
    <w:rsid w:val="00066D9F"/>
    <w:rsid w:val="00073216"/>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4162E"/>
    <w:rsid w:val="00141F65"/>
    <w:rsid w:val="001431EF"/>
    <w:rsid w:val="001522C6"/>
    <w:rsid w:val="001536A3"/>
    <w:rsid w:val="001541D9"/>
    <w:rsid w:val="0015688C"/>
    <w:rsid w:val="001571E4"/>
    <w:rsid w:val="00160A32"/>
    <w:rsid w:val="00161285"/>
    <w:rsid w:val="00162A03"/>
    <w:rsid w:val="0016492F"/>
    <w:rsid w:val="00167D44"/>
    <w:rsid w:val="00167F8A"/>
    <w:rsid w:val="00171BE3"/>
    <w:rsid w:val="001744FB"/>
    <w:rsid w:val="00177E17"/>
    <w:rsid w:val="00181F1C"/>
    <w:rsid w:val="00185097"/>
    <w:rsid w:val="0018786A"/>
    <w:rsid w:val="001878C1"/>
    <w:rsid w:val="00187CB8"/>
    <w:rsid w:val="00190C2F"/>
    <w:rsid w:val="00191656"/>
    <w:rsid w:val="00192A35"/>
    <w:rsid w:val="00195D26"/>
    <w:rsid w:val="001A026F"/>
    <w:rsid w:val="001A1D86"/>
    <w:rsid w:val="001A4C7E"/>
    <w:rsid w:val="001A62CA"/>
    <w:rsid w:val="001B052B"/>
    <w:rsid w:val="001B1778"/>
    <w:rsid w:val="001B1DE5"/>
    <w:rsid w:val="001B3C00"/>
    <w:rsid w:val="001C048A"/>
    <w:rsid w:val="001C3042"/>
    <w:rsid w:val="001C344D"/>
    <w:rsid w:val="001C3F80"/>
    <w:rsid w:val="001C763A"/>
    <w:rsid w:val="001D3BF8"/>
    <w:rsid w:val="001D4EE6"/>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58F2"/>
    <w:rsid w:val="00246349"/>
    <w:rsid w:val="0025085A"/>
    <w:rsid w:val="002524CB"/>
    <w:rsid w:val="002536F5"/>
    <w:rsid w:val="00254C00"/>
    <w:rsid w:val="00255CE5"/>
    <w:rsid w:val="002560A0"/>
    <w:rsid w:val="002639BD"/>
    <w:rsid w:val="002654A9"/>
    <w:rsid w:val="00265F1F"/>
    <w:rsid w:val="002673B0"/>
    <w:rsid w:val="00267C12"/>
    <w:rsid w:val="00271547"/>
    <w:rsid w:val="00271EC7"/>
    <w:rsid w:val="002751AC"/>
    <w:rsid w:val="00282B6F"/>
    <w:rsid w:val="0028374C"/>
    <w:rsid w:val="002847E9"/>
    <w:rsid w:val="0028750F"/>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D0C"/>
    <w:rsid w:val="00324FA3"/>
    <w:rsid w:val="0032583B"/>
    <w:rsid w:val="0032634A"/>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61522"/>
    <w:rsid w:val="003655FD"/>
    <w:rsid w:val="0036645D"/>
    <w:rsid w:val="00371E71"/>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507A"/>
    <w:rsid w:val="003F086B"/>
    <w:rsid w:val="003F146D"/>
    <w:rsid w:val="003F178E"/>
    <w:rsid w:val="003F68AD"/>
    <w:rsid w:val="004054A4"/>
    <w:rsid w:val="00406085"/>
    <w:rsid w:val="00407C2A"/>
    <w:rsid w:val="0041172E"/>
    <w:rsid w:val="00416AB2"/>
    <w:rsid w:val="00420477"/>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3F8D"/>
    <w:rsid w:val="004674A9"/>
    <w:rsid w:val="00467583"/>
    <w:rsid w:val="00467A11"/>
    <w:rsid w:val="0047100C"/>
    <w:rsid w:val="00471D8F"/>
    <w:rsid w:val="004727DA"/>
    <w:rsid w:val="00481FA9"/>
    <w:rsid w:val="00484E10"/>
    <w:rsid w:val="0048551D"/>
    <w:rsid w:val="00486C47"/>
    <w:rsid w:val="00487603"/>
    <w:rsid w:val="00490C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A2E"/>
    <w:rsid w:val="004F3686"/>
    <w:rsid w:val="005003D7"/>
    <w:rsid w:val="00500B04"/>
    <w:rsid w:val="00501FAE"/>
    <w:rsid w:val="005020CE"/>
    <w:rsid w:val="00502397"/>
    <w:rsid w:val="0050258F"/>
    <w:rsid w:val="00502E76"/>
    <w:rsid w:val="00502EC8"/>
    <w:rsid w:val="00503FD3"/>
    <w:rsid w:val="005045CA"/>
    <w:rsid w:val="00504A95"/>
    <w:rsid w:val="00510FD2"/>
    <w:rsid w:val="005154C8"/>
    <w:rsid w:val="00515A29"/>
    <w:rsid w:val="005164B3"/>
    <w:rsid w:val="0052040B"/>
    <w:rsid w:val="00521ADF"/>
    <w:rsid w:val="0052245B"/>
    <w:rsid w:val="00525456"/>
    <w:rsid w:val="00525FF9"/>
    <w:rsid w:val="00526E4C"/>
    <w:rsid w:val="00526E70"/>
    <w:rsid w:val="005275E5"/>
    <w:rsid w:val="00531255"/>
    <w:rsid w:val="005327A2"/>
    <w:rsid w:val="00532A81"/>
    <w:rsid w:val="00533FD3"/>
    <w:rsid w:val="005344EF"/>
    <w:rsid w:val="00536A68"/>
    <w:rsid w:val="00536FDB"/>
    <w:rsid w:val="00537DED"/>
    <w:rsid w:val="00543FF4"/>
    <w:rsid w:val="00544636"/>
    <w:rsid w:val="0054642B"/>
    <w:rsid w:val="005517DB"/>
    <w:rsid w:val="005526C0"/>
    <w:rsid w:val="0055348F"/>
    <w:rsid w:val="005535F5"/>
    <w:rsid w:val="005563F3"/>
    <w:rsid w:val="0056056A"/>
    <w:rsid w:val="00560AD8"/>
    <w:rsid w:val="005660FF"/>
    <w:rsid w:val="00570B66"/>
    <w:rsid w:val="0057378A"/>
    <w:rsid w:val="00573FB9"/>
    <w:rsid w:val="005760BA"/>
    <w:rsid w:val="00576B06"/>
    <w:rsid w:val="00580BD0"/>
    <w:rsid w:val="00581327"/>
    <w:rsid w:val="0058735E"/>
    <w:rsid w:val="00587927"/>
    <w:rsid w:val="00590216"/>
    <w:rsid w:val="005908F4"/>
    <w:rsid w:val="00593A13"/>
    <w:rsid w:val="0059632F"/>
    <w:rsid w:val="00597BA0"/>
    <w:rsid w:val="005A0211"/>
    <w:rsid w:val="005A1BB2"/>
    <w:rsid w:val="005A31BD"/>
    <w:rsid w:val="005A361B"/>
    <w:rsid w:val="005A3C12"/>
    <w:rsid w:val="005A55E3"/>
    <w:rsid w:val="005A5D85"/>
    <w:rsid w:val="005B0932"/>
    <w:rsid w:val="005B0A77"/>
    <w:rsid w:val="005B13D1"/>
    <w:rsid w:val="005B3921"/>
    <w:rsid w:val="005C0B66"/>
    <w:rsid w:val="005C0E9F"/>
    <w:rsid w:val="005C118D"/>
    <w:rsid w:val="005C3A2D"/>
    <w:rsid w:val="005C4360"/>
    <w:rsid w:val="005C44A9"/>
    <w:rsid w:val="005C4FAF"/>
    <w:rsid w:val="005C535D"/>
    <w:rsid w:val="005C73A8"/>
    <w:rsid w:val="005D46C8"/>
    <w:rsid w:val="005D5BEC"/>
    <w:rsid w:val="005D5FD0"/>
    <w:rsid w:val="005D752E"/>
    <w:rsid w:val="005D7D24"/>
    <w:rsid w:val="005E02D5"/>
    <w:rsid w:val="005E0F8E"/>
    <w:rsid w:val="005E1748"/>
    <w:rsid w:val="005E1C74"/>
    <w:rsid w:val="005E2088"/>
    <w:rsid w:val="005E20C4"/>
    <w:rsid w:val="005E39B3"/>
    <w:rsid w:val="005E625D"/>
    <w:rsid w:val="005E7178"/>
    <w:rsid w:val="005F03F1"/>
    <w:rsid w:val="005F1200"/>
    <w:rsid w:val="005F145A"/>
    <w:rsid w:val="005F3C09"/>
    <w:rsid w:val="005F468B"/>
    <w:rsid w:val="00604AA6"/>
    <w:rsid w:val="0060594D"/>
    <w:rsid w:val="0060702B"/>
    <w:rsid w:val="006070A9"/>
    <w:rsid w:val="006127E0"/>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B8E"/>
    <w:rsid w:val="00676982"/>
    <w:rsid w:val="00677354"/>
    <w:rsid w:val="00680837"/>
    <w:rsid w:val="00680864"/>
    <w:rsid w:val="006815CD"/>
    <w:rsid w:val="00681A58"/>
    <w:rsid w:val="0068304F"/>
    <w:rsid w:val="006837C9"/>
    <w:rsid w:val="006848FA"/>
    <w:rsid w:val="0068671F"/>
    <w:rsid w:val="00687974"/>
    <w:rsid w:val="00695003"/>
    <w:rsid w:val="006969F7"/>
    <w:rsid w:val="00697D04"/>
    <w:rsid w:val="006A18F6"/>
    <w:rsid w:val="006A254B"/>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15C"/>
    <w:rsid w:val="006D1CC4"/>
    <w:rsid w:val="006D1D88"/>
    <w:rsid w:val="006D39F7"/>
    <w:rsid w:val="006D55C1"/>
    <w:rsid w:val="006D5A95"/>
    <w:rsid w:val="006D5F82"/>
    <w:rsid w:val="006D71AA"/>
    <w:rsid w:val="006E02BA"/>
    <w:rsid w:val="006E1560"/>
    <w:rsid w:val="006E1848"/>
    <w:rsid w:val="006E279C"/>
    <w:rsid w:val="006E3D37"/>
    <w:rsid w:val="006E5B80"/>
    <w:rsid w:val="006F11BB"/>
    <w:rsid w:val="006F329A"/>
    <w:rsid w:val="006F7E64"/>
    <w:rsid w:val="0070244E"/>
    <w:rsid w:val="0070405B"/>
    <w:rsid w:val="00704D50"/>
    <w:rsid w:val="00705E01"/>
    <w:rsid w:val="00707844"/>
    <w:rsid w:val="0071012D"/>
    <w:rsid w:val="00710149"/>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435F"/>
    <w:rsid w:val="00734632"/>
    <w:rsid w:val="00735C6A"/>
    <w:rsid w:val="007413FA"/>
    <w:rsid w:val="0074209C"/>
    <w:rsid w:val="00743E13"/>
    <w:rsid w:val="00744653"/>
    <w:rsid w:val="0074671B"/>
    <w:rsid w:val="00751B64"/>
    <w:rsid w:val="00751DE2"/>
    <w:rsid w:val="007522A7"/>
    <w:rsid w:val="00753515"/>
    <w:rsid w:val="00755A13"/>
    <w:rsid w:val="00761517"/>
    <w:rsid w:val="007623C4"/>
    <w:rsid w:val="00762483"/>
    <w:rsid w:val="00762EEF"/>
    <w:rsid w:val="00763010"/>
    <w:rsid w:val="0076485B"/>
    <w:rsid w:val="00764F9A"/>
    <w:rsid w:val="00777C38"/>
    <w:rsid w:val="00777D3E"/>
    <w:rsid w:val="00780A02"/>
    <w:rsid w:val="00783690"/>
    <w:rsid w:val="00792FDA"/>
    <w:rsid w:val="00793C11"/>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591"/>
    <w:rsid w:val="007D0F8E"/>
    <w:rsid w:val="007D28C5"/>
    <w:rsid w:val="007D323D"/>
    <w:rsid w:val="007D3BEB"/>
    <w:rsid w:val="007D4E0C"/>
    <w:rsid w:val="007E6C01"/>
    <w:rsid w:val="007F21CF"/>
    <w:rsid w:val="007F2767"/>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873"/>
    <w:rsid w:val="00843A43"/>
    <w:rsid w:val="008511FC"/>
    <w:rsid w:val="00852B89"/>
    <w:rsid w:val="008568C7"/>
    <w:rsid w:val="00860D19"/>
    <w:rsid w:val="008619FF"/>
    <w:rsid w:val="00862F6B"/>
    <w:rsid w:val="00864242"/>
    <w:rsid w:val="00866346"/>
    <w:rsid w:val="0086676A"/>
    <w:rsid w:val="00870E24"/>
    <w:rsid w:val="008710BB"/>
    <w:rsid w:val="008722DB"/>
    <w:rsid w:val="00872575"/>
    <w:rsid w:val="00876981"/>
    <w:rsid w:val="008772B5"/>
    <w:rsid w:val="00882410"/>
    <w:rsid w:val="008824F0"/>
    <w:rsid w:val="008830CF"/>
    <w:rsid w:val="00883960"/>
    <w:rsid w:val="00884442"/>
    <w:rsid w:val="00887B0D"/>
    <w:rsid w:val="00895225"/>
    <w:rsid w:val="008955CF"/>
    <w:rsid w:val="008964B2"/>
    <w:rsid w:val="008A2E3B"/>
    <w:rsid w:val="008A30AE"/>
    <w:rsid w:val="008A353C"/>
    <w:rsid w:val="008A36C4"/>
    <w:rsid w:val="008A463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1B0E"/>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31E30"/>
    <w:rsid w:val="00934DD0"/>
    <w:rsid w:val="00937F51"/>
    <w:rsid w:val="00941DFA"/>
    <w:rsid w:val="00941ED2"/>
    <w:rsid w:val="00941FA5"/>
    <w:rsid w:val="00944CAF"/>
    <w:rsid w:val="00945EA4"/>
    <w:rsid w:val="0094739B"/>
    <w:rsid w:val="009521B6"/>
    <w:rsid w:val="0095445A"/>
    <w:rsid w:val="00956D3F"/>
    <w:rsid w:val="009611CC"/>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33CF"/>
    <w:rsid w:val="009951A0"/>
    <w:rsid w:val="0099532F"/>
    <w:rsid w:val="00996772"/>
    <w:rsid w:val="009A0A4D"/>
    <w:rsid w:val="009A0AF7"/>
    <w:rsid w:val="009A0B0B"/>
    <w:rsid w:val="009A177B"/>
    <w:rsid w:val="009A1BD5"/>
    <w:rsid w:val="009A20AB"/>
    <w:rsid w:val="009A560E"/>
    <w:rsid w:val="009A6A5E"/>
    <w:rsid w:val="009A72EF"/>
    <w:rsid w:val="009A74D3"/>
    <w:rsid w:val="009B1472"/>
    <w:rsid w:val="009B20CE"/>
    <w:rsid w:val="009B21AA"/>
    <w:rsid w:val="009B38C7"/>
    <w:rsid w:val="009B62EC"/>
    <w:rsid w:val="009C0332"/>
    <w:rsid w:val="009C1F23"/>
    <w:rsid w:val="009C23F3"/>
    <w:rsid w:val="009C2C29"/>
    <w:rsid w:val="009C3822"/>
    <w:rsid w:val="009C6FFE"/>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015E"/>
    <w:rsid w:val="00A31454"/>
    <w:rsid w:val="00A34482"/>
    <w:rsid w:val="00A36D5C"/>
    <w:rsid w:val="00A36FF6"/>
    <w:rsid w:val="00A378A6"/>
    <w:rsid w:val="00A412C4"/>
    <w:rsid w:val="00A42530"/>
    <w:rsid w:val="00A4427F"/>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1E6C"/>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2B84"/>
    <w:rsid w:val="00BD542A"/>
    <w:rsid w:val="00BE0A36"/>
    <w:rsid w:val="00BE1A67"/>
    <w:rsid w:val="00BE2581"/>
    <w:rsid w:val="00BE5DB8"/>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5387"/>
    <w:rsid w:val="00C90039"/>
    <w:rsid w:val="00C90E50"/>
    <w:rsid w:val="00C92244"/>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1B8A"/>
    <w:rsid w:val="00CD6D4D"/>
    <w:rsid w:val="00CD7F8A"/>
    <w:rsid w:val="00CD7F8F"/>
    <w:rsid w:val="00CE05D1"/>
    <w:rsid w:val="00CE0C63"/>
    <w:rsid w:val="00CE16BB"/>
    <w:rsid w:val="00CE4095"/>
    <w:rsid w:val="00CE7588"/>
    <w:rsid w:val="00CF2F93"/>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34ED2"/>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0BAB"/>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0A93"/>
    <w:rsid w:val="00EA1AAC"/>
    <w:rsid w:val="00EB1323"/>
    <w:rsid w:val="00EB2065"/>
    <w:rsid w:val="00EB22DC"/>
    <w:rsid w:val="00EB244B"/>
    <w:rsid w:val="00EB3A06"/>
    <w:rsid w:val="00EB4038"/>
    <w:rsid w:val="00EB66E0"/>
    <w:rsid w:val="00EB6E52"/>
    <w:rsid w:val="00EB79FC"/>
    <w:rsid w:val="00EC08BA"/>
    <w:rsid w:val="00EC19AE"/>
    <w:rsid w:val="00EC29C0"/>
    <w:rsid w:val="00EC3A78"/>
    <w:rsid w:val="00EC49BA"/>
    <w:rsid w:val="00ED1B29"/>
    <w:rsid w:val="00ED363A"/>
    <w:rsid w:val="00EE0076"/>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1DDA"/>
    <w:rsid w:val="00F45409"/>
    <w:rsid w:val="00F47EA8"/>
    <w:rsid w:val="00F52CF8"/>
    <w:rsid w:val="00F55D4D"/>
    <w:rsid w:val="00F573C3"/>
    <w:rsid w:val="00F6001B"/>
    <w:rsid w:val="00F6387E"/>
    <w:rsid w:val="00F63DC0"/>
    <w:rsid w:val="00F71BE5"/>
    <w:rsid w:val="00F74674"/>
    <w:rsid w:val="00F74DFB"/>
    <w:rsid w:val="00F7742E"/>
    <w:rsid w:val="00F80386"/>
    <w:rsid w:val="00F820FC"/>
    <w:rsid w:val="00F94908"/>
    <w:rsid w:val="00F96060"/>
    <w:rsid w:val="00FA2601"/>
    <w:rsid w:val="00FA61ED"/>
    <w:rsid w:val="00FB0883"/>
    <w:rsid w:val="00FB09B3"/>
    <w:rsid w:val="00FB496A"/>
    <w:rsid w:val="00FB59B0"/>
    <w:rsid w:val="00FB6889"/>
    <w:rsid w:val="00FC2FD6"/>
    <w:rsid w:val="00FC5291"/>
    <w:rsid w:val="00FCF7A5"/>
    <w:rsid w:val="00FD0454"/>
    <w:rsid w:val="00FD13F8"/>
    <w:rsid w:val="00FD1492"/>
    <w:rsid w:val="00FD14E7"/>
    <w:rsid w:val="00FD17FF"/>
    <w:rsid w:val="00FD5BEE"/>
    <w:rsid w:val="00FD69C3"/>
    <w:rsid w:val="00FD7996"/>
    <w:rsid w:val="00FE1565"/>
    <w:rsid w:val="00FE1A1B"/>
    <w:rsid w:val="00FE1BAA"/>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26E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syrrr1@hotmail.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yar8@liv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syar8@live.co.uk"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psyrrr1@hotmail.co.uk" TargetMode="External"/><Relationship Id="rId4" Type="http://schemas.openxmlformats.org/officeDocument/2006/relationships/settings" Target="settings.xml"/><Relationship Id="rId9" Type="http://schemas.openxmlformats.org/officeDocument/2006/relationships/hyperlink" Target="mailto:psyra7@hotmail.co.uk" TargetMode="External"/><Relationship Id="rId14"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8342-5FE5-479E-96B4-6303138A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5</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Ram Raja</cp:lastModifiedBy>
  <cp:revision>24</cp:revision>
  <cp:lastPrinted>2018-02-23T15:58:00Z</cp:lastPrinted>
  <dcterms:created xsi:type="dcterms:W3CDTF">2018-04-25T16:57:00Z</dcterms:created>
  <dcterms:modified xsi:type="dcterms:W3CDTF">2018-04-27T14:15:00Z</dcterms:modified>
</cp:coreProperties>
</file>