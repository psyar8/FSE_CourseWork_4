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Pr="001638A9" w:rsidRDefault="00B946C9" w:rsidP="006D1D88">
      <w:pPr>
        <w:pStyle w:val="Title"/>
      </w:pPr>
      <w:r w:rsidRPr="001638A9">
        <w:softHyphen/>
      </w:r>
      <w:r w:rsidRPr="001638A9">
        <w:softHyphen/>
      </w:r>
      <w:r w:rsidRPr="001638A9">
        <w:softHyphen/>
      </w:r>
      <w:r w:rsidR="00EB66E0" w:rsidRPr="001638A9">
        <w:t xml:space="preserve">G51FSE Assessed Lab </w:t>
      </w:r>
      <w:r w:rsidR="00F11F1E" w:rsidRPr="001638A9">
        <w:t>4</w:t>
      </w:r>
    </w:p>
    <w:tbl>
      <w:tblP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rsidRPr="001638A9" w14:paraId="53427297" w14:textId="77777777" w:rsidTr="71DF1AFB">
        <w:trPr>
          <w:trHeight w:hRule="exact" w:val="461"/>
        </w:trPr>
        <w:tc>
          <w:tcPr>
            <w:tcW w:w="4770" w:type="dxa"/>
          </w:tcPr>
          <w:p w14:paraId="5308EA55" w14:textId="6B49158B" w:rsidR="006D1D88" w:rsidRPr="001638A9" w:rsidRDefault="71DF1AFB" w:rsidP="71DF1AFB">
            <w:pPr>
              <w:rPr>
                <w:rFonts w:asciiTheme="majorHAnsi" w:eastAsiaTheme="majorEastAsia" w:hAnsiTheme="majorHAnsi" w:cstheme="majorBidi"/>
                <w:b/>
                <w:bCs/>
                <w:sz w:val="30"/>
                <w:szCs w:val="30"/>
              </w:rPr>
            </w:pPr>
            <w:r w:rsidRPr="001638A9">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Pr="001638A9" w:rsidRDefault="006D1D88" w:rsidP="00992E74">
            <w:pPr>
              <w:rPr>
                <w:rFonts w:asciiTheme="majorHAnsi" w:hAnsiTheme="majorHAnsi"/>
              </w:rPr>
            </w:pPr>
            <w:r w:rsidRPr="001638A9">
              <w:rPr>
                <w:rFonts w:asciiTheme="majorHAnsi" w:hAnsiTheme="majorHAnsi"/>
              </w:rPr>
              <w:t xml:space="preserve"> </w:t>
            </w:r>
          </w:p>
        </w:tc>
        <w:tc>
          <w:tcPr>
            <w:tcW w:w="3117" w:type="dxa"/>
          </w:tcPr>
          <w:p w14:paraId="1BEFA2BA" w14:textId="018C6427" w:rsidR="006D1D88" w:rsidRPr="003D69ED" w:rsidRDefault="38ACB8B7" w:rsidP="00992E74">
            <w:pPr>
              <w:jc w:val="right"/>
              <w:rPr>
                <w:rFonts w:asciiTheme="majorHAnsi" w:hAnsiTheme="majorHAnsi"/>
                <w:b/>
              </w:rPr>
            </w:pPr>
            <w:r w:rsidRPr="003D69ED">
              <w:rPr>
                <w:rFonts w:asciiTheme="majorHAnsi" w:hAnsiTheme="majorHAnsi"/>
                <w:b/>
              </w:rPr>
              <w:t>0</w:t>
            </w:r>
            <w:r w:rsidR="00DD4D40" w:rsidRPr="003D69ED">
              <w:rPr>
                <w:rFonts w:asciiTheme="majorHAnsi" w:hAnsiTheme="majorHAnsi"/>
                <w:b/>
              </w:rPr>
              <w:t>4</w:t>
            </w:r>
            <w:r w:rsidRPr="003D69ED">
              <w:rPr>
                <w:rFonts w:asciiTheme="majorHAnsi" w:hAnsiTheme="majorHAnsi"/>
                <w:b/>
              </w:rPr>
              <w:t>/0</w:t>
            </w:r>
            <w:r w:rsidR="00DD4D40" w:rsidRPr="003D69ED">
              <w:rPr>
                <w:rFonts w:asciiTheme="majorHAnsi" w:hAnsiTheme="majorHAnsi"/>
                <w:b/>
              </w:rPr>
              <w:t>5</w:t>
            </w:r>
            <w:r w:rsidR="71DF1AFB" w:rsidRPr="003D69ED">
              <w:rPr>
                <w:rFonts w:asciiTheme="majorHAnsi" w:hAnsiTheme="majorHAnsi"/>
                <w:b/>
              </w:rPr>
              <w:t>/2018</w:t>
            </w:r>
          </w:p>
        </w:tc>
      </w:tr>
    </w:tbl>
    <w:p w14:paraId="7DDD04E0" w14:textId="6E0A0815" w:rsidR="006D0593" w:rsidRPr="001638A9" w:rsidRDefault="00207C3B" w:rsidP="006D0593">
      <w:pPr>
        <w:pStyle w:val="Heading1"/>
      </w:pPr>
      <w:r w:rsidRPr="001638A9">
        <w:t>Unit Testing</w:t>
      </w:r>
    </w:p>
    <w:p w14:paraId="2A3D64A0" w14:textId="039F2C04" w:rsidR="00BB4FF8" w:rsidRPr="003D69ED" w:rsidRDefault="009458E4"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The following documentation contains details of the tests that we have created to test </w:t>
      </w:r>
      <w:r w:rsidR="003E1E70" w:rsidRPr="003D69ED">
        <w:rPr>
          <w:rFonts w:asciiTheme="majorHAnsi" w:hAnsiTheme="majorHAnsi" w:cs="Times New Roman"/>
          <w:color w:val="5A5A5A"/>
          <w:sz w:val="24"/>
        </w:rPr>
        <w:t>the different c</w:t>
      </w:r>
      <w:r w:rsidR="00855B47" w:rsidRPr="003D69ED">
        <w:rPr>
          <w:rFonts w:asciiTheme="majorHAnsi" w:hAnsiTheme="majorHAnsi" w:cs="Times New Roman"/>
          <w:color w:val="5A5A5A"/>
          <w:sz w:val="24"/>
        </w:rPr>
        <w:t>lass</w:t>
      </w:r>
      <w:r w:rsidR="003E1E70" w:rsidRPr="003D69ED">
        <w:rPr>
          <w:rFonts w:asciiTheme="majorHAnsi" w:hAnsiTheme="majorHAnsi" w:cs="Times New Roman"/>
          <w:color w:val="5A5A5A"/>
          <w:sz w:val="24"/>
        </w:rPr>
        <w:t>es</w:t>
      </w:r>
      <w:r w:rsidRPr="003D69ED">
        <w:rPr>
          <w:rFonts w:asciiTheme="majorHAnsi" w:hAnsiTheme="majorHAnsi" w:cs="Times New Roman"/>
          <w:color w:val="5A5A5A"/>
          <w:sz w:val="24"/>
        </w:rPr>
        <w:t xml:space="preserve">. </w:t>
      </w:r>
      <w:r w:rsidR="00BB4FF8" w:rsidRPr="003D69ED">
        <w:rPr>
          <w:rFonts w:asciiTheme="majorHAnsi" w:hAnsiTheme="majorHAnsi" w:cs="Times New Roman"/>
          <w:color w:val="5A5A5A"/>
          <w:sz w:val="24"/>
        </w:rPr>
        <w:t>We held our first group meeting on Tuesday 24</w:t>
      </w:r>
      <w:r w:rsidR="00BB4FF8" w:rsidRPr="003D69ED">
        <w:rPr>
          <w:rFonts w:asciiTheme="majorHAnsi" w:hAnsiTheme="majorHAnsi" w:cs="Times New Roman"/>
          <w:color w:val="5A5A5A"/>
          <w:sz w:val="24"/>
          <w:vertAlign w:val="superscript"/>
        </w:rPr>
        <w:t>th</w:t>
      </w:r>
      <w:r w:rsidR="00BB4FF8" w:rsidRPr="003D69ED">
        <w:rPr>
          <w:rFonts w:asciiTheme="majorHAnsi" w:hAnsiTheme="majorHAnsi" w:cs="Times New Roman"/>
          <w:color w:val="5A5A5A"/>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sidRPr="003D69ED">
        <w:rPr>
          <w:rFonts w:asciiTheme="majorHAnsi" w:hAnsiTheme="majorHAnsi" w:cs="Times New Roman"/>
          <w:color w:val="5A5A5A"/>
          <w:sz w:val="24"/>
        </w:rPr>
        <w:t xml:space="preserve">work as a group as this improved traceability and visibility of the project. </w:t>
      </w:r>
    </w:p>
    <w:p w14:paraId="7DA40A6A" w14:textId="19307EDE" w:rsidR="00DE3BDD" w:rsidRPr="003D69ED" w:rsidRDefault="00DE3BDD" w:rsidP="00B74380">
      <w:pPr>
        <w:pStyle w:val="NoSpacing"/>
        <w:jc w:val="both"/>
        <w:rPr>
          <w:rFonts w:asciiTheme="majorHAnsi" w:hAnsiTheme="majorHAnsi" w:cs="Times New Roman"/>
          <w:color w:val="5A5A5A"/>
          <w:sz w:val="24"/>
        </w:rPr>
      </w:pPr>
    </w:p>
    <w:p w14:paraId="747FD5F3" w14:textId="0834E5E5" w:rsidR="00DE3BDD" w:rsidRPr="003D69ED" w:rsidRDefault="00DE3BDD"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As a group we also decided to use paired programming while developing the JUnit tests. Each pair was assigned a different class. </w:t>
      </w:r>
      <w:r w:rsidR="00BE6771" w:rsidRPr="003D69ED">
        <w:rPr>
          <w:rFonts w:asciiTheme="majorHAnsi" w:hAnsiTheme="majorHAnsi" w:cs="Times New Roman"/>
          <w:color w:val="5A5A5A"/>
          <w:sz w:val="24"/>
        </w:rPr>
        <w:t>Therefore,</w:t>
      </w:r>
      <w:r w:rsidRPr="003D69ED">
        <w:rPr>
          <w:rFonts w:asciiTheme="majorHAnsi" w:hAnsiTheme="majorHAnsi" w:cs="Times New Roman"/>
          <w:color w:val="5A5A5A"/>
          <w:sz w:val="24"/>
        </w:rPr>
        <w:t xml:space="preserve"> we met as pairs and developed the tests so that one person is at the machine typing while the other person work on </w:t>
      </w:r>
      <w:r w:rsidR="00BE6771" w:rsidRPr="003D69ED">
        <w:rPr>
          <w:rFonts w:asciiTheme="majorHAnsi" w:hAnsiTheme="majorHAnsi" w:cs="Times New Roman"/>
          <w:color w:val="5A5A5A"/>
          <w:sz w:val="24"/>
        </w:rPr>
        <w:t>the code</w:t>
      </w:r>
      <w:r w:rsidRPr="003D69ED">
        <w:rPr>
          <w:rFonts w:asciiTheme="majorHAnsi" w:hAnsiTheme="majorHAnsi" w:cs="Times New Roman"/>
          <w:color w:val="5A5A5A"/>
          <w:sz w:val="24"/>
        </w:rPr>
        <w:t xml:space="preserve">. The pairs kept changing roles so that there is an equal amount of input by both individuals. </w:t>
      </w:r>
      <w:r w:rsidR="00204A7C" w:rsidRPr="003D69ED">
        <w:rPr>
          <w:rFonts w:asciiTheme="majorHAnsi" w:hAnsiTheme="majorHAnsi" w:cs="Times New Roman"/>
          <w:color w:val="5A5A5A"/>
          <w:sz w:val="24"/>
        </w:rPr>
        <w:t>On Friday 27</w:t>
      </w:r>
      <w:r w:rsidR="00204A7C" w:rsidRPr="003D69ED">
        <w:rPr>
          <w:rFonts w:asciiTheme="majorHAnsi" w:hAnsiTheme="majorHAnsi" w:cs="Times New Roman"/>
          <w:color w:val="5A5A5A"/>
          <w:sz w:val="24"/>
          <w:vertAlign w:val="superscript"/>
        </w:rPr>
        <w:t>th</w:t>
      </w:r>
      <w:r w:rsidR="00204A7C" w:rsidRPr="003D69ED">
        <w:rPr>
          <w:rFonts w:asciiTheme="majorHAnsi" w:hAnsiTheme="majorHAnsi" w:cs="Times New Roman"/>
          <w:color w:val="5A5A5A"/>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3D69ED" w:rsidRDefault="00BE6771" w:rsidP="00A9182E">
      <w:pPr>
        <w:pStyle w:val="NoSpacing"/>
        <w:rPr>
          <w:rFonts w:asciiTheme="majorHAnsi" w:hAnsiTheme="majorHAnsi" w:cs="Times New Roman"/>
          <w:color w:val="5A5A5A"/>
          <w:sz w:val="24"/>
          <w:szCs w:val="24"/>
        </w:rPr>
      </w:pPr>
    </w:p>
    <w:p w14:paraId="3536CB69" w14:textId="643AF1D8" w:rsidR="00DD4D40" w:rsidRPr="003D69ED" w:rsidRDefault="003E4B58"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All the documents contain a list of all the constants which we created for the tests. We created this to make the program more efficient and to have better readability. In addition to this, t</w:t>
      </w:r>
      <w:r w:rsidR="00BE6771" w:rsidRPr="003D69ED">
        <w:rPr>
          <w:rFonts w:asciiTheme="majorHAnsi" w:hAnsiTheme="majorHAnsi" w:cs="Times New Roman"/>
          <w:color w:val="5A5A5A"/>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3D69ED">
        <w:rPr>
          <w:rFonts w:asciiTheme="majorHAnsi" w:hAnsiTheme="majorHAnsi" w:cs="Times New Roman"/>
          <w:color w:val="5A5A5A"/>
          <w:sz w:val="24"/>
          <w:szCs w:val="24"/>
        </w:rPr>
        <w:t xml:space="preserve">All the tables contain unique ID’s so that the tests, changes and bugs can be easily identified. This also makes it easier to cross-reference the values in other tables. </w:t>
      </w:r>
      <w:r w:rsidRPr="003D69ED">
        <w:rPr>
          <w:rFonts w:asciiTheme="majorHAnsi" w:hAnsiTheme="majorHAnsi" w:cs="Times New Roman"/>
          <w:color w:val="5A5A5A"/>
          <w:sz w:val="24"/>
          <w:szCs w:val="24"/>
        </w:rPr>
        <w:t>Alongside this, in the change table we have included a Git commit ID so that we can easily trace back to the change that was made.</w:t>
      </w:r>
    </w:p>
    <w:p w14:paraId="445CE680" w14:textId="77777777" w:rsidR="00DD4D40" w:rsidRPr="003D69ED" w:rsidRDefault="00DD4D40" w:rsidP="003E4B58">
      <w:pPr>
        <w:pStyle w:val="NoSpacing"/>
        <w:jc w:val="both"/>
        <w:rPr>
          <w:rFonts w:asciiTheme="majorHAnsi" w:hAnsiTheme="majorHAnsi" w:cs="Times New Roman"/>
          <w:color w:val="5A5A5A"/>
          <w:sz w:val="24"/>
          <w:szCs w:val="24"/>
        </w:rPr>
      </w:pPr>
    </w:p>
    <w:p w14:paraId="29D042CF" w14:textId="0A1965EB" w:rsidR="003E4B58" w:rsidRPr="003D69ED" w:rsidRDefault="001638A9"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w:t>
      </w:r>
      <w:r w:rsidR="00DD4D40" w:rsidRPr="003D69ED">
        <w:rPr>
          <w:rFonts w:asciiTheme="majorHAnsi" w:hAnsiTheme="majorHAnsi" w:cs="Times New Roman"/>
          <w:color w:val="5A5A5A"/>
          <w:sz w:val="24"/>
          <w:szCs w:val="24"/>
        </w:rPr>
        <w:t>ll tests were performed on both Windows and</w:t>
      </w:r>
      <w:r w:rsidR="00D9109C">
        <w:rPr>
          <w:rFonts w:asciiTheme="majorHAnsi" w:hAnsiTheme="majorHAnsi" w:cs="Times New Roman"/>
          <w:color w:val="5A5A5A"/>
          <w:sz w:val="24"/>
          <w:szCs w:val="24"/>
        </w:rPr>
        <w:t xml:space="preserve"> Linux</w:t>
      </w:r>
      <w:r w:rsidR="00DD4D40" w:rsidRPr="003D69ED">
        <w:rPr>
          <w:rFonts w:asciiTheme="majorHAnsi" w:hAnsiTheme="majorHAnsi" w:cs="Times New Roman"/>
          <w:color w:val="5A5A5A"/>
          <w:sz w:val="24"/>
          <w:szCs w:val="24"/>
        </w:rPr>
        <w:t xml:space="preserve">-based </w:t>
      </w:r>
      <w:r w:rsidRPr="003D69ED">
        <w:rPr>
          <w:rFonts w:asciiTheme="majorHAnsi" w:hAnsiTheme="majorHAnsi" w:cs="Times New Roman"/>
          <w:color w:val="5A5A5A"/>
          <w:sz w:val="24"/>
          <w:szCs w:val="24"/>
        </w:rPr>
        <w:t>machines</w:t>
      </w:r>
      <w:r w:rsidR="00DD4D40" w:rsidRPr="003D69ED">
        <w:rPr>
          <w:rFonts w:asciiTheme="majorHAnsi" w:hAnsiTheme="majorHAnsi" w:cs="Times New Roman"/>
          <w:color w:val="5A5A5A"/>
          <w:sz w:val="24"/>
          <w:szCs w:val="24"/>
        </w:rPr>
        <w:t xml:space="preserve"> throughout the </w:t>
      </w:r>
      <w:r w:rsidRPr="003D69ED">
        <w:rPr>
          <w:rFonts w:asciiTheme="majorHAnsi" w:hAnsiTheme="majorHAnsi" w:cs="Times New Roman"/>
          <w:color w:val="5A5A5A"/>
          <w:sz w:val="24"/>
          <w:szCs w:val="24"/>
        </w:rPr>
        <w:t>test</w:t>
      </w:r>
      <w:r w:rsidR="00DD4D40" w:rsidRPr="003D69ED">
        <w:rPr>
          <w:rFonts w:asciiTheme="majorHAnsi" w:hAnsiTheme="majorHAnsi" w:cs="Times New Roman"/>
          <w:color w:val="5A5A5A"/>
          <w:sz w:val="24"/>
          <w:szCs w:val="24"/>
        </w:rPr>
        <w:t xml:space="preserve"> phase, however they were verified at the final stage on a</w:t>
      </w:r>
      <w:r w:rsidRPr="003D69ED">
        <w:rPr>
          <w:rFonts w:asciiTheme="majorHAnsi" w:hAnsiTheme="majorHAnsi" w:cs="Times New Roman"/>
          <w:color w:val="5A5A5A"/>
          <w:sz w:val="24"/>
          <w:szCs w:val="24"/>
        </w:rPr>
        <w:t xml:space="preserve"> Windows</w:t>
      </w:r>
      <w:r w:rsidR="00DD4D40" w:rsidRPr="003D69ED">
        <w:rPr>
          <w:rFonts w:asciiTheme="majorHAnsi" w:hAnsiTheme="majorHAnsi" w:cs="Times New Roman"/>
          <w:color w:val="5A5A5A"/>
          <w:sz w:val="24"/>
          <w:szCs w:val="24"/>
        </w:rPr>
        <w:t>-based system.</w:t>
      </w:r>
      <w:r w:rsidR="00594344" w:rsidRPr="003D69ED">
        <w:rPr>
          <w:rFonts w:asciiTheme="majorHAnsi" w:hAnsiTheme="majorHAnsi" w:cs="Times New Roman"/>
          <w:color w:val="5A5A5A"/>
          <w:sz w:val="24"/>
          <w:szCs w:val="24"/>
        </w:rPr>
        <w:t xml:space="preserve"> Line brea</w:t>
      </w:r>
      <w:r w:rsidRPr="003D69ED">
        <w:rPr>
          <w:rFonts w:asciiTheme="majorHAnsi" w:hAnsiTheme="majorHAnsi" w:cs="Times New Roman"/>
          <w:color w:val="5A5A5A"/>
          <w:sz w:val="24"/>
          <w:szCs w:val="24"/>
        </w:rPr>
        <w:t>king conventions are platform-dependent</w:t>
      </w:r>
      <w:r w:rsidR="00594344" w:rsidRPr="003D69ED">
        <w:rPr>
          <w:rFonts w:asciiTheme="majorHAnsi" w:hAnsiTheme="majorHAnsi" w:cs="Times New Roman"/>
          <w:color w:val="5A5A5A"/>
          <w:sz w:val="24"/>
          <w:szCs w:val="24"/>
        </w:rPr>
        <w:t>; therefore, i</w:t>
      </w:r>
      <w:r w:rsidR="00DD4D40" w:rsidRPr="003D69ED">
        <w:rPr>
          <w:rFonts w:asciiTheme="majorHAnsi" w:hAnsiTheme="majorHAnsi" w:cs="Times New Roman"/>
          <w:color w:val="5A5A5A"/>
          <w:sz w:val="24"/>
          <w:szCs w:val="24"/>
        </w:rPr>
        <w:t>t is advised that tests are performed on machines with both OS</w:t>
      </w:r>
      <w:r w:rsidRPr="003D69ED">
        <w:rPr>
          <w:rFonts w:asciiTheme="majorHAnsi" w:hAnsiTheme="majorHAnsi" w:cs="Times New Roman"/>
          <w:color w:val="5A5A5A"/>
          <w:sz w:val="24"/>
          <w:szCs w:val="24"/>
        </w:rPr>
        <w:t xml:space="preserve"> architectures.</w:t>
      </w:r>
      <w:r w:rsidR="00594344" w:rsidRPr="003D69ED">
        <w:rPr>
          <w:rFonts w:asciiTheme="majorHAnsi" w:hAnsiTheme="majorHAnsi" w:cs="Times New Roman"/>
          <w:color w:val="5A5A5A"/>
          <w:sz w:val="24"/>
          <w:szCs w:val="24"/>
        </w:rPr>
        <w:t xml:space="preserve"> We have attempted to address this</w:t>
      </w:r>
      <w:r w:rsidRPr="003D69ED">
        <w:rPr>
          <w:rFonts w:asciiTheme="majorHAnsi" w:hAnsiTheme="majorHAnsi" w:cs="Times New Roman"/>
          <w:color w:val="5A5A5A"/>
          <w:sz w:val="24"/>
          <w:szCs w:val="24"/>
        </w:rPr>
        <w:t xml:space="preserve"> issue</w:t>
      </w:r>
      <w:r w:rsidR="00594344" w:rsidRPr="003D69ED">
        <w:rPr>
          <w:rFonts w:asciiTheme="majorHAnsi" w:hAnsiTheme="majorHAnsi" w:cs="Times New Roman"/>
          <w:color w:val="5A5A5A"/>
          <w:sz w:val="24"/>
          <w:szCs w:val="24"/>
        </w:rPr>
        <w:t xml:space="preserve"> by </w:t>
      </w:r>
      <w:r w:rsidRPr="003D69ED">
        <w:rPr>
          <w:rFonts w:asciiTheme="majorHAnsi" w:hAnsiTheme="majorHAnsi" w:cs="Times New Roman"/>
          <w:color w:val="5A5A5A"/>
          <w:sz w:val="24"/>
          <w:szCs w:val="24"/>
        </w:rPr>
        <w:t>identifying the user’s platform, accessing their respective line separator using a built-in method</w:t>
      </w:r>
      <w:r w:rsidR="005D433F" w:rsidRPr="003D69ED">
        <w:rPr>
          <w:rFonts w:asciiTheme="majorHAnsi" w:hAnsiTheme="majorHAnsi" w:cs="Times New Roman"/>
          <w:color w:val="5A5A5A"/>
          <w:sz w:val="24"/>
          <w:szCs w:val="24"/>
        </w:rPr>
        <w:t xml:space="preserve"> (</w:t>
      </w:r>
      <w:proofErr w:type="spellStart"/>
      <w:r w:rsidR="005D433F" w:rsidRPr="003D69ED">
        <w:rPr>
          <w:rFonts w:asciiTheme="majorHAnsi" w:hAnsiTheme="majorHAnsi" w:cs="Times New Roman"/>
          <w:color w:val="5A5A5A"/>
          <w:sz w:val="24"/>
          <w:szCs w:val="24"/>
        </w:rPr>
        <w:t>System.lineSeparator</w:t>
      </w:r>
      <w:proofErr w:type="spellEnd"/>
      <w:proofErr w:type="gramStart"/>
      <w:r w:rsidR="005D433F" w:rsidRPr="003D69ED">
        <w:rPr>
          <w:rFonts w:asciiTheme="majorHAnsi" w:hAnsiTheme="majorHAnsi" w:cs="Times New Roman"/>
          <w:color w:val="5A5A5A"/>
          <w:sz w:val="24"/>
          <w:szCs w:val="24"/>
        </w:rPr>
        <w:t>();)</w:t>
      </w:r>
      <w:proofErr w:type="gramEnd"/>
      <w:r w:rsidRPr="003D69ED">
        <w:rPr>
          <w:rFonts w:asciiTheme="majorHAnsi" w:hAnsiTheme="majorHAnsi" w:cs="Times New Roman"/>
          <w:color w:val="5A5A5A"/>
          <w:sz w:val="24"/>
          <w:szCs w:val="24"/>
        </w:rPr>
        <w:t>, assigning this to a constant and applying this wherever a line break is required. However, despite of this, we advise further tests are performed on both platforms.</w:t>
      </w:r>
    </w:p>
    <w:p w14:paraId="0BA0CE00" w14:textId="77777777" w:rsidR="00DD4D40" w:rsidRPr="001638A9" w:rsidRDefault="00DD4D40" w:rsidP="003E4B58">
      <w:pPr>
        <w:pStyle w:val="NoSpacing"/>
        <w:jc w:val="both"/>
        <w:rPr>
          <w:rFonts w:asciiTheme="majorHAnsi" w:hAnsiTheme="majorHAnsi" w:cs="Times New Roman"/>
          <w:sz w:val="24"/>
          <w:szCs w:val="24"/>
        </w:rPr>
      </w:pPr>
    </w:p>
    <w:p w14:paraId="2FC79CD2" w14:textId="77777777" w:rsidR="00990534" w:rsidRPr="001638A9" w:rsidRDefault="00990534" w:rsidP="003E4B58">
      <w:pPr>
        <w:pStyle w:val="NoSpacing"/>
        <w:jc w:val="both"/>
        <w:rPr>
          <w:rFonts w:asciiTheme="majorHAnsi" w:hAnsiTheme="majorHAnsi" w:cs="Times New Roman"/>
          <w:sz w:val="24"/>
          <w:szCs w:val="24"/>
        </w:rPr>
      </w:pPr>
      <w:r w:rsidRPr="003D69ED">
        <w:rPr>
          <w:rFonts w:asciiTheme="majorHAnsi" w:hAnsiTheme="majorHAnsi" w:cs="Times New Roman"/>
          <w:color w:val="5A5A5A"/>
          <w:sz w:val="24"/>
          <w:szCs w:val="24"/>
        </w:rPr>
        <w:t xml:space="preserve">More details on the tables and the formatting of the files can be found </w:t>
      </w:r>
      <w:hyperlink r:id="rId8" w:history="1">
        <w:r w:rsidRPr="001638A9">
          <w:rPr>
            <w:rStyle w:val="Hyperlink"/>
            <w:rFonts w:asciiTheme="majorHAnsi" w:hAnsiTheme="majorHAnsi" w:cs="Times New Roman"/>
            <w:sz w:val="24"/>
            <w:szCs w:val="24"/>
          </w:rPr>
          <w:t>here</w:t>
        </w:r>
      </w:hyperlink>
      <w:r w:rsidRPr="001638A9">
        <w:rPr>
          <w:rFonts w:asciiTheme="majorHAnsi" w:hAnsiTheme="majorHAnsi" w:cs="Times New Roman"/>
          <w:sz w:val="24"/>
          <w:szCs w:val="24"/>
        </w:rPr>
        <w:t xml:space="preserve">.  </w:t>
      </w:r>
    </w:p>
    <w:p w14:paraId="2ECBBEE1" w14:textId="539444A0" w:rsidR="00990534" w:rsidRPr="001638A9" w:rsidRDefault="00990534" w:rsidP="003E4B58">
      <w:pPr>
        <w:pStyle w:val="NoSpacing"/>
        <w:jc w:val="both"/>
        <w:rPr>
          <w:rFonts w:asciiTheme="majorHAnsi" w:hAnsiTheme="majorHAnsi" w:cs="Times New Roman"/>
          <w:sz w:val="24"/>
          <w:szCs w:val="24"/>
        </w:rPr>
      </w:pPr>
      <w:r w:rsidRPr="001638A9">
        <w:rPr>
          <w:rFonts w:asciiTheme="majorHAnsi" w:hAnsiTheme="majorHAnsi" w:cs="Times New Roman"/>
          <w:sz w:val="24"/>
          <w:szCs w:val="24"/>
        </w:rPr>
        <w:t>(</w:t>
      </w:r>
      <w:hyperlink r:id="rId9" w:history="1">
        <w:r w:rsidR="00A67E72" w:rsidRPr="001638A9">
          <w:rPr>
            <w:rStyle w:val="Hyperlink"/>
            <w:rFonts w:asciiTheme="majorHAnsi" w:hAnsiTheme="majorHAnsi" w:cs="Times New Roman"/>
            <w:sz w:val="24"/>
            <w:szCs w:val="24"/>
          </w:rPr>
          <w:t>https://github.com/psyar8/FSE_CourseWork_4</w:t>
        </w:r>
      </w:hyperlink>
      <w:r w:rsidRPr="001638A9">
        <w:rPr>
          <w:rFonts w:asciiTheme="majorHAnsi" w:hAnsiTheme="majorHAnsi" w:cs="Times New Roman"/>
          <w:sz w:val="24"/>
          <w:szCs w:val="24"/>
        </w:rPr>
        <w:t>)</w:t>
      </w:r>
    </w:p>
    <w:p w14:paraId="51C9C19C" w14:textId="7A1986E9" w:rsidR="00A67E72" w:rsidRPr="001638A9" w:rsidRDefault="00A67E72" w:rsidP="003E4B58">
      <w:pPr>
        <w:pStyle w:val="NoSpacing"/>
        <w:jc w:val="both"/>
        <w:rPr>
          <w:rFonts w:asciiTheme="majorHAnsi" w:hAnsiTheme="majorHAnsi" w:cs="Times New Roman"/>
          <w:sz w:val="24"/>
          <w:szCs w:val="24"/>
        </w:rPr>
      </w:pPr>
    </w:p>
    <w:p w14:paraId="4059A237" w14:textId="2AF21318" w:rsidR="00A67E72" w:rsidRPr="001638A9" w:rsidRDefault="003E1E70" w:rsidP="003E4B58">
      <w:pPr>
        <w:pStyle w:val="NoSpacing"/>
        <w:jc w:val="both"/>
        <w:rPr>
          <w:rFonts w:asciiTheme="majorHAnsi" w:hAnsiTheme="majorHAnsi" w:cs="Times New Roman"/>
          <w:b/>
          <w:sz w:val="24"/>
          <w:szCs w:val="24"/>
          <w:u w:val="single"/>
        </w:rPr>
      </w:pPr>
      <w:r w:rsidRPr="001638A9">
        <w:rPr>
          <w:rFonts w:asciiTheme="majorHAnsi" w:hAnsiTheme="majorHAnsi" w:cs="Times New Roman"/>
          <w:b/>
          <w:sz w:val="24"/>
          <w:szCs w:val="24"/>
          <w:u w:val="single"/>
        </w:rPr>
        <w:t>Contents</w:t>
      </w:r>
    </w:p>
    <w:p w14:paraId="137467DF" w14:textId="73C19985" w:rsidR="003E1E70" w:rsidRPr="001638A9" w:rsidRDefault="003E1E70" w:rsidP="003E4B58">
      <w:pPr>
        <w:pStyle w:val="NoSpacing"/>
        <w:jc w:val="both"/>
        <w:rPr>
          <w:rFonts w:asciiTheme="majorHAnsi" w:hAnsiTheme="majorHAnsi" w:cs="Times New Roman"/>
          <w:sz w:val="24"/>
          <w:szCs w:val="24"/>
        </w:rPr>
      </w:pPr>
    </w:p>
    <w:tbl>
      <w:tblPr>
        <w:tblStyle w:val="GridTable5Dark-Accent2"/>
        <w:tblW w:w="0" w:type="auto"/>
        <w:tblLook w:val="04A0" w:firstRow="1" w:lastRow="0" w:firstColumn="1" w:lastColumn="0" w:noHBand="0" w:noVBand="1"/>
      </w:tblPr>
      <w:tblGrid>
        <w:gridCol w:w="3807"/>
        <w:gridCol w:w="5827"/>
        <w:gridCol w:w="1538"/>
      </w:tblGrid>
      <w:tr w:rsidR="00DA0FC4" w:rsidRPr="001638A9" w14:paraId="65CBAFC7" w14:textId="77777777" w:rsidTr="005D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1638A9" w:rsidRDefault="00DA0FC4" w:rsidP="005D433F">
            <w:pPr>
              <w:spacing w:after="0" w:line="240" w:lineRule="auto"/>
              <w:jc w:val="center"/>
              <w:rPr>
                <w:rFonts w:asciiTheme="majorHAnsi" w:eastAsia="Trebuchet MS" w:hAnsiTheme="majorHAnsi" w:cs="Times New Roman"/>
                <w:b w:val="0"/>
                <w:sz w:val="24"/>
                <w:szCs w:val="24"/>
              </w:rPr>
            </w:pPr>
            <w:r w:rsidRPr="001638A9">
              <w:rPr>
                <w:rFonts w:asciiTheme="majorHAnsi" w:eastAsia="Trebuchet MS" w:hAnsiTheme="majorHAnsi" w:cs="Times New Roman"/>
                <w:b w:val="0"/>
                <w:color w:val="FFFFFF" w:themeColor="background1"/>
                <w:sz w:val="24"/>
                <w:szCs w:val="24"/>
              </w:rPr>
              <w:t>Class</w:t>
            </w:r>
          </w:p>
        </w:tc>
        <w:tc>
          <w:tcPr>
            <w:tcW w:w="5827" w:type="dxa"/>
          </w:tcPr>
          <w:p w14:paraId="3BC9A38D" w14:textId="105F3131" w:rsidR="00DA0FC4" w:rsidRPr="001638A9"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b w:val="0"/>
                <w:sz w:val="24"/>
                <w:szCs w:val="24"/>
              </w:rPr>
            </w:pPr>
            <w:r w:rsidRPr="001638A9">
              <w:rPr>
                <w:rFonts w:asciiTheme="majorHAnsi" w:eastAsia="Trebuchet MS" w:hAnsiTheme="majorHAnsi" w:cs="Times New Roman"/>
                <w:b w:val="0"/>
                <w:sz w:val="24"/>
                <w:szCs w:val="24"/>
              </w:rPr>
              <w:t>Section</w:t>
            </w:r>
          </w:p>
        </w:tc>
        <w:tc>
          <w:tcPr>
            <w:tcW w:w="1538" w:type="dxa"/>
          </w:tcPr>
          <w:p w14:paraId="49052791" w14:textId="0342FBFC" w:rsidR="00DA0FC4" w:rsidRPr="001638A9"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b w:val="0"/>
                <w:sz w:val="24"/>
                <w:szCs w:val="24"/>
              </w:rPr>
            </w:pPr>
            <w:r w:rsidRPr="001638A9">
              <w:rPr>
                <w:rFonts w:asciiTheme="majorHAnsi" w:eastAsia="Trebuchet MS" w:hAnsiTheme="majorHAnsi" w:cs="Times New Roman"/>
                <w:b w:val="0"/>
                <w:sz w:val="24"/>
                <w:szCs w:val="24"/>
              </w:rPr>
              <w:t>Page Number</w:t>
            </w:r>
          </w:p>
        </w:tc>
      </w:tr>
      <w:tr w:rsidR="00DA0FC4" w:rsidRPr="001638A9" w14:paraId="71548CE3"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04B25F53" w14:textId="4F4BA2C0" w:rsidR="00DA0FC4" w:rsidRPr="001638A9" w:rsidRDefault="00DA0FC4" w:rsidP="005D433F">
            <w:pPr>
              <w:spacing w:after="0" w:line="240" w:lineRule="auto"/>
              <w:jc w:val="center"/>
              <w:rPr>
                <w:rFonts w:asciiTheme="majorHAnsi" w:eastAsia="Trebuchet MS" w:hAnsiTheme="majorHAnsi" w:cs="Times New Roman"/>
                <w:sz w:val="24"/>
                <w:szCs w:val="24"/>
              </w:rPr>
            </w:pPr>
            <w:proofErr w:type="spellStart"/>
            <w:r w:rsidRPr="005D433F">
              <w:rPr>
                <w:rFonts w:asciiTheme="majorHAnsi" w:eastAsia="Trebuchet MS" w:hAnsiTheme="majorHAnsi" w:cs="Times New Roman"/>
                <w:color w:val="FFFFFF" w:themeColor="background1"/>
                <w:sz w:val="24"/>
                <w:szCs w:val="24"/>
              </w:rPr>
              <w:t>CompanyEmail</w:t>
            </w:r>
            <w:proofErr w:type="spellEnd"/>
          </w:p>
        </w:tc>
        <w:tc>
          <w:tcPr>
            <w:tcW w:w="5827" w:type="dxa"/>
          </w:tcPr>
          <w:p w14:paraId="6C20C632" w14:textId="5F96780C"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49FFB1CB" w14:textId="1898D43B" w:rsidR="00DA0FC4" w:rsidRPr="001638A9" w:rsidRDefault="00281117"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2</w:t>
            </w:r>
          </w:p>
        </w:tc>
      </w:tr>
      <w:tr w:rsidR="00DA0FC4" w:rsidRPr="001638A9" w14:paraId="55F94E99"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522357C8"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49367D01" w14:textId="3F81A789"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538" w:type="dxa"/>
          </w:tcPr>
          <w:p w14:paraId="30EB827A" w14:textId="3A1289F7"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3</w:t>
            </w:r>
          </w:p>
        </w:tc>
      </w:tr>
      <w:tr w:rsidR="00DA0FC4" w:rsidRPr="001638A9" w14:paraId="60E25BB3"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584919F9"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44973CC" w14:textId="2B571D1F"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w:t>
            </w:r>
            <w:r w:rsidR="00D041B9" w:rsidRPr="001638A9">
              <w:rPr>
                <w:rFonts w:asciiTheme="majorHAnsi" w:eastAsia="Trebuchet MS" w:hAnsiTheme="majorHAnsi" w:cs="Times New Roman"/>
                <w:sz w:val="24"/>
                <w:szCs w:val="24"/>
              </w:rPr>
              <w:t xml:space="preserve"> Log</w:t>
            </w:r>
            <w:r w:rsidR="00A73135" w:rsidRPr="001638A9">
              <w:rPr>
                <w:rFonts w:asciiTheme="majorHAnsi" w:eastAsia="Trebuchet MS" w:hAnsiTheme="majorHAnsi" w:cs="Times New Roman"/>
                <w:sz w:val="24"/>
                <w:szCs w:val="24"/>
              </w:rPr>
              <w:t xml:space="preserve"> </w:t>
            </w:r>
            <w:r w:rsidRPr="001638A9">
              <w:rPr>
                <w:rFonts w:asciiTheme="majorHAnsi" w:eastAsia="Trebuchet MS" w:hAnsiTheme="majorHAnsi" w:cs="Times New Roman"/>
                <w:sz w:val="24"/>
                <w:szCs w:val="24"/>
              </w:rPr>
              <w:t>Table</w:t>
            </w:r>
          </w:p>
        </w:tc>
        <w:tc>
          <w:tcPr>
            <w:tcW w:w="1538" w:type="dxa"/>
          </w:tcPr>
          <w:p w14:paraId="07764FDC" w14:textId="2A31C2BC" w:rsidR="00DA0FC4" w:rsidRPr="001638A9" w:rsidRDefault="00E85529"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10</w:t>
            </w:r>
          </w:p>
        </w:tc>
      </w:tr>
      <w:tr w:rsidR="00DA0FC4" w:rsidRPr="001638A9" w14:paraId="33AF7C4B"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66E4C56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2131BD07" w14:textId="7391EC9C"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717514E5" w14:textId="27E41606" w:rsidR="00DA0FC4" w:rsidRPr="001638A9" w:rsidRDefault="00E85529"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11</w:t>
            </w:r>
          </w:p>
        </w:tc>
      </w:tr>
      <w:tr w:rsidR="00DA0FC4" w:rsidRPr="001638A9" w14:paraId="72DE2A2B"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1A20DC7B" w14:textId="163E1767" w:rsidR="00DA0FC4" w:rsidRPr="001638A9" w:rsidRDefault="00DA0FC4" w:rsidP="005D433F">
            <w:pPr>
              <w:pStyle w:val="NoSpacing"/>
              <w:jc w:val="center"/>
              <w:rPr>
                <w:rFonts w:asciiTheme="majorHAnsi" w:eastAsia="Trebuchet MS" w:hAnsiTheme="majorHAnsi" w:cs="Times New Roman"/>
                <w:sz w:val="24"/>
                <w:szCs w:val="24"/>
              </w:rPr>
            </w:pPr>
            <w:proofErr w:type="spellStart"/>
            <w:r w:rsidRPr="001638A9">
              <w:rPr>
                <w:rFonts w:asciiTheme="majorHAnsi" w:eastAsia="Trebuchet MS" w:hAnsiTheme="majorHAnsi" w:cs="Times New Roman"/>
                <w:sz w:val="24"/>
                <w:szCs w:val="24"/>
              </w:rPr>
              <w:t>CompanyProject</w:t>
            </w:r>
            <w:proofErr w:type="spellEnd"/>
          </w:p>
        </w:tc>
        <w:tc>
          <w:tcPr>
            <w:tcW w:w="5827" w:type="dxa"/>
          </w:tcPr>
          <w:p w14:paraId="79B72562" w14:textId="758EB55E"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0222247B" w14:textId="79366DE8" w:rsidR="00DA0FC4" w:rsidRPr="001638A9" w:rsidRDefault="00A37521"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12</w:t>
            </w:r>
          </w:p>
        </w:tc>
      </w:tr>
      <w:tr w:rsidR="00DA0FC4" w:rsidRPr="001638A9" w14:paraId="7568298C"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03AB3556"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A29E07C" w14:textId="74400A24"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538" w:type="dxa"/>
          </w:tcPr>
          <w:p w14:paraId="1395D063" w14:textId="7CC618F9"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13</w:t>
            </w:r>
          </w:p>
        </w:tc>
      </w:tr>
      <w:tr w:rsidR="00DA0FC4" w:rsidRPr="001638A9" w14:paraId="581A5BE5"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5EE2C68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CE62BFD" w14:textId="28AF59D0"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 Table</w:t>
            </w:r>
          </w:p>
        </w:tc>
        <w:tc>
          <w:tcPr>
            <w:tcW w:w="1538" w:type="dxa"/>
          </w:tcPr>
          <w:p w14:paraId="65325CAE" w14:textId="1112C9CD" w:rsidR="00DA0FC4" w:rsidRPr="001638A9" w:rsidRDefault="00964F76"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27</w:t>
            </w:r>
          </w:p>
        </w:tc>
      </w:tr>
      <w:tr w:rsidR="00DA0FC4" w:rsidRPr="001638A9" w14:paraId="48DB1E4C"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214A499C"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9F6AD4E" w14:textId="6A154160"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476355B0" w14:textId="298505DF"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28</w:t>
            </w:r>
          </w:p>
        </w:tc>
      </w:tr>
      <w:tr w:rsidR="00DA0FC4" w:rsidRPr="001638A9" w14:paraId="4A283E84"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6D5DA6A7" w14:textId="59A6FD68" w:rsidR="00DA0FC4" w:rsidRPr="001638A9" w:rsidRDefault="00DA0FC4" w:rsidP="005D433F">
            <w:pPr>
              <w:pStyle w:val="NoSpacing"/>
              <w:jc w:val="center"/>
              <w:rPr>
                <w:rFonts w:asciiTheme="majorHAnsi" w:eastAsia="Trebuchet MS" w:hAnsiTheme="majorHAnsi" w:cs="Times New Roman"/>
                <w:sz w:val="24"/>
                <w:szCs w:val="24"/>
              </w:rPr>
            </w:pPr>
            <w:proofErr w:type="spellStart"/>
            <w:r w:rsidRPr="001638A9">
              <w:rPr>
                <w:rFonts w:asciiTheme="majorHAnsi" w:eastAsia="Trebuchet MS" w:hAnsiTheme="majorHAnsi" w:cs="Times New Roman"/>
                <w:sz w:val="24"/>
                <w:szCs w:val="24"/>
              </w:rPr>
              <w:t>CompanyEmailSystem</w:t>
            </w:r>
            <w:proofErr w:type="spellEnd"/>
          </w:p>
        </w:tc>
        <w:tc>
          <w:tcPr>
            <w:tcW w:w="5827" w:type="dxa"/>
          </w:tcPr>
          <w:p w14:paraId="3CCF4762" w14:textId="6520BF59"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76F25809" w14:textId="61DD01E0" w:rsidR="00DA0FC4" w:rsidRPr="001638A9" w:rsidRDefault="00964F76"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30</w:t>
            </w:r>
          </w:p>
        </w:tc>
      </w:tr>
      <w:tr w:rsidR="00DA0FC4" w:rsidRPr="001638A9" w14:paraId="649140A4"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8500633" w14:textId="5379254B"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and Integration Tests</w:t>
            </w:r>
          </w:p>
        </w:tc>
        <w:tc>
          <w:tcPr>
            <w:tcW w:w="1538" w:type="dxa"/>
          </w:tcPr>
          <w:p w14:paraId="110AC0C0" w14:textId="1FEE2272"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31</w:t>
            </w:r>
          </w:p>
        </w:tc>
      </w:tr>
      <w:tr w:rsidR="00DA0FC4" w:rsidRPr="001638A9" w14:paraId="4A355E3A"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26499460" w14:textId="6023611D"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 xml:space="preserve">Change </w:t>
            </w:r>
            <w:r w:rsidR="00A73135" w:rsidRPr="001638A9">
              <w:rPr>
                <w:rFonts w:asciiTheme="majorHAnsi" w:eastAsia="Trebuchet MS" w:hAnsiTheme="majorHAnsi" w:cs="Times New Roman"/>
                <w:sz w:val="24"/>
                <w:szCs w:val="24"/>
              </w:rPr>
              <w:t xml:space="preserve">Log </w:t>
            </w:r>
            <w:r w:rsidRPr="001638A9">
              <w:rPr>
                <w:rFonts w:asciiTheme="majorHAnsi" w:eastAsia="Trebuchet MS" w:hAnsiTheme="majorHAnsi" w:cs="Times New Roman"/>
                <w:sz w:val="24"/>
                <w:szCs w:val="24"/>
              </w:rPr>
              <w:t>Table</w:t>
            </w:r>
          </w:p>
        </w:tc>
        <w:tc>
          <w:tcPr>
            <w:tcW w:w="1538" w:type="dxa"/>
          </w:tcPr>
          <w:p w14:paraId="6FCDEE21" w14:textId="21EB3DAC" w:rsidR="00DA0FC4" w:rsidRPr="001638A9" w:rsidRDefault="00964F76"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42</w:t>
            </w:r>
          </w:p>
        </w:tc>
      </w:tr>
      <w:tr w:rsidR="00DA0FC4" w:rsidRPr="001638A9" w14:paraId="4A85C862"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CB85601" w14:textId="549C65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06C83AD6" w14:textId="5B4E5388" w:rsidR="00DA0FC4" w:rsidRPr="001638A9" w:rsidRDefault="00964F76"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45</w:t>
            </w:r>
          </w:p>
        </w:tc>
      </w:tr>
    </w:tbl>
    <w:p w14:paraId="3587BFF5" w14:textId="77777777" w:rsidR="00F72513" w:rsidRPr="001638A9" w:rsidRDefault="00F72513" w:rsidP="00F72513">
      <w:pPr>
        <w:pStyle w:val="NoSpacing"/>
        <w:jc w:val="both"/>
        <w:rPr>
          <w:rFonts w:asciiTheme="majorHAnsi" w:eastAsia="Trebuchet MS" w:hAnsiTheme="majorHAnsi" w:cs="Times New Roman"/>
          <w:sz w:val="24"/>
          <w:szCs w:val="24"/>
        </w:rPr>
        <w:sectPr w:rsidR="00F72513" w:rsidRPr="001638A9" w:rsidSect="005D433F">
          <w:footerReference w:type="default" r:id="rId10"/>
          <w:pgSz w:w="16840" w:h="23820"/>
          <w:pgMar w:top="1440" w:right="2829" w:bottom="1418" w:left="2829" w:header="709" w:footer="709" w:gutter="0"/>
          <w:cols w:space="708"/>
          <w:docGrid w:linePitch="360"/>
        </w:sectPr>
      </w:pPr>
    </w:p>
    <w:p w14:paraId="189F627C" w14:textId="293CD7B0" w:rsidR="009A605C" w:rsidRPr="001638A9" w:rsidRDefault="009A605C" w:rsidP="009A605C">
      <w:pPr>
        <w:pStyle w:val="Heading1"/>
      </w:pPr>
      <w:r w:rsidRPr="001638A9">
        <w:lastRenderedPageBreak/>
        <w:t>Email Class Unit Testing</w:t>
      </w:r>
    </w:p>
    <w:p w14:paraId="3E050341" w14:textId="77777777" w:rsidR="00685770" w:rsidRPr="001638A9" w:rsidRDefault="00685770" w:rsidP="00C22672">
      <w:pPr>
        <w:rPr>
          <w:rFonts w:asciiTheme="majorHAnsi" w:hAnsiTheme="majorHAnsi"/>
          <w:bCs/>
        </w:rPr>
      </w:pPr>
    </w:p>
    <w:p w14:paraId="6C0FEAAD" w14:textId="7E5FD897" w:rsidR="00992E74" w:rsidRPr="001638A9" w:rsidRDefault="00992E74" w:rsidP="00C22672">
      <w:pPr>
        <w:rPr>
          <w:rFonts w:asciiTheme="majorHAnsi" w:hAnsiTheme="majorHAnsi"/>
          <w:bCs/>
          <w:sz w:val="24"/>
        </w:rPr>
      </w:pPr>
      <w:r w:rsidRPr="001638A9">
        <w:rPr>
          <w:rFonts w:asciiTheme="majorHAnsi" w:hAnsiTheme="majorHAnsi"/>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1638A9" w:rsidRDefault="00992E74" w:rsidP="00C22672">
      <w:pPr>
        <w:rPr>
          <w:rFonts w:asciiTheme="majorHAnsi" w:hAnsiTheme="majorHAnsi"/>
          <w:bCs/>
          <w:sz w:val="24"/>
        </w:rPr>
      </w:pPr>
      <w:proofErr w:type="spellStart"/>
      <w:r w:rsidRPr="001638A9">
        <w:rPr>
          <w:rFonts w:asciiTheme="majorHAnsi" w:hAnsiTheme="majorHAnsi"/>
          <w:b/>
          <w:bCs/>
          <w:sz w:val="24"/>
        </w:rPr>
        <w:t>kSENDER</w:t>
      </w:r>
      <w:proofErr w:type="spellEnd"/>
      <w:r w:rsidRPr="001638A9">
        <w:rPr>
          <w:rFonts w:asciiTheme="majorHAnsi" w:hAnsiTheme="majorHAnsi"/>
          <w:bCs/>
          <w:sz w:val="24"/>
        </w:rPr>
        <w:t xml:space="preserve"> = </w:t>
      </w:r>
      <w:hyperlink r:id="rId11" w:history="1">
        <w:r w:rsidRPr="001638A9">
          <w:rPr>
            <w:rStyle w:val="Hyperlink"/>
            <w:rFonts w:asciiTheme="majorHAnsi" w:hAnsiTheme="majorHAnsi"/>
            <w:bCs/>
            <w:sz w:val="24"/>
          </w:rPr>
          <w:t>joe.bloggs@gmail.com</w:t>
        </w:r>
      </w:hyperlink>
      <w:r w:rsidR="00F530BF" w:rsidRPr="001638A9">
        <w:rPr>
          <w:rFonts w:asciiTheme="majorHAnsi" w:hAnsiTheme="majorHAnsi"/>
          <w:bCs/>
          <w:sz w:val="24"/>
        </w:rPr>
        <w:br/>
      </w:r>
      <w:r w:rsidR="00F530BF" w:rsidRPr="001638A9">
        <w:rPr>
          <w:rFonts w:asciiTheme="majorHAnsi" w:hAnsiTheme="majorHAnsi"/>
          <w:b/>
          <w:bCs/>
          <w:sz w:val="24"/>
        </w:rPr>
        <w:t>kBAD</w:t>
      </w:r>
      <w:r w:rsidR="005725FE" w:rsidRPr="001638A9">
        <w:rPr>
          <w:rFonts w:asciiTheme="majorHAnsi" w:hAnsiTheme="majorHAnsi"/>
          <w:b/>
          <w:bCs/>
          <w:sz w:val="24"/>
        </w:rPr>
        <w:t>EMAIL1</w:t>
      </w:r>
      <w:r w:rsidR="00F530BF" w:rsidRPr="001638A9">
        <w:rPr>
          <w:rFonts w:asciiTheme="majorHAnsi" w:hAnsiTheme="majorHAnsi"/>
          <w:b/>
          <w:bCs/>
          <w:sz w:val="24"/>
        </w:rPr>
        <w:t xml:space="preserve"> = </w:t>
      </w:r>
      <w:proofErr w:type="spellStart"/>
      <w:r w:rsidR="00F530BF" w:rsidRPr="001638A9">
        <w:rPr>
          <w:rFonts w:asciiTheme="majorHAnsi" w:hAnsiTheme="majorHAnsi"/>
          <w:bCs/>
          <w:sz w:val="24"/>
        </w:rPr>
        <w:t>joe.bloggs</w:t>
      </w:r>
      <w:proofErr w:type="spellEnd"/>
      <w:r w:rsidR="00F530BF" w:rsidRPr="001638A9">
        <w:rPr>
          <w:rFonts w:asciiTheme="majorHAnsi" w:hAnsiTheme="majorHAnsi"/>
          <w:bCs/>
          <w:sz w:val="24"/>
        </w:rPr>
        <w:t xml:space="preserve">@ </w:t>
      </w:r>
      <w:r w:rsidR="005725FE" w:rsidRPr="001638A9">
        <w:rPr>
          <w:rFonts w:asciiTheme="majorHAnsi" w:hAnsiTheme="majorHAnsi"/>
          <w:bCs/>
          <w:sz w:val="24"/>
        </w:rPr>
        <w:br/>
      </w:r>
      <w:r w:rsidR="005725FE" w:rsidRPr="001638A9">
        <w:rPr>
          <w:rFonts w:asciiTheme="majorHAnsi" w:hAnsiTheme="majorHAnsi"/>
          <w:b/>
          <w:bCs/>
          <w:sz w:val="24"/>
        </w:rPr>
        <w:t xml:space="preserve">kBADEMAIL2 = </w:t>
      </w:r>
      <w:hyperlink r:id="rId12" w:history="1">
        <w:r w:rsidR="005725FE" w:rsidRPr="001638A9">
          <w:rPr>
            <w:rStyle w:val="Hyperlink"/>
            <w:rFonts w:asciiTheme="majorHAnsi" w:hAnsiTheme="majorHAnsi"/>
            <w:bCs/>
            <w:sz w:val="24"/>
          </w:rPr>
          <w:t>joe.@bloggs</w:t>
        </w:r>
      </w:hyperlink>
      <w:r w:rsidR="005725FE" w:rsidRPr="001638A9">
        <w:rPr>
          <w:rFonts w:asciiTheme="majorHAnsi" w:hAnsiTheme="majorHAnsi"/>
          <w:bCs/>
          <w:sz w:val="24"/>
        </w:rPr>
        <w:br/>
      </w:r>
      <w:r w:rsidR="005725FE" w:rsidRPr="001638A9">
        <w:rPr>
          <w:rFonts w:asciiTheme="majorHAnsi" w:hAnsiTheme="majorHAnsi"/>
          <w:b/>
          <w:bCs/>
          <w:sz w:val="24"/>
        </w:rPr>
        <w:t xml:space="preserve">kBADEMAIL3 = </w:t>
      </w:r>
      <w:hyperlink r:id="rId13" w:history="1">
        <w:r w:rsidR="0015724A" w:rsidRPr="001638A9">
          <w:rPr>
            <w:rStyle w:val="Hyperlink"/>
            <w:rFonts w:asciiTheme="majorHAnsi" w:hAnsiTheme="majorHAnsi"/>
            <w:bCs/>
            <w:sz w:val="24"/>
          </w:rPr>
          <w:t>joe.bloggs@gmail@.com</w:t>
        </w:r>
      </w:hyperlink>
      <w:r w:rsidR="0015724A" w:rsidRPr="001638A9">
        <w:rPr>
          <w:rFonts w:asciiTheme="majorHAnsi" w:hAnsiTheme="majorHAnsi"/>
          <w:bCs/>
          <w:sz w:val="24"/>
        </w:rPr>
        <w:br/>
      </w:r>
      <w:r w:rsidR="0015724A" w:rsidRPr="001638A9">
        <w:rPr>
          <w:rFonts w:asciiTheme="majorHAnsi" w:hAnsiTheme="majorHAnsi"/>
          <w:b/>
          <w:bCs/>
          <w:sz w:val="24"/>
        </w:rPr>
        <w:t xml:space="preserve">kBADEMAIL4 = </w:t>
      </w:r>
      <w:r w:rsidR="0015724A" w:rsidRPr="001638A9">
        <w:rPr>
          <w:rFonts w:asciiTheme="majorHAnsi" w:hAnsiTheme="majorHAnsi"/>
          <w:bCs/>
          <w:sz w:val="24"/>
        </w:rPr>
        <w:t>@joe.bloggs@gmail.com</w:t>
      </w:r>
      <w:r w:rsidR="0072053C" w:rsidRPr="001638A9">
        <w:rPr>
          <w:rFonts w:asciiTheme="majorHAnsi" w:hAnsiTheme="majorHAnsi"/>
          <w:bCs/>
          <w:sz w:val="24"/>
        </w:rPr>
        <w:t xml:space="preserve"> </w:t>
      </w:r>
      <w:r w:rsidRPr="001638A9">
        <w:rPr>
          <w:rFonts w:asciiTheme="majorHAnsi" w:hAnsiTheme="majorHAnsi"/>
          <w:bCs/>
          <w:sz w:val="24"/>
        </w:rPr>
        <w:br/>
      </w:r>
      <w:proofErr w:type="spellStart"/>
      <w:r w:rsidRPr="001638A9">
        <w:rPr>
          <w:rFonts w:asciiTheme="majorHAnsi" w:hAnsiTheme="majorHAnsi"/>
          <w:b/>
          <w:bCs/>
          <w:sz w:val="24"/>
        </w:rPr>
        <w:t>kRECIPIENT</w:t>
      </w:r>
      <w:proofErr w:type="spellEnd"/>
      <w:r w:rsidRPr="001638A9">
        <w:rPr>
          <w:rFonts w:asciiTheme="majorHAnsi" w:hAnsiTheme="majorHAnsi"/>
          <w:bCs/>
          <w:sz w:val="24"/>
        </w:rPr>
        <w:t xml:space="preserve"> = </w:t>
      </w:r>
      <w:hyperlink r:id="rId14" w:history="1">
        <w:r w:rsidRPr="001638A9">
          <w:rPr>
            <w:rStyle w:val="Hyperlink"/>
            <w:rFonts w:asciiTheme="majorHAnsi" w:hAnsiTheme="majorHAnsi"/>
            <w:bCs/>
            <w:sz w:val="24"/>
          </w:rPr>
          <w:t>max.power@live.com</w:t>
        </w:r>
      </w:hyperlink>
      <w:r w:rsidRPr="001638A9">
        <w:rPr>
          <w:rFonts w:asciiTheme="majorHAnsi" w:hAnsiTheme="majorHAnsi"/>
          <w:bCs/>
          <w:sz w:val="24"/>
        </w:rPr>
        <w:br/>
      </w:r>
      <w:proofErr w:type="spellStart"/>
      <w:r w:rsidRPr="001638A9">
        <w:rPr>
          <w:rFonts w:asciiTheme="majorHAnsi" w:hAnsiTheme="majorHAnsi"/>
          <w:b/>
          <w:bCs/>
          <w:sz w:val="24"/>
        </w:rPr>
        <w:t>kSUBJECT</w:t>
      </w:r>
      <w:proofErr w:type="spellEnd"/>
      <w:r w:rsidRPr="001638A9">
        <w:rPr>
          <w:rFonts w:asciiTheme="majorHAnsi" w:hAnsiTheme="majorHAnsi"/>
          <w:bCs/>
          <w:sz w:val="24"/>
        </w:rPr>
        <w:t xml:space="preserve"> = “RE</w:t>
      </w:r>
      <w:r w:rsidR="005717F3" w:rsidRPr="001638A9">
        <w:rPr>
          <w:rFonts w:asciiTheme="majorHAnsi" w:hAnsiTheme="majorHAnsi"/>
          <w:bCs/>
          <w:sz w:val="24"/>
        </w:rPr>
        <w:t>: Lorem Ipsum”</w:t>
      </w:r>
      <w:r w:rsidR="005717F3" w:rsidRPr="001638A9">
        <w:rPr>
          <w:rFonts w:asciiTheme="majorHAnsi" w:hAnsiTheme="majorHAnsi"/>
          <w:bCs/>
          <w:sz w:val="24"/>
        </w:rPr>
        <w:br/>
      </w:r>
      <w:r w:rsidR="005717F3" w:rsidRPr="001638A9">
        <w:rPr>
          <w:rFonts w:asciiTheme="majorHAnsi" w:hAnsiTheme="majorHAnsi"/>
          <w:b/>
          <w:bCs/>
          <w:sz w:val="24"/>
        </w:rPr>
        <w:t>kBODY1</w:t>
      </w:r>
      <w:r w:rsidR="005717F3" w:rsidRPr="001638A9">
        <w:rPr>
          <w:rFonts w:asciiTheme="majorHAnsi" w:hAnsiTheme="majorHAnsi"/>
          <w:bCs/>
          <w:sz w:val="24"/>
        </w:rPr>
        <w:t xml:space="preserve"> = “Lorem ipsum dolor sit </w:t>
      </w:r>
      <w:proofErr w:type="spellStart"/>
      <w:r w:rsidR="005717F3" w:rsidRPr="001638A9">
        <w:rPr>
          <w:rFonts w:asciiTheme="majorHAnsi" w:hAnsiTheme="majorHAnsi"/>
          <w:bCs/>
          <w:sz w:val="24"/>
        </w:rPr>
        <w:t>amet</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consecteutur</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adipiscing</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elit</w:t>
      </w:r>
      <w:proofErr w:type="spellEnd"/>
      <w:r w:rsidR="005717F3" w:rsidRPr="001638A9">
        <w:rPr>
          <w:rFonts w:asciiTheme="majorHAnsi" w:hAnsiTheme="majorHAnsi"/>
          <w:bCs/>
          <w:sz w:val="24"/>
        </w:rPr>
        <w:t>.”</w:t>
      </w:r>
      <w:r w:rsidR="005717F3" w:rsidRPr="001638A9">
        <w:rPr>
          <w:rFonts w:asciiTheme="majorHAnsi" w:hAnsiTheme="majorHAnsi"/>
          <w:bCs/>
          <w:sz w:val="24"/>
        </w:rPr>
        <w:br/>
      </w:r>
      <w:r w:rsidR="005717F3" w:rsidRPr="001638A9">
        <w:rPr>
          <w:rFonts w:asciiTheme="majorHAnsi" w:hAnsiTheme="majorHAnsi"/>
          <w:b/>
          <w:bCs/>
          <w:sz w:val="24"/>
        </w:rPr>
        <w:t>kBODY2</w:t>
      </w:r>
      <w:r w:rsidR="005717F3" w:rsidRPr="001638A9">
        <w:rPr>
          <w:rFonts w:asciiTheme="majorHAnsi" w:hAnsiTheme="majorHAnsi"/>
          <w:bCs/>
          <w:sz w:val="24"/>
        </w:rPr>
        <w:t xml:space="preserve"> = “This is a test email for unit testing” </w:t>
      </w:r>
      <w:r w:rsidR="005717F3" w:rsidRPr="001638A9">
        <w:rPr>
          <w:rFonts w:asciiTheme="majorHAnsi" w:hAnsiTheme="majorHAnsi"/>
          <w:bCs/>
          <w:sz w:val="24"/>
        </w:rPr>
        <w:br/>
      </w:r>
      <w:r w:rsidR="005717F3" w:rsidRPr="001638A9">
        <w:rPr>
          <w:rFonts w:asciiTheme="majorHAnsi" w:hAnsiTheme="majorHAnsi"/>
          <w:b/>
          <w:bCs/>
          <w:sz w:val="24"/>
        </w:rPr>
        <w:t>kBODY3</w:t>
      </w:r>
      <w:r w:rsidR="005717F3" w:rsidRPr="001638A9">
        <w:rPr>
          <w:rFonts w:asciiTheme="majorHAnsi" w:hAnsiTheme="majorHAnsi"/>
          <w:bCs/>
          <w:sz w:val="24"/>
        </w:rPr>
        <w:t xml:space="preserve"> = “” </w:t>
      </w:r>
      <w:r w:rsidR="005717F3" w:rsidRPr="001638A9">
        <w:rPr>
          <w:rFonts w:asciiTheme="majorHAnsi" w:hAnsiTheme="majorHAnsi"/>
          <w:bCs/>
          <w:sz w:val="24"/>
        </w:rPr>
        <w:br/>
      </w:r>
      <w:r w:rsidR="005717F3" w:rsidRPr="001638A9">
        <w:rPr>
          <w:rFonts w:asciiTheme="majorHAnsi" w:hAnsiTheme="majorHAnsi"/>
          <w:b/>
          <w:bCs/>
          <w:sz w:val="24"/>
        </w:rPr>
        <w:t>kBODY4</w:t>
      </w:r>
      <w:r w:rsidR="005717F3" w:rsidRPr="001638A9">
        <w:rPr>
          <w:rFonts w:asciiTheme="majorHAnsi" w:hAnsiTheme="majorHAnsi"/>
          <w:bCs/>
          <w:sz w:val="24"/>
        </w:rPr>
        <w:t xml:space="preserve"> = “Test Email”</w:t>
      </w:r>
      <w:r w:rsidR="00277CCC" w:rsidRPr="001638A9">
        <w:rPr>
          <w:rFonts w:asciiTheme="majorHAnsi" w:hAnsiTheme="majorHAnsi"/>
          <w:bCs/>
          <w:sz w:val="24"/>
        </w:rPr>
        <w:br/>
      </w:r>
      <w:proofErr w:type="spellStart"/>
      <w:r w:rsidR="00277CCC" w:rsidRPr="001638A9">
        <w:rPr>
          <w:rFonts w:asciiTheme="majorHAnsi" w:hAnsiTheme="majorHAnsi"/>
          <w:b/>
          <w:bCs/>
          <w:sz w:val="24"/>
        </w:rPr>
        <w:t>nullEmail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Object)</w:t>
      </w:r>
      <w:r w:rsidR="00277CCC" w:rsidRPr="001638A9">
        <w:rPr>
          <w:rFonts w:asciiTheme="majorHAnsi" w:hAnsiTheme="majorHAnsi"/>
          <w:bCs/>
          <w:sz w:val="24"/>
        </w:rPr>
        <w:br/>
      </w:r>
      <w:proofErr w:type="spellStart"/>
      <w:r w:rsidR="00277CCC" w:rsidRPr="001638A9">
        <w:rPr>
          <w:rFonts w:asciiTheme="majorHAnsi" w:hAnsiTheme="majorHAnsi"/>
          <w:b/>
          <w:bCs/>
          <w:sz w:val="24"/>
        </w:rPr>
        <w:t>populatedEmail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Object)</w:t>
      </w:r>
      <w:r w:rsidR="00277CCC" w:rsidRPr="001638A9">
        <w:rPr>
          <w:rFonts w:asciiTheme="majorHAnsi" w:hAnsiTheme="majorHAnsi"/>
          <w:bCs/>
          <w:sz w:val="24"/>
        </w:rPr>
        <w:br/>
      </w:r>
      <w:proofErr w:type="spellStart"/>
      <w:r w:rsidR="00277CCC" w:rsidRPr="001638A9">
        <w:rPr>
          <w:rFonts w:asciiTheme="majorHAnsi" w:hAnsiTheme="majorHAnsi"/>
          <w:b/>
          <w:bCs/>
          <w:sz w:val="24"/>
        </w:rPr>
        <w:t>noRecipientEmail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w:t>
      </w:r>
      <w:r w:rsidR="008B54AB" w:rsidRPr="001638A9">
        <w:rPr>
          <w:rFonts w:asciiTheme="majorHAnsi" w:hAnsiTheme="majorHAnsi"/>
          <w:bCs/>
          <w:sz w:val="24"/>
        </w:rPr>
        <w:t>ect)</w:t>
      </w:r>
      <w:r w:rsidR="008B54AB" w:rsidRPr="001638A9">
        <w:rPr>
          <w:rFonts w:asciiTheme="majorHAnsi" w:hAnsiTheme="majorHAnsi"/>
          <w:bCs/>
          <w:sz w:val="24"/>
        </w:rPr>
        <w:br/>
      </w:r>
      <w:proofErr w:type="spellStart"/>
      <w:r w:rsidR="008B54AB" w:rsidRPr="001638A9">
        <w:rPr>
          <w:rFonts w:asciiTheme="majorHAnsi" w:hAnsiTheme="majorHAnsi"/>
          <w:b/>
          <w:bCs/>
          <w:sz w:val="24"/>
        </w:rPr>
        <w:t>noEmailBody</w:t>
      </w:r>
      <w:proofErr w:type="spellEnd"/>
      <w:r w:rsidR="008B54AB"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8B54AB" w:rsidRPr="001638A9">
        <w:rPr>
          <w:rFonts w:asciiTheme="majorHAnsi" w:hAnsiTheme="majorHAnsi"/>
          <w:bCs/>
          <w:sz w:val="24"/>
        </w:rPr>
        <w:t>O</w:t>
      </w:r>
      <w:r w:rsidR="00277CCC" w:rsidRPr="001638A9">
        <w:rPr>
          <w:rFonts w:asciiTheme="majorHAnsi" w:hAnsiTheme="majorHAnsi"/>
          <w:bCs/>
          <w:sz w:val="24"/>
        </w:rPr>
        <w:t>bject)</w:t>
      </w:r>
    </w:p>
    <w:p w14:paraId="47869A18" w14:textId="11D2659C" w:rsidR="00F915C7" w:rsidRPr="001638A9" w:rsidRDefault="00F915C7" w:rsidP="00C22672">
      <w:pPr>
        <w:rPr>
          <w:rFonts w:asciiTheme="majorHAnsi" w:hAnsiTheme="majorHAnsi"/>
          <w:bCs/>
        </w:rPr>
      </w:pPr>
    </w:p>
    <w:p w14:paraId="4F90D1CF" w14:textId="01CDDEA0" w:rsidR="00F915C7" w:rsidRPr="001638A9" w:rsidRDefault="00F915C7" w:rsidP="00C22672">
      <w:pPr>
        <w:rPr>
          <w:rFonts w:asciiTheme="majorHAnsi" w:hAnsiTheme="majorHAnsi"/>
          <w:bCs/>
        </w:rPr>
      </w:pPr>
    </w:p>
    <w:p w14:paraId="51E24D3B" w14:textId="71B9B79C" w:rsidR="00F915C7" w:rsidRPr="001638A9" w:rsidRDefault="00F915C7" w:rsidP="00C22672">
      <w:pPr>
        <w:rPr>
          <w:rFonts w:asciiTheme="majorHAnsi" w:hAnsiTheme="majorHAnsi"/>
          <w:bCs/>
        </w:rPr>
      </w:pPr>
    </w:p>
    <w:p w14:paraId="7CC5D115" w14:textId="4BF304BF" w:rsidR="00F915C7" w:rsidRPr="001638A9" w:rsidRDefault="00F915C7" w:rsidP="00C22672">
      <w:pPr>
        <w:rPr>
          <w:rFonts w:asciiTheme="majorHAnsi" w:hAnsiTheme="majorHAnsi"/>
          <w:bCs/>
        </w:rPr>
      </w:pPr>
    </w:p>
    <w:p w14:paraId="4509DF70" w14:textId="26CDB38A" w:rsidR="00F915C7" w:rsidRPr="001638A9" w:rsidRDefault="00F915C7" w:rsidP="00C22672">
      <w:pPr>
        <w:rPr>
          <w:rFonts w:asciiTheme="majorHAnsi" w:hAnsiTheme="majorHAnsi"/>
          <w:bCs/>
        </w:rPr>
      </w:pPr>
    </w:p>
    <w:p w14:paraId="3C6D8588" w14:textId="50A8886C" w:rsidR="00F915C7" w:rsidRPr="001638A9" w:rsidRDefault="00F915C7" w:rsidP="00C22672">
      <w:pPr>
        <w:rPr>
          <w:rFonts w:asciiTheme="majorHAnsi" w:hAnsiTheme="majorHAnsi"/>
          <w:bCs/>
        </w:rPr>
      </w:pPr>
    </w:p>
    <w:p w14:paraId="7E490BD0" w14:textId="77777777" w:rsidR="000B3523" w:rsidRPr="001638A9" w:rsidRDefault="000B3523" w:rsidP="00C22672">
      <w:pPr>
        <w:rPr>
          <w:rFonts w:asciiTheme="majorHAnsi" w:hAnsiTheme="majorHAnsi"/>
          <w:bCs/>
        </w:rPr>
        <w:sectPr w:rsidR="000B3523" w:rsidRPr="001638A9" w:rsidSect="00204F12">
          <w:pgSz w:w="23820" w:h="16840" w:orient="landscape"/>
          <w:pgMar w:top="2829" w:right="7802" w:bottom="2829" w:left="1440" w:header="709" w:footer="709" w:gutter="0"/>
          <w:cols w:space="708"/>
          <w:docGrid w:linePitch="360"/>
        </w:sectPr>
      </w:pPr>
    </w:p>
    <w:p w14:paraId="010EF5A7" w14:textId="175BB4A9" w:rsidR="00F915C7" w:rsidRPr="001638A9" w:rsidRDefault="000B3523" w:rsidP="000B3523">
      <w:pPr>
        <w:pStyle w:val="Heading1"/>
      </w:pPr>
      <w:r w:rsidRPr="001638A9">
        <w:lastRenderedPageBreak/>
        <w:t>Email Class Unit Testing</w:t>
      </w:r>
    </w:p>
    <w:tbl>
      <w:tblPr>
        <w:tblW w:w="21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rsidRPr="001638A9" w14:paraId="5C59BC22" w14:textId="77777777" w:rsidTr="00DD4D40">
        <w:tc>
          <w:tcPr>
            <w:tcW w:w="704" w:type="dxa"/>
          </w:tcPr>
          <w:p w14:paraId="440DC038"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Test ID </w:t>
            </w:r>
          </w:p>
        </w:tc>
        <w:tc>
          <w:tcPr>
            <w:tcW w:w="1418" w:type="dxa"/>
          </w:tcPr>
          <w:p w14:paraId="5E93F052"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Function Name</w:t>
            </w:r>
          </w:p>
        </w:tc>
        <w:tc>
          <w:tcPr>
            <w:tcW w:w="2693" w:type="dxa"/>
          </w:tcPr>
          <w:p w14:paraId="6C7771AC"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Test Aim (From perspective of method/how method handles this)</w:t>
            </w:r>
          </w:p>
        </w:tc>
        <w:tc>
          <w:tcPr>
            <w:tcW w:w="1276" w:type="dxa"/>
          </w:tcPr>
          <w:p w14:paraId="280C1018" w14:textId="62B69D42" w:rsidR="00092E8D" w:rsidRPr="005D433F" w:rsidRDefault="00092E8D" w:rsidP="00092E8D">
            <w:pPr>
              <w:rPr>
                <w:rFonts w:asciiTheme="majorHAnsi" w:hAnsiTheme="majorHAnsi"/>
                <w:b/>
                <w:sz w:val="20"/>
              </w:rPr>
            </w:pPr>
            <w:r w:rsidRPr="005D433F">
              <w:rPr>
                <w:rFonts w:asciiTheme="majorHAnsi" w:hAnsiTheme="majorHAnsi"/>
                <w:b/>
                <w:sz w:val="20"/>
              </w:rPr>
              <w:t>Source: Spec or code inspection</w:t>
            </w:r>
          </w:p>
        </w:tc>
        <w:tc>
          <w:tcPr>
            <w:tcW w:w="1134" w:type="dxa"/>
          </w:tcPr>
          <w:p w14:paraId="429892E5" w14:textId="5EDAE5AD" w:rsidR="00092E8D" w:rsidRPr="005D433F" w:rsidRDefault="00092E8D" w:rsidP="00092E8D">
            <w:pPr>
              <w:rPr>
                <w:rFonts w:asciiTheme="majorHAnsi" w:hAnsiTheme="majorHAnsi"/>
                <w:b/>
                <w:sz w:val="20"/>
              </w:rPr>
            </w:pPr>
            <w:r w:rsidRPr="005D433F">
              <w:rPr>
                <w:rFonts w:asciiTheme="majorHAnsi" w:hAnsiTheme="majorHAnsi"/>
                <w:b/>
                <w:sz w:val="20"/>
              </w:rPr>
              <w:t>Test Created By</w:t>
            </w:r>
          </w:p>
        </w:tc>
        <w:tc>
          <w:tcPr>
            <w:tcW w:w="1842" w:type="dxa"/>
          </w:tcPr>
          <w:p w14:paraId="3D50C54D" w14:textId="550F2F5B" w:rsidR="00092E8D" w:rsidRPr="005D433F" w:rsidRDefault="00092E8D" w:rsidP="00092E8D">
            <w:pPr>
              <w:rPr>
                <w:rFonts w:asciiTheme="majorHAnsi" w:hAnsiTheme="majorHAnsi"/>
                <w:b/>
                <w:sz w:val="20"/>
                <w:szCs w:val="20"/>
              </w:rPr>
            </w:pPr>
            <w:r w:rsidRPr="005D433F">
              <w:rPr>
                <w:rFonts w:asciiTheme="majorHAnsi" w:hAnsiTheme="majorHAnsi"/>
                <w:b/>
                <w:sz w:val="20"/>
              </w:rPr>
              <w:t>Pre-Requisites</w:t>
            </w:r>
          </w:p>
        </w:tc>
        <w:tc>
          <w:tcPr>
            <w:tcW w:w="1701" w:type="dxa"/>
          </w:tcPr>
          <w:p w14:paraId="5EADF183" w14:textId="6BAB53AA" w:rsidR="00092E8D" w:rsidRPr="005D433F" w:rsidRDefault="00092E8D" w:rsidP="00092E8D">
            <w:pPr>
              <w:rPr>
                <w:rFonts w:asciiTheme="majorHAnsi" w:hAnsiTheme="majorHAnsi"/>
                <w:b/>
                <w:sz w:val="20"/>
                <w:szCs w:val="20"/>
              </w:rPr>
            </w:pPr>
            <w:r w:rsidRPr="005D433F">
              <w:rPr>
                <w:rFonts w:asciiTheme="majorHAnsi" w:hAnsiTheme="majorHAnsi"/>
                <w:b/>
                <w:sz w:val="20"/>
              </w:rPr>
              <w:t>Inputs (+ examples)</w:t>
            </w:r>
          </w:p>
        </w:tc>
        <w:tc>
          <w:tcPr>
            <w:tcW w:w="1418" w:type="dxa"/>
          </w:tcPr>
          <w:p w14:paraId="521726ED"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Expected Output(s)</w:t>
            </w:r>
          </w:p>
        </w:tc>
        <w:tc>
          <w:tcPr>
            <w:tcW w:w="1417" w:type="dxa"/>
          </w:tcPr>
          <w:p w14:paraId="5D3D20FF"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Actual Output </w:t>
            </w:r>
          </w:p>
        </w:tc>
        <w:tc>
          <w:tcPr>
            <w:tcW w:w="851" w:type="dxa"/>
          </w:tcPr>
          <w:p w14:paraId="07FCD9B0"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Pass / Fail</w:t>
            </w:r>
          </w:p>
        </w:tc>
        <w:tc>
          <w:tcPr>
            <w:tcW w:w="1276" w:type="dxa"/>
          </w:tcPr>
          <w:p w14:paraId="0A37E9C4" w14:textId="7FA46BEC"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Date </w:t>
            </w:r>
          </w:p>
        </w:tc>
        <w:tc>
          <w:tcPr>
            <w:tcW w:w="1275" w:type="dxa"/>
          </w:tcPr>
          <w:p w14:paraId="419D6783" w14:textId="2D2943E4" w:rsidR="00092E8D" w:rsidRPr="005D433F" w:rsidRDefault="00092E8D" w:rsidP="00092E8D">
            <w:pPr>
              <w:rPr>
                <w:rFonts w:asciiTheme="majorHAnsi" w:hAnsiTheme="majorHAnsi"/>
                <w:b/>
                <w:sz w:val="20"/>
              </w:rPr>
            </w:pPr>
            <w:r w:rsidRPr="005D433F">
              <w:rPr>
                <w:rFonts w:asciiTheme="majorHAnsi" w:hAnsiTheme="majorHAnsi"/>
                <w:b/>
                <w:sz w:val="20"/>
              </w:rPr>
              <w:t>Tested By</w:t>
            </w:r>
          </w:p>
        </w:tc>
        <w:tc>
          <w:tcPr>
            <w:tcW w:w="4111" w:type="dxa"/>
          </w:tcPr>
          <w:p w14:paraId="1E0FB9DB" w14:textId="50C8C794" w:rsidR="00092E8D" w:rsidRPr="005D433F" w:rsidRDefault="00092E8D" w:rsidP="00092E8D">
            <w:pPr>
              <w:rPr>
                <w:rFonts w:asciiTheme="majorHAnsi" w:hAnsiTheme="majorHAnsi"/>
                <w:b/>
                <w:sz w:val="20"/>
                <w:szCs w:val="20"/>
              </w:rPr>
            </w:pPr>
            <w:r w:rsidRPr="005D433F">
              <w:rPr>
                <w:rFonts w:asciiTheme="majorHAnsi" w:hAnsiTheme="majorHAnsi"/>
                <w:b/>
                <w:sz w:val="20"/>
              </w:rPr>
              <w:t>Notes (Questions/Assumptions)</w:t>
            </w:r>
          </w:p>
        </w:tc>
      </w:tr>
      <w:tr w:rsidR="00F915C7" w:rsidRPr="001638A9" w14:paraId="38BF3D4B" w14:textId="77777777" w:rsidTr="00DD4D40">
        <w:tc>
          <w:tcPr>
            <w:tcW w:w="704" w:type="dxa"/>
            <w:vMerge w:val="restart"/>
            <w:shd w:val="clear" w:color="auto" w:fill="EFFFE9"/>
          </w:tcPr>
          <w:p w14:paraId="273186F6" w14:textId="5F9BBC9B" w:rsidR="00F915C7" w:rsidRPr="005D433F" w:rsidRDefault="00F915C7" w:rsidP="00092E8D">
            <w:pPr>
              <w:rPr>
                <w:rFonts w:asciiTheme="majorHAnsi" w:hAnsiTheme="majorHAnsi"/>
                <w:b/>
              </w:rPr>
            </w:pPr>
            <w:r w:rsidRPr="005D433F">
              <w:rPr>
                <w:rFonts w:asciiTheme="majorHAnsi" w:hAnsiTheme="majorHAnsi"/>
                <w:b/>
                <w:sz w:val="20"/>
                <w:szCs w:val="20"/>
              </w:rPr>
              <w:t>101</w:t>
            </w:r>
          </w:p>
        </w:tc>
        <w:tc>
          <w:tcPr>
            <w:tcW w:w="1418" w:type="dxa"/>
            <w:vMerge w:val="restart"/>
          </w:tcPr>
          <w:p w14:paraId="32134E21" w14:textId="749F61A5" w:rsidR="00F915C7" w:rsidRPr="001638A9" w:rsidRDefault="00F915C7" w:rsidP="00092E8D">
            <w:pPr>
              <w:rPr>
                <w:rFonts w:asciiTheme="majorHAnsi" w:hAnsiTheme="majorHAnsi"/>
              </w:rPr>
            </w:pPr>
            <w:r w:rsidRPr="001638A9">
              <w:rPr>
                <w:rFonts w:asciiTheme="majorHAnsi" w:hAnsiTheme="majorHAnsi"/>
                <w:sz w:val="20"/>
                <w:szCs w:val="20"/>
              </w:rPr>
              <w:t>Default Constructor</w:t>
            </w:r>
          </w:p>
        </w:tc>
        <w:tc>
          <w:tcPr>
            <w:tcW w:w="2693" w:type="dxa"/>
            <w:vMerge w:val="restart"/>
          </w:tcPr>
          <w:p w14:paraId="29A91BC3" w14:textId="2171E0E4" w:rsidR="00F915C7" w:rsidRPr="001638A9" w:rsidRDefault="00F915C7" w:rsidP="00092E8D">
            <w:pPr>
              <w:rPr>
                <w:rFonts w:asciiTheme="majorHAnsi" w:hAnsiTheme="majorHAnsi"/>
              </w:rPr>
            </w:pPr>
            <w:r w:rsidRPr="001638A9">
              <w:rPr>
                <w:rFonts w:asciiTheme="majorHAnsi" w:hAnsiTheme="majorHAnsi"/>
                <w:sz w:val="20"/>
                <w:szCs w:val="20"/>
              </w:rPr>
              <w:t>To see how the method will react when no variables are passed to the constructor.</w:t>
            </w:r>
          </w:p>
        </w:tc>
        <w:tc>
          <w:tcPr>
            <w:tcW w:w="1276" w:type="dxa"/>
            <w:vMerge w:val="restart"/>
          </w:tcPr>
          <w:p w14:paraId="29F9FD81" w14:textId="567E3EC8" w:rsidR="00F915C7" w:rsidRPr="001638A9" w:rsidRDefault="00F915C7"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5774E216" w14:textId="0EAA0BEC" w:rsidR="00F915C7" w:rsidRPr="001638A9" w:rsidRDefault="00F915C7"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579ABE29" w14:textId="7248370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667E1F2E" w14:textId="1F57816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418" w:type="dxa"/>
            <w:vMerge w:val="restart"/>
          </w:tcPr>
          <w:p w14:paraId="0F7F2452" w14:textId="7EFEBEE1" w:rsidR="00F915C7" w:rsidRPr="001638A9" w:rsidRDefault="00F915C7"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ready for populating.</w:t>
            </w:r>
          </w:p>
        </w:tc>
        <w:tc>
          <w:tcPr>
            <w:tcW w:w="1417" w:type="dxa"/>
            <w:shd w:val="clear" w:color="auto" w:fill="FFD5D1"/>
          </w:tcPr>
          <w:p w14:paraId="1BA113E4" w14:textId="1A9BC896" w:rsidR="00F915C7" w:rsidRPr="001638A9" w:rsidRDefault="00F915C7"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684E00DD" w14:textId="1143AD5D" w:rsidR="00F915C7" w:rsidRPr="001638A9" w:rsidRDefault="00F915C7" w:rsidP="00092E8D">
            <w:pPr>
              <w:rPr>
                <w:rFonts w:asciiTheme="majorHAnsi" w:hAnsiTheme="majorHAnsi"/>
                <w:sz w:val="20"/>
                <w:szCs w:val="20"/>
              </w:rPr>
            </w:pPr>
            <w:r w:rsidRPr="001638A9">
              <w:rPr>
                <w:rFonts w:asciiTheme="majorHAnsi" w:hAnsiTheme="majorHAnsi"/>
                <w:sz w:val="20"/>
                <w:szCs w:val="20"/>
              </w:rPr>
              <w:t>FAIL</w:t>
            </w:r>
          </w:p>
          <w:p w14:paraId="144AA907" w14:textId="1143AD5D" w:rsidR="00F915C7" w:rsidRPr="001638A9" w:rsidRDefault="00F915C7" w:rsidP="00092E8D">
            <w:pPr>
              <w:rPr>
                <w:rFonts w:asciiTheme="majorHAnsi" w:hAnsiTheme="majorHAnsi"/>
              </w:rPr>
            </w:pPr>
          </w:p>
        </w:tc>
        <w:tc>
          <w:tcPr>
            <w:tcW w:w="1276" w:type="dxa"/>
            <w:shd w:val="clear" w:color="auto" w:fill="FFD5D1"/>
          </w:tcPr>
          <w:p w14:paraId="0F433522" w14:textId="7B136181" w:rsidR="00F915C7" w:rsidRPr="001638A9" w:rsidRDefault="00F915C7"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57B93F11" w14:textId="6FA27596" w:rsidR="00F915C7" w:rsidRPr="001638A9" w:rsidRDefault="00F915C7" w:rsidP="00092E8D">
            <w:pPr>
              <w:rPr>
                <w:rFonts w:asciiTheme="majorHAnsi" w:hAnsiTheme="majorHAnsi"/>
              </w:rPr>
            </w:pPr>
            <w:r w:rsidRPr="001638A9">
              <w:rPr>
                <w:rFonts w:asciiTheme="majorHAnsi" w:hAnsiTheme="majorHAnsi"/>
              </w:rPr>
              <w:t>Ram Raja</w:t>
            </w:r>
          </w:p>
        </w:tc>
        <w:tc>
          <w:tcPr>
            <w:tcW w:w="4111" w:type="dxa"/>
            <w:shd w:val="clear" w:color="auto" w:fill="FFD5D1"/>
          </w:tcPr>
          <w:p w14:paraId="205A06AF" w14:textId="2D33D37F" w:rsidR="00F915C7" w:rsidRPr="001638A9" w:rsidRDefault="00F915C7"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F915C7" w:rsidRPr="001638A9" w14:paraId="2E873DE3" w14:textId="77777777" w:rsidTr="00DD4D40">
        <w:tc>
          <w:tcPr>
            <w:tcW w:w="704" w:type="dxa"/>
            <w:vMerge/>
            <w:shd w:val="clear" w:color="auto" w:fill="EFFFE9"/>
          </w:tcPr>
          <w:p w14:paraId="26B107A3" w14:textId="77777777" w:rsidR="00F915C7" w:rsidRPr="005D433F" w:rsidRDefault="00F915C7" w:rsidP="00092E8D">
            <w:pPr>
              <w:rPr>
                <w:rFonts w:asciiTheme="majorHAnsi" w:hAnsiTheme="majorHAnsi"/>
                <w:b/>
                <w:sz w:val="20"/>
                <w:szCs w:val="20"/>
              </w:rPr>
            </w:pPr>
          </w:p>
        </w:tc>
        <w:tc>
          <w:tcPr>
            <w:tcW w:w="1418" w:type="dxa"/>
            <w:vMerge/>
          </w:tcPr>
          <w:p w14:paraId="707EC8FC" w14:textId="77777777" w:rsidR="00F915C7" w:rsidRPr="001638A9" w:rsidRDefault="00F915C7" w:rsidP="00092E8D">
            <w:pPr>
              <w:rPr>
                <w:rFonts w:asciiTheme="majorHAnsi" w:hAnsiTheme="majorHAnsi"/>
                <w:sz w:val="20"/>
                <w:szCs w:val="20"/>
              </w:rPr>
            </w:pPr>
          </w:p>
        </w:tc>
        <w:tc>
          <w:tcPr>
            <w:tcW w:w="2693" w:type="dxa"/>
            <w:vMerge/>
          </w:tcPr>
          <w:p w14:paraId="4AF16468" w14:textId="77777777" w:rsidR="00F915C7" w:rsidRPr="001638A9" w:rsidRDefault="00F915C7" w:rsidP="00092E8D">
            <w:pPr>
              <w:rPr>
                <w:rFonts w:asciiTheme="majorHAnsi" w:hAnsiTheme="majorHAnsi"/>
                <w:sz w:val="20"/>
                <w:szCs w:val="20"/>
              </w:rPr>
            </w:pPr>
          </w:p>
        </w:tc>
        <w:tc>
          <w:tcPr>
            <w:tcW w:w="1276" w:type="dxa"/>
            <w:vMerge/>
          </w:tcPr>
          <w:p w14:paraId="29A5C32C" w14:textId="77777777" w:rsidR="00F915C7" w:rsidRPr="001638A9" w:rsidRDefault="00F915C7" w:rsidP="00092E8D">
            <w:pPr>
              <w:rPr>
                <w:rFonts w:asciiTheme="majorHAnsi" w:hAnsiTheme="majorHAnsi"/>
                <w:sz w:val="20"/>
                <w:szCs w:val="20"/>
              </w:rPr>
            </w:pPr>
          </w:p>
        </w:tc>
        <w:tc>
          <w:tcPr>
            <w:tcW w:w="1134" w:type="dxa"/>
            <w:vMerge/>
          </w:tcPr>
          <w:p w14:paraId="69ABDA19" w14:textId="77777777" w:rsidR="00F915C7" w:rsidRPr="001638A9" w:rsidRDefault="00F915C7" w:rsidP="00092E8D">
            <w:pPr>
              <w:rPr>
                <w:rFonts w:asciiTheme="majorHAnsi" w:hAnsiTheme="majorHAnsi"/>
                <w:sz w:val="20"/>
                <w:szCs w:val="20"/>
              </w:rPr>
            </w:pPr>
          </w:p>
        </w:tc>
        <w:tc>
          <w:tcPr>
            <w:tcW w:w="1842" w:type="dxa"/>
            <w:vMerge/>
          </w:tcPr>
          <w:p w14:paraId="573D3D35" w14:textId="3A124347" w:rsidR="00F915C7" w:rsidRPr="001638A9" w:rsidRDefault="00F915C7" w:rsidP="00092E8D">
            <w:pPr>
              <w:rPr>
                <w:rFonts w:asciiTheme="majorHAnsi" w:hAnsiTheme="majorHAnsi"/>
                <w:sz w:val="20"/>
                <w:szCs w:val="20"/>
              </w:rPr>
            </w:pPr>
          </w:p>
        </w:tc>
        <w:tc>
          <w:tcPr>
            <w:tcW w:w="1701" w:type="dxa"/>
            <w:vMerge/>
          </w:tcPr>
          <w:p w14:paraId="63620C5E" w14:textId="77777777" w:rsidR="00F915C7" w:rsidRPr="001638A9" w:rsidRDefault="00F915C7" w:rsidP="00092E8D">
            <w:pPr>
              <w:rPr>
                <w:rFonts w:asciiTheme="majorHAnsi" w:hAnsiTheme="majorHAnsi"/>
                <w:sz w:val="20"/>
                <w:szCs w:val="20"/>
              </w:rPr>
            </w:pPr>
          </w:p>
        </w:tc>
        <w:tc>
          <w:tcPr>
            <w:tcW w:w="1418" w:type="dxa"/>
            <w:vMerge/>
          </w:tcPr>
          <w:p w14:paraId="4381647D" w14:textId="77777777" w:rsidR="00F915C7" w:rsidRPr="001638A9" w:rsidRDefault="00F915C7" w:rsidP="00092E8D">
            <w:pPr>
              <w:rPr>
                <w:rFonts w:asciiTheme="majorHAnsi" w:hAnsiTheme="majorHAnsi"/>
                <w:sz w:val="20"/>
                <w:szCs w:val="20"/>
              </w:rPr>
            </w:pPr>
          </w:p>
        </w:tc>
        <w:tc>
          <w:tcPr>
            <w:tcW w:w="1417" w:type="dxa"/>
            <w:shd w:val="clear" w:color="auto" w:fill="EFFFE9"/>
          </w:tcPr>
          <w:p w14:paraId="55F8F04B" w14:textId="539D0D93" w:rsidR="00F915C7" w:rsidRPr="001638A9" w:rsidRDefault="00533B88" w:rsidP="00092E8D">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w:t>
            </w:r>
          </w:p>
        </w:tc>
        <w:tc>
          <w:tcPr>
            <w:tcW w:w="851" w:type="dxa"/>
            <w:shd w:val="clear" w:color="auto" w:fill="EFFFE9"/>
          </w:tcPr>
          <w:p w14:paraId="5F12D1D8" w14:textId="200803D1" w:rsidR="00F915C7" w:rsidRPr="001638A9" w:rsidRDefault="00F915C7" w:rsidP="00092E8D">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70093CE8" w14:textId="1C49C491" w:rsidR="00F915C7" w:rsidRPr="001638A9" w:rsidRDefault="00F915C7" w:rsidP="00092E8D">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2D7290A3" w14:textId="5CC3F49D" w:rsidR="00F915C7" w:rsidRPr="001638A9" w:rsidRDefault="00F915C7" w:rsidP="00092E8D">
            <w:pPr>
              <w:rPr>
                <w:rFonts w:asciiTheme="majorHAnsi" w:hAnsiTheme="majorHAnsi"/>
              </w:rPr>
            </w:pPr>
            <w:r w:rsidRPr="001638A9">
              <w:rPr>
                <w:rFonts w:asciiTheme="majorHAnsi" w:hAnsiTheme="majorHAnsi"/>
              </w:rPr>
              <w:t>Aidan Reed</w:t>
            </w:r>
          </w:p>
        </w:tc>
        <w:tc>
          <w:tcPr>
            <w:tcW w:w="4111" w:type="dxa"/>
            <w:shd w:val="clear" w:color="auto" w:fill="EFFFE9"/>
          </w:tcPr>
          <w:p w14:paraId="1F23768A" w14:textId="0F4E28C1" w:rsidR="00F915C7" w:rsidRPr="001638A9" w:rsidRDefault="00F915C7" w:rsidP="00092E8D">
            <w:pPr>
              <w:rPr>
                <w:rFonts w:asciiTheme="majorHAnsi" w:hAnsiTheme="majorHAnsi"/>
                <w:sz w:val="20"/>
                <w:szCs w:val="20"/>
              </w:rPr>
            </w:pPr>
            <w:r w:rsidRPr="001638A9">
              <w:rPr>
                <w:rFonts w:asciiTheme="majorHAnsi" w:hAnsiTheme="majorHAnsi"/>
                <w:sz w:val="20"/>
                <w:szCs w:val="20"/>
              </w:rPr>
              <w:t>Test passed after c</w:t>
            </w:r>
            <w:r w:rsidR="007E2D76" w:rsidRPr="001638A9">
              <w:rPr>
                <w:rFonts w:asciiTheme="majorHAnsi" w:hAnsiTheme="majorHAnsi"/>
                <w:sz w:val="20"/>
                <w:szCs w:val="20"/>
              </w:rPr>
              <w:t xml:space="preserve">hange to code with </w:t>
            </w:r>
            <w:proofErr w:type="spellStart"/>
            <w:r w:rsidR="007E2D76" w:rsidRPr="001638A9">
              <w:rPr>
                <w:rFonts w:asciiTheme="majorHAnsi" w:hAnsiTheme="majorHAnsi"/>
                <w:sz w:val="20"/>
                <w:szCs w:val="20"/>
              </w:rPr>
              <w:t>ChangeID</w:t>
            </w:r>
            <w:proofErr w:type="spellEnd"/>
            <w:r w:rsidR="007E2D76" w:rsidRPr="001638A9">
              <w:rPr>
                <w:rFonts w:asciiTheme="majorHAnsi" w:hAnsiTheme="majorHAnsi"/>
                <w:sz w:val="20"/>
                <w:szCs w:val="20"/>
              </w:rPr>
              <w:t xml:space="preserve"> CHGE1</w:t>
            </w:r>
            <w:r w:rsidRPr="001638A9">
              <w:rPr>
                <w:rFonts w:asciiTheme="majorHAnsi" w:hAnsiTheme="majorHAnsi"/>
                <w:sz w:val="20"/>
                <w:szCs w:val="20"/>
              </w:rPr>
              <w:t>01</w:t>
            </w:r>
            <w:r w:rsidR="00BA4E2E" w:rsidRPr="001638A9">
              <w:rPr>
                <w:rFonts w:asciiTheme="majorHAnsi" w:hAnsiTheme="majorHAnsi"/>
                <w:sz w:val="20"/>
                <w:szCs w:val="20"/>
              </w:rPr>
              <w:t xml:space="preserve"> BUG102</w:t>
            </w:r>
          </w:p>
        </w:tc>
      </w:tr>
      <w:tr w:rsidR="00533B88" w:rsidRPr="001638A9" w14:paraId="5FB29E3F" w14:textId="77777777" w:rsidTr="00DD4D40">
        <w:trPr>
          <w:trHeight w:val="1519"/>
        </w:trPr>
        <w:tc>
          <w:tcPr>
            <w:tcW w:w="704" w:type="dxa"/>
            <w:vMerge w:val="restart"/>
            <w:shd w:val="clear" w:color="auto" w:fill="EFFFE9"/>
          </w:tcPr>
          <w:p w14:paraId="2C600DB7" w14:textId="566F79FF" w:rsidR="00533B88" w:rsidRPr="005D433F" w:rsidRDefault="00533B88" w:rsidP="00092E8D">
            <w:pPr>
              <w:rPr>
                <w:rFonts w:asciiTheme="majorHAnsi" w:hAnsiTheme="majorHAnsi"/>
                <w:b/>
              </w:rPr>
            </w:pPr>
            <w:r w:rsidRPr="005D433F">
              <w:rPr>
                <w:rFonts w:asciiTheme="majorHAnsi" w:hAnsiTheme="majorHAnsi"/>
                <w:b/>
                <w:sz w:val="20"/>
                <w:szCs w:val="20"/>
              </w:rPr>
              <w:t>102</w:t>
            </w:r>
          </w:p>
        </w:tc>
        <w:tc>
          <w:tcPr>
            <w:tcW w:w="1418" w:type="dxa"/>
            <w:vMerge w:val="restart"/>
          </w:tcPr>
          <w:p w14:paraId="7BFB0250" w14:textId="0DA80302" w:rsidR="00533B88" w:rsidRPr="001638A9" w:rsidRDefault="00533B88"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794B949" w14:textId="01880F44" w:rsidR="00533B88" w:rsidRPr="001638A9" w:rsidRDefault="00533B88" w:rsidP="00092E8D">
            <w:pPr>
              <w:rPr>
                <w:rFonts w:asciiTheme="majorHAnsi" w:hAnsiTheme="majorHAnsi"/>
              </w:rPr>
            </w:pPr>
            <w:ins w:id="0" w:author="Ram Raja">
              <w:r w:rsidRPr="001638A9">
                <w:rPr>
                  <w:rFonts w:asciiTheme="majorHAnsi" w:hAnsiTheme="majorHAnsi"/>
                  <w:color w:val="auto"/>
                  <w:sz w:val="20"/>
                  <w:szCs w:val="20"/>
                </w:rPr>
                <w:t xml:space="preserve">To see how the </w:t>
              </w:r>
            </w:ins>
            <w:r w:rsidRPr="001638A9">
              <w:rPr>
                <w:rFonts w:asciiTheme="majorHAnsi" w:hAnsiTheme="majorHAnsi"/>
                <w:color w:val="auto"/>
                <w:sz w:val="20"/>
                <w:szCs w:val="20"/>
              </w:rPr>
              <w:t>method</w:t>
            </w:r>
            <w:ins w:id="1" w:author="Ram Raja">
              <w:r w:rsidRPr="001638A9">
                <w:rPr>
                  <w:rFonts w:asciiTheme="majorHAnsi" w:hAnsiTheme="majorHAnsi"/>
                  <w:color w:val="auto"/>
                  <w:sz w:val="20"/>
                  <w:szCs w:val="20"/>
                </w:rPr>
                <w:t xml:space="preserve"> will react when </w:t>
              </w:r>
            </w:ins>
            <w:r w:rsidRPr="001638A9">
              <w:rPr>
                <w:rFonts w:asciiTheme="majorHAnsi" w:hAnsiTheme="majorHAnsi"/>
                <w:sz w:val="20"/>
                <w:szCs w:val="20"/>
              </w:rPr>
              <w:t>receiving all four string parameters in correct form.</w:t>
            </w:r>
            <w:ins w:id="2" w:author="Ram Raja">
              <w:r w:rsidRPr="001638A9">
                <w:rPr>
                  <w:rFonts w:asciiTheme="majorHAnsi" w:hAnsiTheme="majorHAnsi"/>
                  <w:sz w:val="20"/>
                  <w:szCs w:val="20"/>
                </w:rPr>
                <w:t xml:space="preserve"> </w:t>
              </w:r>
            </w:ins>
          </w:p>
        </w:tc>
        <w:tc>
          <w:tcPr>
            <w:tcW w:w="1276" w:type="dxa"/>
            <w:vMerge w:val="restart"/>
          </w:tcPr>
          <w:p w14:paraId="0033DA50" w14:textId="443B6DED" w:rsidR="00533B88" w:rsidRPr="001638A9" w:rsidRDefault="00533B88"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AAC4C16" w14:textId="2C9809B1" w:rsidR="00533B88" w:rsidRPr="001638A9" w:rsidRDefault="00533B88"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4F951A08" w14:textId="00DAF316" w:rsidR="00533B88" w:rsidRPr="001638A9" w:rsidRDefault="00533B88"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2D74504B" w14:textId="3BC03799"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Sender’s Email:</w:t>
            </w:r>
            <w:r w:rsidRPr="001638A9">
              <w:rPr>
                <w:rFonts w:asciiTheme="majorHAnsi" w:hAnsiTheme="majorHAnsi"/>
                <w:sz w:val="20"/>
                <w:szCs w:val="20"/>
              </w:rPr>
              <w:t xml:space="preserve"> </w:t>
            </w:r>
            <w:r w:rsidRPr="001638A9">
              <w:rPr>
                <w:rFonts w:asciiTheme="majorHAnsi" w:hAnsiTheme="majorHAnsi"/>
                <w:sz w:val="20"/>
                <w:szCs w:val="20"/>
              </w:rPr>
              <w:br/>
            </w:r>
            <w:proofErr w:type="spellStart"/>
            <w:r w:rsidRPr="001638A9">
              <w:rPr>
                <w:rFonts w:asciiTheme="majorHAnsi" w:hAnsiTheme="majorHAnsi"/>
                <w:b/>
                <w:color w:val="FF0000"/>
                <w:sz w:val="20"/>
                <w:szCs w:val="20"/>
              </w:rPr>
              <w:t>kSENDER</w:t>
            </w:r>
            <w:proofErr w:type="spellEnd"/>
          </w:p>
          <w:p w14:paraId="62392596" w14:textId="6842B57C"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Recipient’s Email:</w:t>
            </w:r>
            <w:r w:rsidRPr="001638A9">
              <w:rPr>
                <w:rFonts w:asciiTheme="majorHAnsi" w:hAnsiTheme="majorHAnsi"/>
                <w:sz w:val="20"/>
                <w:szCs w:val="20"/>
              </w:rPr>
              <w:t xml:space="preserve"> </w:t>
            </w:r>
            <w:r w:rsidRPr="001638A9">
              <w:rPr>
                <w:rFonts w:asciiTheme="majorHAnsi" w:hAnsiTheme="majorHAnsi"/>
                <w:sz w:val="20"/>
                <w:szCs w:val="20"/>
              </w:rPr>
              <w:br/>
            </w:r>
            <w:proofErr w:type="spellStart"/>
            <w:r w:rsidRPr="001638A9">
              <w:rPr>
                <w:rFonts w:asciiTheme="majorHAnsi" w:hAnsiTheme="majorHAnsi"/>
                <w:b/>
                <w:color w:val="FF0000"/>
                <w:sz w:val="20"/>
                <w:szCs w:val="20"/>
              </w:rPr>
              <w:t>kRECIPIENT</w:t>
            </w:r>
            <w:proofErr w:type="spellEnd"/>
          </w:p>
          <w:p w14:paraId="4563CB40" w14:textId="77777777"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 xml:space="preserve">Subject: </w:t>
            </w:r>
          </w:p>
          <w:p w14:paraId="20793556" w14:textId="71058312" w:rsidR="00533B88" w:rsidRPr="001638A9" w:rsidRDefault="00533B88" w:rsidP="00092E8D">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p w14:paraId="64FFEAF9" w14:textId="1C9C4FD0"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Email Body:</w:t>
            </w:r>
            <w:r w:rsidRPr="001638A9">
              <w:rPr>
                <w:rFonts w:asciiTheme="majorHAnsi" w:hAnsiTheme="majorHAnsi"/>
                <w:b/>
                <w:sz w:val="20"/>
                <w:szCs w:val="20"/>
              </w:rPr>
              <w:br/>
            </w:r>
            <w:r w:rsidR="00BD22B9" w:rsidRPr="001638A9">
              <w:rPr>
                <w:rFonts w:asciiTheme="majorHAnsi" w:hAnsiTheme="majorHAnsi"/>
                <w:b/>
                <w:color w:val="FF0000"/>
                <w:sz w:val="20"/>
                <w:szCs w:val="20"/>
              </w:rPr>
              <w:t>kBOD</w:t>
            </w:r>
            <w:r w:rsidRPr="001638A9">
              <w:rPr>
                <w:rFonts w:asciiTheme="majorHAnsi" w:hAnsiTheme="majorHAnsi"/>
                <w:b/>
                <w:color w:val="FF0000"/>
                <w:sz w:val="20"/>
                <w:szCs w:val="20"/>
              </w:rPr>
              <w:t>1</w:t>
            </w:r>
          </w:p>
          <w:p w14:paraId="2614900E" w14:textId="4ED5810B" w:rsidR="00533B88" w:rsidRPr="001638A9" w:rsidRDefault="00533B88" w:rsidP="00092E8D">
            <w:pPr>
              <w:rPr>
                <w:rFonts w:asciiTheme="majorHAnsi" w:hAnsiTheme="majorHAnsi"/>
              </w:rPr>
            </w:pPr>
          </w:p>
        </w:tc>
        <w:tc>
          <w:tcPr>
            <w:tcW w:w="1418" w:type="dxa"/>
            <w:vMerge w:val="restart"/>
          </w:tcPr>
          <w:p w14:paraId="7DE7392E" w14:textId="7FEDFD51" w:rsidR="00533B88" w:rsidRPr="001638A9" w:rsidRDefault="00533B88"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ready to be sent, with a sender’s email, recipient’s email, subject and body</w:t>
            </w:r>
          </w:p>
        </w:tc>
        <w:tc>
          <w:tcPr>
            <w:tcW w:w="1417" w:type="dxa"/>
            <w:shd w:val="clear" w:color="auto" w:fill="FFD5D1"/>
          </w:tcPr>
          <w:p w14:paraId="2A89A095" w14:textId="73BC9F33" w:rsidR="00533B88" w:rsidRPr="001638A9" w:rsidRDefault="00533B88"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2481EF5E" w14:textId="0D2F6130" w:rsidR="00533B88" w:rsidRPr="001638A9" w:rsidRDefault="00533B88"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27C8BC52" w14:textId="2352777E" w:rsidR="00533B88" w:rsidRPr="001638A9" w:rsidRDefault="00533B88"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602BD430" w14:textId="3135360F" w:rsidR="00533B88" w:rsidRPr="001638A9" w:rsidRDefault="00533B88"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5AED6117" w14:textId="2E70AFA9" w:rsidR="00533B88" w:rsidRPr="001638A9" w:rsidRDefault="00533B88"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6FD8FCE5" w14:textId="77777777" w:rsidTr="00DD4D40">
        <w:trPr>
          <w:trHeight w:val="1853"/>
        </w:trPr>
        <w:tc>
          <w:tcPr>
            <w:tcW w:w="704" w:type="dxa"/>
            <w:vMerge/>
            <w:shd w:val="clear" w:color="auto" w:fill="EFFFE9"/>
          </w:tcPr>
          <w:p w14:paraId="03238A33" w14:textId="77777777" w:rsidR="00BA4E2E" w:rsidRPr="005D433F" w:rsidRDefault="00BA4E2E" w:rsidP="00BA4E2E">
            <w:pPr>
              <w:rPr>
                <w:rFonts w:asciiTheme="majorHAnsi" w:hAnsiTheme="majorHAnsi"/>
                <w:b/>
                <w:sz w:val="20"/>
                <w:szCs w:val="20"/>
              </w:rPr>
            </w:pPr>
          </w:p>
        </w:tc>
        <w:tc>
          <w:tcPr>
            <w:tcW w:w="1418" w:type="dxa"/>
            <w:vMerge/>
          </w:tcPr>
          <w:p w14:paraId="057969AC" w14:textId="77777777" w:rsidR="00BA4E2E" w:rsidRPr="001638A9" w:rsidRDefault="00BA4E2E" w:rsidP="00BA4E2E">
            <w:pPr>
              <w:rPr>
                <w:rFonts w:asciiTheme="majorHAnsi" w:hAnsiTheme="majorHAnsi"/>
                <w:sz w:val="20"/>
                <w:szCs w:val="20"/>
              </w:rPr>
            </w:pPr>
          </w:p>
        </w:tc>
        <w:tc>
          <w:tcPr>
            <w:tcW w:w="2693" w:type="dxa"/>
            <w:vMerge/>
          </w:tcPr>
          <w:p w14:paraId="1DD7A63C" w14:textId="77777777" w:rsidR="00BA4E2E" w:rsidRPr="001638A9" w:rsidRDefault="00BA4E2E" w:rsidP="00BA4E2E">
            <w:pPr>
              <w:rPr>
                <w:rFonts w:asciiTheme="majorHAnsi" w:hAnsiTheme="majorHAnsi"/>
                <w:sz w:val="20"/>
                <w:szCs w:val="20"/>
              </w:rPr>
            </w:pPr>
          </w:p>
        </w:tc>
        <w:tc>
          <w:tcPr>
            <w:tcW w:w="1276" w:type="dxa"/>
            <w:vMerge/>
          </w:tcPr>
          <w:p w14:paraId="7510FF7C" w14:textId="77777777" w:rsidR="00BA4E2E" w:rsidRPr="001638A9" w:rsidRDefault="00BA4E2E" w:rsidP="00BA4E2E">
            <w:pPr>
              <w:rPr>
                <w:rFonts w:asciiTheme="majorHAnsi" w:hAnsiTheme="majorHAnsi"/>
                <w:sz w:val="20"/>
                <w:szCs w:val="20"/>
              </w:rPr>
            </w:pPr>
          </w:p>
        </w:tc>
        <w:tc>
          <w:tcPr>
            <w:tcW w:w="1134" w:type="dxa"/>
            <w:vMerge/>
          </w:tcPr>
          <w:p w14:paraId="282635BE" w14:textId="77777777" w:rsidR="00BA4E2E" w:rsidRPr="001638A9" w:rsidRDefault="00BA4E2E" w:rsidP="00BA4E2E">
            <w:pPr>
              <w:rPr>
                <w:rFonts w:asciiTheme="majorHAnsi" w:hAnsiTheme="majorHAnsi"/>
                <w:sz w:val="20"/>
                <w:szCs w:val="20"/>
              </w:rPr>
            </w:pPr>
          </w:p>
        </w:tc>
        <w:tc>
          <w:tcPr>
            <w:tcW w:w="1842" w:type="dxa"/>
            <w:vMerge/>
          </w:tcPr>
          <w:p w14:paraId="5CE8754A" w14:textId="77777777" w:rsidR="00BA4E2E" w:rsidRPr="001638A9" w:rsidRDefault="00BA4E2E" w:rsidP="00BA4E2E">
            <w:pPr>
              <w:rPr>
                <w:rFonts w:asciiTheme="majorHAnsi" w:hAnsiTheme="majorHAnsi"/>
                <w:sz w:val="20"/>
                <w:szCs w:val="20"/>
              </w:rPr>
            </w:pPr>
          </w:p>
        </w:tc>
        <w:tc>
          <w:tcPr>
            <w:tcW w:w="1701" w:type="dxa"/>
            <w:vMerge/>
          </w:tcPr>
          <w:p w14:paraId="5CE88BB8" w14:textId="77777777" w:rsidR="00BA4E2E" w:rsidRPr="001638A9" w:rsidRDefault="00BA4E2E" w:rsidP="00BA4E2E">
            <w:pPr>
              <w:rPr>
                <w:rFonts w:asciiTheme="majorHAnsi" w:hAnsiTheme="majorHAnsi"/>
                <w:b/>
                <w:sz w:val="20"/>
                <w:szCs w:val="20"/>
              </w:rPr>
            </w:pPr>
          </w:p>
        </w:tc>
        <w:tc>
          <w:tcPr>
            <w:tcW w:w="1418" w:type="dxa"/>
            <w:vMerge/>
          </w:tcPr>
          <w:p w14:paraId="60450B00" w14:textId="77777777" w:rsidR="00BA4E2E" w:rsidRPr="001638A9" w:rsidRDefault="00BA4E2E" w:rsidP="00BA4E2E">
            <w:pPr>
              <w:rPr>
                <w:rFonts w:asciiTheme="majorHAnsi" w:hAnsiTheme="majorHAnsi"/>
                <w:sz w:val="20"/>
                <w:szCs w:val="20"/>
              </w:rPr>
            </w:pPr>
          </w:p>
        </w:tc>
        <w:tc>
          <w:tcPr>
            <w:tcW w:w="1417" w:type="dxa"/>
            <w:shd w:val="clear" w:color="auto" w:fill="EFFFE9"/>
          </w:tcPr>
          <w:p w14:paraId="53C3F430" w14:textId="1E7D0E80"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 correct values that were passed </w:t>
            </w:r>
          </w:p>
        </w:tc>
        <w:tc>
          <w:tcPr>
            <w:tcW w:w="851" w:type="dxa"/>
            <w:shd w:val="clear" w:color="auto" w:fill="EFFFE9"/>
          </w:tcPr>
          <w:p w14:paraId="1F7BB293" w14:textId="0CDE9898"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77E82C6" w14:textId="68D3C5F9"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B6BC9CE" w14:textId="46CE4E7E"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7129E8E8" w14:textId="29F85A22"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D22B9" w:rsidRPr="001638A9" w14:paraId="281074A4" w14:textId="77777777" w:rsidTr="00DD4D40">
        <w:tc>
          <w:tcPr>
            <w:tcW w:w="704" w:type="dxa"/>
            <w:vMerge w:val="restart"/>
            <w:shd w:val="clear" w:color="auto" w:fill="EFFFE9"/>
          </w:tcPr>
          <w:p w14:paraId="696865BF" w14:textId="03DF820A" w:rsidR="00BD22B9" w:rsidRPr="005D433F" w:rsidRDefault="00BD22B9" w:rsidP="00092E8D">
            <w:pPr>
              <w:rPr>
                <w:rFonts w:asciiTheme="majorHAnsi" w:hAnsiTheme="majorHAnsi"/>
                <w:b/>
              </w:rPr>
            </w:pPr>
            <w:r w:rsidRPr="005D433F">
              <w:rPr>
                <w:rFonts w:asciiTheme="majorHAnsi" w:hAnsiTheme="majorHAnsi"/>
                <w:b/>
                <w:sz w:val="20"/>
                <w:szCs w:val="20"/>
              </w:rPr>
              <w:t>103</w:t>
            </w:r>
          </w:p>
        </w:tc>
        <w:tc>
          <w:tcPr>
            <w:tcW w:w="1418" w:type="dxa"/>
            <w:vMerge w:val="restart"/>
          </w:tcPr>
          <w:p w14:paraId="65143FE1" w14:textId="308C7846" w:rsidR="00BD22B9" w:rsidRPr="001638A9" w:rsidRDefault="00BD22B9"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54E37F5E" w14:textId="17EEE994" w:rsidR="00BD22B9" w:rsidRPr="001638A9" w:rsidRDefault="00BD22B9" w:rsidP="00092E8D">
            <w:pPr>
              <w:rPr>
                <w:rFonts w:asciiTheme="majorHAnsi" w:hAnsiTheme="majorHAnsi"/>
              </w:rPr>
            </w:pPr>
            <w:r w:rsidRPr="001638A9">
              <w:rPr>
                <w:rFonts w:asciiTheme="majorHAnsi" w:hAnsiTheme="majorHAnsi"/>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Pr="001638A9" w:rsidRDefault="00BD22B9" w:rsidP="00092E8D">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01478A5C" w14:textId="5FB8A48A" w:rsidR="00BD22B9" w:rsidRPr="001638A9" w:rsidRDefault="00BD22B9"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369A10D1" w14:textId="6EEFD191" w:rsidR="00BD22B9" w:rsidRPr="001638A9" w:rsidRDefault="00BD22B9"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4F83E955" w14:textId="1FDC558D" w:rsidR="00BD22B9" w:rsidRPr="001638A9" w:rsidRDefault="00BD22B9" w:rsidP="00092E8D">
            <w:pPr>
              <w:rPr>
                <w:rFonts w:asciiTheme="majorHAnsi" w:hAnsiTheme="majorHAnsi"/>
              </w:rPr>
            </w:pPr>
            <w:r w:rsidRPr="001638A9">
              <w:rPr>
                <w:rFonts w:asciiTheme="majorHAnsi" w:hAnsiTheme="majorHAnsi"/>
                <w:sz w:val="20"/>
                <w:szCs w:val="20"/>
              </w:rPr>
              <w:t>Recipient’s email is null.</w:t>
            </w:r>
          </w:p>
        </w:tc>
        <w:tc>
          <w:tcPr>
            <w:tcW w:w="1418" w:type="dxa"/>
            <w:vMerge w:val="restart"/>
          </w:tcPr>
          <w:p w14:paraId="129B3FB1" w14:textId="6FFD0089" w:rsidR="00BD22B9" w:rsidRPr="001638A9" w:rsidRDefault="00BD22B9"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with all but the recipient’s email given, ready to be populated.</w:t>
            </w:r>
          </w:p>
        </w:tc>
        <w:tc>
          <w:tcPr>
            <w:tcW w:w="1417" w:type="dxa"/>
            <w:shd w:val="clear" w:color="auto" w:fill="FFD5D1"/>
          </w:tcPr>
          <w:p w14:paraId="68E72CA9" w14:textId="2073E11D" w:rsidR="00BD22B9" w:rsidRPr="001638A9" w:rsidRDefault="00BD22B9" w:rsidP="00092E8D">
            <w:pPr>
              <w:rPr>
                <w:rFonts w:asciiTheme="majorHAnsi" w:hAnsiTheme="majorHAnsi"/>
              </w:rPr>
            </w:pPr>
            <w:r w:rsidRPr="001638A9">
              <w:rPr>
                <w:rFonts w:asciiTheme="majorHAnsi" w:hAnsiTheme="majorHAnsi"/>
                <w:sz w:val="20"/>
                <w:szCs w:val="20"/>
              </w:rPr>
              <w:t xml:space="preserve">Stack overflow error as </w:t>
            </w:r>
          </w:p>
        </w:tc>
        <w:tc>
          <w:tcPr>
            <w:tcW w:w="851" w:type="dxa"/>
            <w:shd w:val="clear" w:color="auto" w:fill="FFD5D1"/>
          </w:tcPr>
          <w:p w14:paraId="3863AE79" w14:textId="617F2CCD" w:rsidR="00BD22B9" w:rsidRPr="001638A9" w:rsidRDefault="00BD22B9"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3293864" w14:textId="3164D172" w:rsidR="00BD22B9" w:rsidRPr="001638A9" w:rsidRDefault="00BD22B9"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79783437" w14:textId="35C9354E" w:rsidR="00BD22B9" w:rsidRPr="001638A9" w:rsidRDefault="00BD22B9"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3F6530DD" w14:textId="7B44FB91" w:rsidR="00BD22B9" w:rsidRPr="001638A9" w:rsidRDefault="00BD22B9"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0047C8EA" w14:textId="77777777" w:rsidTr="00DD4D40">
        <w:tc>
          <w:tcPr>
            <w:tcW w:w="704" w:type="dxa"/>
            <w:vMerge/>
            <w:shd w:val="clear" w:color="auto" w:fill="EFFFE9"/>
          </w:tcPr>
          <w:p w14:paraId="015F7D4F" w14:textId="77777777" w:rsidR="00BA4E2E" w:rsidRPr="005D433F" w:rsidRDefault="00BA4E2E" w:rsidP="00BA4E2E">
            <w:pPr>
              <w:rPr>
                <w:rFonts w:asciiTheme="majorHAnsi" w:hAnsiTheme="majorHAnsi"/>
                <w:b/>
                <w:sz w:val="20"/>
                <w:szCs w:val="20"/>
              </w:rPr>
            </w:pPr>
          </w:p>
        </w:tc>
        <w:tc>
          <w:tcPr>
            <w:tcW w:w="1418" w:type="dxa"/>
            <w:vMerge/>
          </w:tcPr>
          <w:p w14:paraId="4756E7C9" w14:textId="77777777" w:rsidR="00BA4E2E" w:rsidRPr="001638A9" w:rsidRDefault="00BA4E2E" w:rsidP="00BA4E2E">
            <w:pPr>
              <w:rPr>
                <w:rFonts w:asciiTheme="majorHAnsi" w:hAnsiTheme="majorHAnsi"/>
                <w:sz w:val="20"/>
                <w:szCs w:val="20"/>
              </w:rPr>
            </w:pPr>
          </w:p>
        </w:tc>
        <w:tc>
          <w:tcPr>
            <w:tcW w:w="2693" w:type="dxa"/>
            <w:vMerge/>
          </w:tcPr>
          <w:p w14:paraId="6C06EAAD" w14:textId="77777777" w:rsidR="00BA4E2E" w:rsidRPr="001638A9" w:rsidRDefault="00BA4E2E" w:rsidP="00BA4E2E">
            <w:pPr>
              <w:rPr>
                <w:rFonts w:asciiTheme="majorHAnsi" w:hAnsiTheme="majorHAnsi"/>
                <w:sz w:val="20"/>
                <w:szCs w:val="20"/>
              </w:rPr>
            </w:pPr>
          </w:p>
        </w:tc>
        <w:tc>
          <w:tcPr>
            <w:tcW w:w="1276" w:type="dxa"/>
            <w:vMerge/>
          </w:tcPr>
          <w:p w14:paraId="6065E04A" w14:textId="77777777" w:rsidR="00BA4E2E" w:rsidRPr="001638A9" w:rsidRDefault="00BA4E2E" w:rsidP="00BA4E2E">
            <w:pPr>
              <w:rPr>
                <w:rFonts w:asciiTheme="majorHAnsi" w:hAnsiTheme="majorHAnsi"/>
                <w:sz w:val="20"/>
                <w:szCs w:val="20"/>
              </w:rPr>
            </w:pPr>
          </w:p>
        </w:tc>
        <w:tc>
          <w:tcPr>
            <w:tcW w:w="1134" w:type="dxa"/>
            <w:vMerge/>
          </w:tcPr>
          <w:p w14:paraId="3F5A5106" w14:textId="77777777" w:rsidR="00BA4E2E" w:rsidRPr="001638A9" w:rsidRDefault="00BA4E2E" w:rsidP="00BA4E2E">
            <w:pPr>
              <w:rPr>
                <w:rFonts w:asciiTheme="majorHAnsi" w:hAnsiTheme="majorHAnsi"/>
                <w:sz w:val="20"/>
                <w:szCs w:val="20"/>
              </w:rPr>
            </w:pPr>
          </w:p>
        </w:tc>
        <w:tc>
          <w:tcPr>
            <w:tcW w:w="1842" w:type="dxa"/>
            <w:vMerge/>
          </w:tcPr>
          <w:p w14:paraId="06E31A5E" w14:textId="77777777" w:rsidR="00BA4E2E" w:rsidRPr="001638A9" w:rsidRDefault="00BA4E2E" w:rsidP="00BA4E2E">
            <w:pPr>
              <w:rPr>
                <w:rFonts w:asciiTheme="majorHAnsi" w:hAnsiTheme="majorHAnsi"/>
                <w:sz w:val="20"/>
                <w:szCs w:val="20"/>
              </w:rPr>
            </w:pPr>
          </w:p>
        </w:tc>
        <w:tc>
          <w:tcPr>
            <w:tcW w:w="1701" w:type="dxa"/>
            <w:vMerge/>
          </w:tcPr>
          <w:p w14:paraId="51772AB1" w14:textId="77777777" w:rsidR="00BA4E2E" w:rsidRPr="001638A9" w:rsidRDefault="00BA4E2E" w:rsidP="00BA4E2E">
            <w:pPr>
              <w:rPr>
                <w:rFonts w:asciiTheme="majorHAnsi" w:hAnsiTheme="majorHAnsi"/>
                <w:sz w:val="20"/>
                <w:szCs w:val="20"/>
              </w:rPr>
            </w:pPr>
          </w:p>
        </w:tc>
        <w:tc>
          <w:tcPr>
            <w:tcW w:w="1418" w:type="dxa"/>
            <w:vMerge/>
          </w:tcPr>
          <w:p w14:paraId="63AD9806" w14:textId="77777777" w:rsidR="00BA4E2E" w:rsidRPr="001638A9" w:rsidRDefault="00BA4E2E" w:rsidP="00BA4E2E">
            <w:pPr>
              <w:rPr>
                <w:rFonts w:asciiTheme="majorHAnsi" w:hAnsiTheme="majorHAnsi"/>
                <w:sz w:val="20"/>
                <w:szCs w:val="20"/>
              </w:rPr>
            </w:pPr>
          </w:p>
        </w:tc>
        <w:tc>
          <w:tcPr>
            <w:tcW w:w="1417" w:type="dxa"/>
            <w:shd w:val="clear" w:color="auto" w:fill="EFFFE9"/>
          </w:tcPr>
          <w:p w14:paraId="6731752D" w14:textId="7777777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without email </w:t>
            </w:r>
          </w:p>
          <w:p w14:paraId="31F76A12" w14:textId="77777777" w:rsidR="00BA4E2E" w:rsidRPr="001638A9" w:rsidRDefault="00BA4E2E" w:rsidP="00BA4E2E">
            <w:pPr>
              <w:rPr>
                <w:rFonts w:asciiTheme="majorHAnsi" w:hAnsiTheme="majorHAnsi"/>
                <w:sz w:val="20"/>
                <w:szCs w:val="20"/>
              </w:rPr>
            </w:pPr>
          </w:p>
          <w:p w14:paraId="15AE0236" w14:textId="6F6933DC" w:rsidR="00BA4E2E" w:rsidRPr="001638A9" w:rsidRDefault="00BA4E2E" w:rsidP="00BA4E2E">
            <w:pPr>
              <w:rPr>
                <w:rFonts w:asciiTheme="majorHAnsi" w:hAnsiTheme="majorHAnsi"/>
                <w:sz w:val="20"/>
                <w:szCs w:val="20"/>
              </w:rPr>
            </w:pPr>
          </w:p>
        </w:tc>
        <w:tc>
          <w:tcPr>
            <w:tcW w:w="851" w:type="dxa"/>
            <w:shd w:val="clear" w:color="auto" w:fill="EFFFE9"/>
          </w:tcPr>
          <w:p w14:paraId="4F9797E6" w14:textId="07A39B2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05AB3AEF" w14:textId="2FB48637"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15009747" w14:textId="697FF552"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52B837F6" w14:textId="5A78AD50"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0B0D81F" w14:textId="77777777" w:rsidTr="00DD4D40">
        <w:tc>
          <w:tcPr>
            <w:tcW w:w="704" w:type="dxa"/>
            <w:vMerge w:val="restart"/>
            <w:shd w:val="clear" w:color="auto" w:fill="EFFFE9"/>
          </w:tcPr>
          <w:p w14:paraId="515EE992" w14:textId="35F1449B" w:rsidR="00BA4E2E" w:rsidRPr="005D433F" w:rsidRDefault="00BA4E2E" w:rsidP="00BA4E2E">
            <w:pPr>
              <w:rPr>
                <w:rFonts w:asciiTheme="majorHAnsi" w:hAnsiTheme="majorHAnsi"/>
                <w:b/>
              </w:rPr>
            </w:pPr>
            <w:r w:rsidRPr="005D433F">
              <w:rPr>
                <w:rFonts w:asciiTheme="majorHAnsi" w:hAnsiTheme="majorHAnsi"/>
                <w:b/>
                <w:sz w:val="20"/>
                <w:szCs w:val="20"/>
              </w:rPr>
              <w:lastRenderedPageBreak/>
              <w:t>104</w:t>
            </w:r>
          </w:p>
        </w:tc>
        <w:tc>
          <w:tcPr>
            <w:tcW w:w="1418" w:type="dxa"/>
            <w:vMerge w:val="restart"/>
          </w:tcPr>
          <w:p w14:paraId="41336785" w14:textId="03E1C395" w:rsidR="00BA4E2E" w:rsidRPr="001638A9" w:rsidRDefault="00BA4E2E" w:rsidP="00BA4E2E">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C173F37" w14:textId="0718D35F" w:rsidR="00BA4E2E" w:rsidRPr="001638A9" w:rsidRDefault="00BA4E2E" w:rsidP="00BA4E2E">
            <w:pPr>
              <w:rPr>
                <w:rFonts w:asciiTheme="majorHAnsi" w:hAnsiTheme="majorHAnsi"/>
              </w:rPr>
            </w:pPr>
            <w:r w:rsidRPr="001638A9">
              <w:rPr>
                <w:rFonts w:asciiTheme="majorHAnsi" w:hAnsiTheme="majorHAnsi"/>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Pr="001638A9" w:rsidRDefault="00BA4E2E" w:rsidP="00BA4E2E">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2B8B607C" w14:textId="498D28C9"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w:t>
            </w:r>
          </w:p>
        </w:tc>
        <w:tc>
          <w:tcPr>
            <w:tcW w:w="1842" w:type="dxa"/>
            <w:vMerge w:val="restart"/>
          </w:tcPr>
          <w:p w14:paraId="52E12261" w14:textId="3093A771" w:rsidR="00BA4E2E" w:rsidRPr="001638A9" w:rsidRDefault="00BA4E2E" w:rsidP="00BA4E2E">
            <w:pPr>
              <w:rPr>
                <w:rFonts w:asciiTheme="majorHAnsi" w:hAnsiTheme="majorHAnsi"/>
              </w:rPr>
            </w:pPr>
            <w:r w:rsidRPr="001638A9">
              <w:rPr>
                <w:rFonts w:asciiTheme="majorHAnsi" w:hAnsiTheme="majorHAnsi"/>
                <w:sz w:val="20"/>
                <w:szCs w:val="20"/>
              </w:rPr>
              <w:t>N/A</w:t>
            </w:r>
          </w:p>
        </w:tc>
        <w:tc>
          <w:tcPr>
            <w:tcW w:w="1701" w:type="dxa"/>
            <w:vMerge w:val="restart"/>
          </w:tcPr>
          <w:p w14:paraId="4416B7F9" w14:textId="1655DDF1"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49DAAE4D" w14:textId="77768E8D"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p w14:paraId="21F0D7C1" w14:textId="77777777" w:rsidR="00BA4E2E" w:rsidRPr="001638A9" w:rsidRDefault="00BA4E2E" w:rsidP="00BA4E2E">
            <w:pPr>
              <w:rPr>
                <w:rFonts w:asciiTheme="majorHAnsi" w:hAnsiTheme="majorHAnsi"/>
              </w:rPr>
            </w:pPr>
          </w:p>
        </w:tc>
        <w:tc>
          <w:tcPr>
            <w:tcW w:w="1418" w:type="dxa"/>
            <w:vMerge w:val="restart"/>
          </w:tcPr>
          <w:p w14:paraId="2F91CBE6" w14:textId="369CAE37" w:rsidR="00BA4E2E" w:rsidRPr="001638A9" w:rsidRDefault="00BA4E2E" w:rsidP="00BA4E2E">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with the sender’s email; with recipient’s email, subject and body as null, ready to be populated.</w:t>
            </w:r>
          </w:p>
        </w:tc>
        <w:tc>
          <w:tcPr>
            <w:tcW w:w="1417" w:type="dxa"/>
            <w:shd w:val="clear" w:color="auto" w:fill="FFD5D1"/>
          </w:tcPr>
          <w:p w14:paraId="074806A8" w14:textId="1F25DFF8" w:rsidR="00BA4E2E" w:rsidRPr="001638A9" w:rsidRDefault="00BA4E2E" w:rsidP="00BA4E2E">
            <w:pPr>
              <w:rPr>
                <w:rFonts w:asciiTheme="majorHAnsi" w:hAnsiTheme="majorHAnsi"/>
              </w:rPr>
            </w:pPr>
            <w:r w:rsidRPr="001638A9">
              <w:rPr>
                <w:rFonts w:asciiTheme="majorHAnsi" w:hAnsiTheme="majorHAnsi"/>
                <w:sz w:val="20"/>
                <w:szCs w:val="20"/>
              </w:rPr>
              <w:t>Stack overflow error</w:t>
            </w:r>
          </w:p>
        </w:tc>
        <w:tc>
          <w:tcPr>
            <w:tcW w:w="851" w:type="dxa"/>
            <w:shd w:val="clear" w:color="auto" w:fill="FFD5D1"/>
          </w:tcPr>
          <w:p w14:paraId="59E2BB49" w14:textId="40FCF2BB" w:rsidR="00BA4E2E" w:rsidRPr="001638A9" w:rsidRDefault="00BA4E2E" w:rsidP="00BA4E2E">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A37D621" w14:textId="4468F92E"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006891FC" w14:textId="44748040"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FFD5D1"/>
          </w:tcPr>
          <w:p w14:paraId="7B1E9E6E" w14:textId="0B0DF255" w:rsidR="00BA4E2E" w:rsidRPr="001638A9" w:rsidRDefault="00BA4E2E" w:rsidP="00BA4E2E">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435A6580" w14:textId="77777777" w:rsidTr="00DD4D40">
        <w:tc>
          <w:tcPr>
            <w:tcW w:w="704" w:type="dxa"/>
            <w:vMerge/>
            <w:shd w:val="clear" w:color="auto" w:fill="EFFFE9"/>
          </w:tcPr>
          <w:p w14:paraId="13AAC3F7" w14:textId="77777777" w:rsidR="00BA4E2E" w:rsidRPr="005D433F" w:rsidRDefault="00BA4E2E" w:rsidP="00BA4E2E">
            <w:pPr>
              <w:rPr>
                <w:rFonts w:asciiTheme="majorHAnsi" w:hAnsiTheme="majorHAnsi"/>
                <w:b/>
                <w:sz w:val="20"/>
                <w:szCs w:val="20"/>
              </w:rPr>
            </w:pPr>
          </w:p>
        </w:tc>
        <w:tc>
          <w:tcPr>
            <w:tcW w:w="1418" w:type="dxa"/>
            <w:vMerge/>
          </w:tcPr>
          <w:p w14:paraId="192CA729" w14:textId="77777777" w:rsidR="00BA4E2E" w:rsidRPr="001638A9" w:rsidRDefault="00BA4E2E" w:rsidP="00BA4E2E">
            <w:pPr>
              <w:rPr>
                <w:rFonts w:asciiTheme="majorHAnsi" w:hAnsiTheme="majorHAnsi"/>
                <w:sz w:val="20"/>
                <w:szCs w:val="20"/>
              </w:rPr>
            </w:pPr>
          </w:p>
        </w:tc>
        <w:tc>
          <w:tcPr>
            <w:tcW w:w="2693" w:type="dxa"/>
            <w:vMerge/>
          </w:tcPr>
          <w:p w14:paraId="61158DDC" w14:textId="77777777" w:rsidR="00BA4E2E" w:rsidRPr="001638A9" w:rsidRDefault="00BA4E2E" w:rsidP="00BA4E2E">
            <w:pPr>
              <w:rPr>
                <w:rFonts w:asciiTheme="majorHAnsi" w:hAnsiTheme="majorHAnsi"/>
                <w:sz w:val="20"/>
                <w:szCs w:val="20"/>
              </w:rPr>
            </w:pPr>
          </w:p>
        </w:tc>
        <w:tc>
          <w:tcPr>
            <w:tcW w:w="1276" w:type="dxa"/>
            <w:vMerge/>
          </w:tcPr>
          <w:p w14:paraId="12F01315" w14:textId="77777777" w:rsidR="00BA4E2E" w:rsidRPr="001638A9" w:rsidRDefault="00BA4E2E" w:rsidP="00BA4E2E">
            <w:pPr>
              <w:rPr>
                <w:rFonts w:asciiTheme="majorHAnsi" w:hAnsiTheme="majorHAnsi"/>
                <w:sz w:val="20"/>
                <w:szCs w:val="20"/>
              </w:rPr>
            </w:pPr>
          </w:p>
        </w:tc>
        <w:tc>
          <w:tcPr>
            <w:tcW w:w="1134" w:type="dxa"/>
            <w:vMerge/>
          </w:tcPr>
          <w:p w14:paraId="1F18BE29" w14:textId="77777777" w:rsidR="00BA4E2E" w:rsidRPr="001638A9" w:rsidRDefault="00BA4E2E" w:rsidP="00BA4E2E">
            <w:pPr>
              <w:rPr>
                <w:rFonts w:asciiTheme="majorHAnsi" w:hAnsiTheme="majorHAnsi"/>
                <w:sz w:val="20"/>
                <w:szCs w:val="20"/>
              </w:rPr>
            </w:pPr>
          </w:p>
        </w:tc>
        <w:tc>
          <w:tcPr>
            <w:tcW w:w="1842" w:type="dxa"/>
            <w:vMerge/>
          </w:tcPr>
          <w:p w14:paraId="1343E0D9" w14:textId="77777777" w:rsidR="00BA4E2E" w:rsidRPr="001638A9" w:rsidRDefault="00BA4E2E" w:rsidP="00BA4E2E">
            <w:pPr>
              <w:rPr>
                <w:rFonts w:asciiTheme="majorHAnsi" w:hAnsiTheme="majorHAnsi"/>
                <w:sz w:val="20"/>
                <w:szCs w:val="20"/>
              </w:rPr>
            </w:pPr>
          </w:p>
        </w:tc>
        <w:tc>
          <w:tcPr>
            <w:tcW w:w="1701" w:type="dxa"/>
            <w:vMerge/>
          </w:tcPr>
          <w:p w14:paraId="2E158FEB" w14:textId="77777777" w:rsidR="00BA4E2E" w:rsidRPr="001638A9" w:rsidRDefault="00BA4E2E" w:rsidP="00BA4E2E">
            <w:pPr>
              <w:rPr>
                <w:rFonts w:asciiTheme="majorHAnsi" w:hAnsiTheme="majorHAnsi"/>
                <w:b/>
                <w:sz w:val="20"/>
                <w:szCs w:val="20"/>
              </w:rPr>
            </w:pPr>
          </w:p>
        </w:tc>
        <w:tc>
          <w:tcPr>
            <w:tcW w:w="1418" w:type="dxa"/>
            <w:vMerge/>
          </w:tcPr>
          <w:p w14:paraId="0C3EEEDC" w14:textId="77777777" w:rsidR="00BA4E2E" w:rsidRPr="001638A9" w:rsidRDefault="00BA4E2E" w:rsidP="00BA4E2E">
            <w:pPr>
              <w:rPr>
                <w:rFonts w:asciiTheme="majorHAnsi" w:hAnsiTheme="majorHAnsi"/>
                <w:sz w:val="20"/>
                <w:szCs w:val="20"/>
              </w:rPr>
            </w:pPr>
          </w:p>
        </w:tc>
        <w:tc>
          <w:tcPr>
            <w:tcW w:w="1417" w:type="dxa"/>
            <w:shd w:val="clear" w:color="auto" w:fill="EFFFE9"/>
          </w:tcPr>
          <w:p w14:paraId="655E2225" w14:textId="22A75D7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 just senders email set</w:t>
            </w:r>
          </w:p>
        </w:tc>
        <w:tc>
          <w:tcPr>
            <w:tcW w:w="851" w:type="dxa"/>
            <w:shd w:val="clear" w:color="auto" w:fill="EFFFE9"/>
          </w:tcPr>
          <w:p w14:paraId="6750D66E" w14:textId="7FED001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33F36DE" w14:textId="0AC5EED3"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4B28B49F" w14:textId="0185CE45"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73A606A9" w14:textId="354BA60F"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8C7BCE8" w14:textId="77777777" w:rsidTr="00DD4D40">
        <w:tc>
          <w:tcPr>
            <w:tcW w:w="704" w:type="dxa"/>
            <w:shd w:val="clear" w:color="auto" w:fill="EFFFE9"/>
          </w:tcPr>
          <w:p w14:paraId="00BCF804" w14:textId="5CD4A8F0" w:rsidR="00BA4E2E" w:rsidRPr="005D433F" w:rsidRDefault="00BA4E2E" w:rsidP="00BA4E2E">
            <w:pPr>
              <w:rPr>
                <w:rFonts w:asciiTheme="majorHAnsi" w:hAnsiTheme="majorHAnsi"/>
                <w:b/>
              </w:rPr>
            </w:pPr>
            <w:r w:rsidRPr="005D433F">
              <w:rPr>
                <w:rFonts w:asciiTheme="majorHAnsi" w:hAnsiTheme="majorHAnsi"/>
                <w:b/>
                <w:bCs/>
                <w:sz w:val="20"/>
                <w:szCs w:val="20"/>
              </w:rPr>
              <w:t>105</w:t>
            </w:r>
          </w:p>
        </w:tc>
        <w:tc>
          <w:tcPr>
            <w:tcW w:w="1418" w:type="dxa"/>
          </w:tcPr>
          <w:p w14:paraId="6C836766" w14:textId="6561E2B1" w:rsidR="00BA4E2E" w:rsidRPr="001638A9" w:rsidRDefault="00BA4E2E" w:rsidP="00BA4E2E">
            <w:pPr>
              <w:rPr>
                <w:rFonts w:asciiTheme="majorHAnsi" w:hAnsiTheme="majorHAnsi"/>
              </w:rPr>
            </w:pPr>
            <w:r w:rsidRPr="001638A9">
              <w:rPr>
                <w:rFonts w:asciiTheme="majorHAnsi" w:hAnsiTheme="majorHAnsi"/>
                <w:bCs/>
                <w:sz w:val="20"/>
                <w:szCs w:val="20"/>
              </w:rPr>
              <w:t>Getter for Sender’s email address</w:t>
            </w:r>
          </w:p>
        </w:tc>
        <w:tc>
          <w:tcPr>
            <w:tcW w:w="2693" w:type="dxa"/>
          </w:tcPr>
          <w:p w14:paraId="0822ABDF" w14:textId="77428287" w:rsidR="00BA4E2E" w:rsidRPr="001638A9" w:rsidRDefault="00BA4E2E" w:rsidP="00BA4E2E">
            <w:pPr>
              <w:rPr>
                <w:rFonts w:asciiTheme="majorHAnsi" w:hAnsiTheme="majorHAnsi"/>
              </w:rPr>
            </w:pPr>
            <w:r w:rsidRPr="001638A9">
              <w:rPr>
                <w:rFonts w:asciiTheme="majorHAnsi" w:hAnsiTheme="majorHAnsi"/>
                <w:bCs/>
                <w:sz w:val="20"/>
                <w:szCs w:val="20"/>
              </w:rPr>
              <w:t>To ensure the getter outputs the sender’s email when specified.</w:t>
            </w:r>
          </w:p>
        </w:tc>
        <w:tc>
          <w:tcPr>
            <w:tcW w:w="1276" w:type="dxa"/>
          </w:tcPr>
          <w:p w14:paraId="0DF9730F" w14:textId="1EA0F63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5679F95B" w14:textId="47627B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352833BF" w14:textId="1D015080" w:rsidR="00BA4E2E" w:rsidRPr="001638A9" w:rsidRDefault="00BA4E2E" w:rsidP="00BA4E2E">
            <w:pPr>
              <w:rPr>
                <w:rFonts w:asciiTheme="majorHAnsi" w:hAnsiTheme="majorHAnsi"/>
              </w:rPr>
            </w:pPr>
            <w:r w:rsidRPr="001638A9">
              <w:rPr>
                <w:rFonts w:asciiTheme="majorHAnsi" w:hAnsiTheme="majorHAnsi"/>
                <w:bCs/>
                <w:sz w:val="20"/>
                <w:szCs w:val="20"/>
              </w:rPr>
              <w:t>N/A</w:t>
            </w:r>
          </w:p>
        </w:tc>
        <w:tc>
          <w:tcPr>
            <w:tcW w:w="1701" w:type="dxa"/>
          </w:tcPr>
          <w:p w14:paraId="705A20FB" w14:textId="0E826C44"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5D5F2372" w14:textId="71ED511F"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p w14:paraId="54F627E4" w14:textId="285D59C5" w:rsidR="00BA4E2E" w:rsidRPr="001638A9" w:rsidRDefault="00BA4E2E" w:rsidP="00BA4E2E">
            <w:pPr>
              <w:rPr>
                <w:rFonts w:asciiTheme="majorHAnsi" w:hAnsiTheme="majorHAnsi"/>
                <w:sz w:val="20"/>
                <w:szCs w:val="20"/>
              </w:rPr>
            </w:pPr>
          </w:p>
          <w:p w14:paraId="625606E5" w14:textId="77777777" w:rsidR="00BA4E2E" w:rsidRPr="001638A9" w:rsidRDefault="00BA4E2E" w:rsidP="00BA4E2E">
            <w:pPr>
              <w:rPr>
                <w:rFonts w:asciiTheme="majorHAnsi" w:hAnsiTheme="majorHAnsi"/>
              </w:rPr>
            </w:pPr>
          </w:p>
        </w:tc>
        <w:tc>
          <w:tcPr>
            <w:tcW w:w="1418" w:type="dxa"/>
          </w:tcPr>
          <w:p w14:paraId="1953573C" w14:textId="66FA94C1" w:rsidR="00BA4E2E" w:rsidRPr="001638A9" w:rsidRDefault="00BA4E2E" w:rsidP="00BA4E2E">
            <w:pPr>
              <w:rPr>
                <w:rFonts w:asciiTheme="majorHAnsi" w:hAnsiTheme="majorHAnsi"/>
              </w:rPr>
            </w:pPr>
            <w:r w:rsidRPr="001638A9">
              <w:rPr>
                <w:rFonts w:asciiTheme="majorHAnsi" w:hAnsiTheme="majorHAnsi"/>
                <w:bCs/>
                <w:sz w:val="20"/>
                <w:szCs w:val="20"/>
              </w:rPr>
              <w:t xml:space="preserve">Returns the sender’s email as a string. </w:t>
            </w:r>
          </w:p>
        </w:tc>
        <w:tc>
          <w:tcPr>
            <w:tcW w:w="1417" w:type="dxa"/>
            <w:shd w:val="clear" w:color="auto" w:fill="EFFFE9"/>
          </w:tcPr>
          <w:p w14:paraId="2D465CAF" w14:textId="36298F33" w:rsidR="00BA4E2E" w:rsidRPr="001638A9" w:rsidRDefault="00BA4E2E" w:rsidP="00BA4E2E">
            <w:pPr>
              <w:rPr>
                <w:rFonts w:asciiTheme="majorHAnsi" w:hAnsiTheme="majorHAnsi"/>
              </w:rPr>
            </w:pPr>
            <w:r w:rsidRPr="001638A9">
              <w:rPr>
                <w:rFonts w:asciiTheme="majorHAnsi" w:hAnsiTheme="majorHAnsi"/>
                <w:sz w:val="20"/>
                <w:szCs w:val="20"/>
              </w:rPr>
              <w:t>The given sender’s email is returned.</w:t>
            </w:r>
          </w:p>
        </w:tc>
        <w:tc>
          <w:tcPr>
            <w:tcW w:w="851" w:type="dxa"/>
            <w:shd w:val="clear" w:color="auto" w:fill="EFFFE9"/>
          </w:tcPr>
          <w:p w14:paraId="1C1E0560" w14:textId="63BD7BA2" w:rsidR="00BA4E2E" w:rsidRPr="001638A9" w:rsidRDefault="00BA4E2E" w:rsidP="00BA4E2E">
            <w:pPr>
              <w:rPr>
                <w:rFonts w:asciiTheme="majorHAnsi" w:hAnsiTheme="majorHAnsi"/>
              </w:rPr>
            </w:pPr>
            <w:r w:rsidRPr="001638A9">
              <w:rPr>
                <w:rFonts w:asciiTheme="majorHAnsi" w:hAnsiTheme="majorHAnsi"/>
                <w:sz w:val="20"/>
                <w:szCs w:val="20"/>
              </w:rPr>
              <w:t>PASS</w:t>
            </w:r>
          </w:p>
        </w:tc>
        <w:tc>
          <w:tcPr>
            <w:tcW w:w="1276" w:type="dxa"/>
            <w:shd w:val="clear" w:color="auto" w:fill="EFFFE9"/>
          </w:tcPr>
          <w:p w14:paraId="46C0FBA8" w14:textId="7F2C0269"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EFFFE9"/>
          </w:tcPr>
          <w:p w14:paraId="2CA43DD5" w14:textId="04C7D4FE"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74833651" w14:textId="1642200F" w:rsidR="00BA4E2E" w:rsidRPr="001638A9" w:rsidRDefault="00BA4E2E" w:rsidP="00BA4E2E">
            <w:pPr>
              <w:rPr>
                <w:rFonts w:asciiTheme="majorHAnsi" w:hAnsiTheme="majorHAnsi"/>
              </w:rPr>
            </w:pPr>
          </w:p>
        </w:tc>
      </w:tr>
      <w:tr w:rsidR="00BA4E2E" w:rsidRPr="001638A9" w14:paraId="47D12A35" w14:textId="77777777" w:rsidTr="00DD4D40">
        <w:tc>
          <w:tcPr>
            <w:tcW w:w="704" w:type="dxa"/>
            <w:shd w:val="clear" w:color="auto" w:fill="EFFFE9"/>
          </w:tcPr>
          <w:p w14:paraId="01494B04" w14:textId="6E68571D"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106</w:t>
            </w:r>
          </w:p>
        </w:tc>
        <w:tc>
          <w:tcPr>
            <w:tcW w:w="1418" w:type="dxa"/>
          </w:tcPr>
          <w:p w14:paraId="73CF996A" w14:textId="33E2E58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Sender’s email address</w:t>
            </w:r>
          </w:p>
        </w:tc>
        <w:tc>
          <w:tcPr>
            <w:tcW w:w="2693" w:type="dxa"/>
          </w:tcPr>
          <w:p w14:paraId="7E3D63DA" w14:textId="228B43F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sender’s email is not set.</w:t>
            </w:r>
          </w:p>
        </w:tc>
        <w:tc>
          <w:tcPr>
            <w:tcW w:w="1276" w:type="dxa"/>
          </w:tcPr>
          <w:p w14:paraId="1A350947" w14:textId="2012F0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1CD6DA6F" w14:textId="281613AF" w:rsidR="00BA4E2E" w:rsidRPr="001638A9" w:rsidRDefault="00BA4E2E" w:rsidP="00BA4E2E">
            <w:pPr>
              <w:rPr>
                <w:rFonts w:asciiTheme="majorHAnsi" w:hAnsiTheme="majorHAnsi"/>
                <w:bCs/>
                <w:sz w:val="20"/>
                <w:szCs w:val="20"/>
              </w:rPr>
            </w:pPr>
            <w:proofErr w:type="spellStart"/>
            <w:r w:rsidRPr="001638A9">
              <w:rPr>
                <w:rFonts w:asciiTheme="majorHAnsi" w:hAnsiTheme="majorHAnsi"/>
                <w:bCs/>
                <w:sz w:val="20"/>
                <w:szCs w:val="20"/>
              </w:rPr>
              <w:t>Athullya</w:t>
            </w:r>
            <w:proofErr w:type="spellEnd"/>
            <w:r w:rsidRPr="001638A9">
              <w:rPr>
                <w:rFonts w:asciiTheme="majorHAnsi" w:hAnsiTheme="majorHAnsi"/>
                <w:bCs/>
                <w:sz w:val="20"/>
                <w:szCs w:val="20"/>
              </w:rPr>
              <w:t xml:space="preserve"> Roy</w:t>
            </w:r>
          </w:p>
        </w:tc>
        <w:tc>
          <w:tcPr>
            <w:tcW w:w="1842" w:type="dxa"/>
          </w:tcPr>
          <w:p w14:paraId="142CA09A" w14:textId="205FF8C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0F19F7E9" w14:textId="1B174E1C"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418" w:type="dxa"/>
          </w:tcPr>
          <w:p w14:paraId="72484F74" w14:textId="72BACF1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Returns sender’s email as null. </w:t>
            </w:r>
          </w:p>
        </w:tc>
        <w:tc>
          <w:tcPr>
            <w:tcW w:w="1417" w:type="dxa"/>
            <w:shd w:val="clear" w:color="auto" w:fill="EFFFE9"/>
          </w:tcPr>
          <w:p w14:paraId="5B1CFC9E" w14:textId="03A79620" w:rsidR="00BA4E2E" w:rsidRPr="001638A9" w:rsidRDefault="00BA4E2E" w:rsidP="00BA4E2E">
            <w:pPr>
              <w:rPr>
                <w:rFonts w:asciiTheme="majorHAnsi" w:hAnsiTheme="majorHAnsi"/>
                <w:sz w:val="20"/>
                <w:szCs w:val="20"/>
              </w:rPr>
            </w:pPr>
            <w:r w:rsidRPr="001638A9">
              <w:rPr>
                <w:rFonts w:asciiTheme="majorHAnsi" w:hAnsiTheme="majorHAnsi"/>
                <w:sz w:val="20"/>
                <w:szCs w:val="20"/>
              </w:rPr>
              <w:t>The sender’s email is returned as null.</w:t>
            </w:r>
          </w:p>
        </w:tc>
        <w:tc>
          <w:tcPr>
            <w:tcW w:w="851" w:type="dxa"/>
            <w:shd w:val="clear" w:color="auto" w:fill="EFFFE9"/>
          </w:tcPr>
          <w:p w14:paraId="3BDA6D4D" w14:textId="51860F83"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459FEAFB" w14:textId="74747F4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6C85FAB3" w14:textId="70059379"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23066804" w14:textId="33E4D32B" w:rsidR="00BA4E2E" w:rsidRPr="001638A9" w:rsidRDefault="00BA4E2E" w:rsidP="00BA4E2E">
            <w:pPr>
              <w:rPr>
                <w:rFonts w:asciiTheme="majorHAnsi" w:hAnsiTheme="majorHAnsi"/>
              </w:rPr>
            </w:pPr>
          </w:p>
        </w:tc>
      </w:tr>
      <w:tr w:rsidR="00BA4E2E" w:rsidRPr="001638A9" w14:paraId="104DF44E" w14:textId="77777777" w:rsidTr="00DD4D40">
        <w:tc>
          <w:tcPr>
            <w:tcW w:w="704" w:type="dxa"/>
            <w:shd w:val="clear" w:color="auto" w:fill="EFFFE9"/>
          </w:tcPr>
          <w:p w14:paraId="1959BEF1" w14:textId="77AE3F08" w:rsidR="00BA4E2E" w:rsidRPr="005D433F" w:rsidRDefault="00BA4E2E" w:rsidP="00BA4E2E">
            <w:pPr>
              <w:rPr>
                <w:rFonts w:asciiTheme="majorHAnsi" w:hAnsiTheme="majorHAnsi"/>
                <w:b/>
                <w:bCs/>
                <w:sz w:val="20"/>
                <w:szCs w:val="20"/>
              </w:rPr>
            </w:pPr>
            <w:r w:rsidRPr="005D433F">
              <w:rPr>
                <w:rFonts w:asciiTheme="majorHAnsi" w:hAnsiTheme="majorHAnsi"/>
                <w:b/>
              </w:rPr>
              <w:t>107</w:t>
            </w:r>
          </w:p>
        </w:tc>
        <w:tc>
          <w:tcPr>
            <w:tcW w:w="1418" w:type="dxa"/>
          </w:tcPr>
          <w:p w14:paraId="22FED994" w14:textId="72B5064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25EDB4D2" w14:textId="25BF7D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ensure the getter outputs the recipient’s email when specified.</w:t>
            </w:r>
          </w:p>
        </w:tc>
        <w:tc>
          <w:tcPr>
            <w:tcW w:w="1276" w:type="dxa"/>
          </w:tcPr>
          <w:p w14:paraId="5CB929BE" w14:textId="087B8C2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 Class Document</w:t>
            </w:r>
          </w:p>
        </w:tc>
        <w:tc>
          <w:tcPr>
            <w:tcW w:w="1134" w:type="dxa"/>
          </w:tcPr>
          <w:p w14:paraId="3A848497" w14:textId="71FDE2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2B3E9CA7" w14:textId="7986916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5E2D4F3C" w14:textId="1ECFD97A" w:rsidR="00BA4E2E" w:rsidRPr="001638A9" w:rsidRDefault="00BA4E2E" w:rsidP="00BA4E2E">
            <w:pPr>
              <w:rPr>
                <w:rFonts w:asciiTheme="majorHAnsi" w:hAnsiTheme="majorHAnsi"/>
                <w:b/>
                <w:bCs/>
                <w:color w:val="FF0000"/>
                <w:sz w:val="20"/>
                <w:szCs w:val="20"/>
              </w:rPr>
            </w:pPr>
            <w:r w:rsidRPr="001638A9">
              <w:rPr>
                <w:rFonts w:asciiTheme="majorHAnsi" w:hAnsiTheme="majorHAnsi"/>
                <w:b/>
                <w:bCs/>
                <w:sz w:val="20"/>
                <w:szCs w:val="20"/>
              </w:rPr>
              <w:t>Recipient’s Email:</w:t>
            </w:r>
            <w:r w:rsidRPr="001638A9">
              <w:rPr>
                <w:rFonts w:asciiTheme="majorHAnsi" w:hAnsiTheme="majorHAnsi"/>
                <w:bCs/>
                <w:sz w:val="20"/>
                <w:szCs w:val="20"/>
              </w:rPr>
              <w:br/>
            </w:r>
            <w:proofErr w:type="spellStart"/>
            <w:r w:rsidRPr="001638A9">
              <w:rPr>
                <w:rFonts w:asciiTheme="majorHAnsi" w:hAnsiTheme="majorHAnsi"/>
                <w:b/>
                <w:color w:val="FF0000"/>
                <w:sz w:val="20"/>
                <w:szCs w:val="20"/>
              </w:rPr>
              <w:t>kRECIPIENT</w:t>
            </w:r>
            <w:proofErr w:type="spellEnd"/>
          </w:p>
          <w:p w14:paraId="1C0C8DA2" w14:textId="77777777" w:rsidR="00BA4E2E" w:rsidRPr="001638A9" w:rsidRDefault="00BA4E2E" w:rsidP="00BA4E2E">
            <w:pPr>
              <w:rPr>
                <w:rFonts w:asciiTheme="majorHAnsi" w:hAnsiTheme="majorHAnsi"/>
                <w:sz w:val="20"/>
                <w:szCs w:val="20"/>
              </w:rPr>
            </w:pPr>
          </w:p>
        </w:tc>
        <w:tc>
          <w:tcPr>
            <w:tcW w:w="1418" w:type="dxa"/>
          </w:tcPr>
          <w:p w14:paraId="28A246F6" w14:textId="0B4586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Returns the recipient’s email as a string. </w:t>
            </w:r>
          </w:p>
        </w:tc>
        <w:tc>
          <w:tcPr>
            <w:tcW w:w="1417" w:type="dxa"/>
            <w:shd w:val="clear" w:color="auto" w:fill="EFFFE9"/>
          </w:tcPr>
          <w:p w14:paraId="74890D4D" w14:textId="054927E0"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given recipient’s email is returned.</w:t>
            </w:r>
          </w:p>
        </w:tc>
        <w:tc>
          <w:tcPr>
            <w:tcW w:w="851" w:type="dxa"/>
            <w:shd w:val="clear" w:color="auto" w:fill="EFFFE9"/>
          </w:tcPr>
          <w:p w14:paraId="4C864CD3" w14:textId="56D4A4D8"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73E0D4C" w14:textId="2E40242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054C8980" w14:textId="6DB8DF23"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029103DD" w14:textId="6AEF9C50" w:rsidR="00BA4E2E" w:rsidRPr="001638A9" w:rsidRDefault="00BA4E2E" w:rsidP="00BA4E2E">
            <w:pPr>
              <w:rPr>
                <w:rFonts w:asciiTheme="majorHAnsi" w:hAnsiTheme="majorHAnsi"/>
              </w:rPr>
            </w:pPr>
          </w:p>
        </w:tc>
      </w:tr>
      <w:tr w:rsidR="00BA4E2E" w:rsidRPr="001638A9" w14:paraId="0BA415F8" w14:textId="77777777" w:rsidTr="00DD4D40">
        <w:tc>
          <w:tcPr>
            <w:tcW w:w="704" w:type="dxa"/>
            <w:shd w:val="clear" w:color="auto" w:fill="EFFFE9"/>
          </w:tcPr>
          <w:p w14:paraId="6F743BF7" w14:textId="3A9079D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108</w:t>
            </w:r>
          </w:p>
        </w:tc>
        <w:tc>
          <w:tcPr>
            <w:tcW w:w="1418" w:type="dxa"/>
          </w:tcPr>
          <w:p w14:paraId="592D6632" w14:textId="539E5FE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3DB6628F" w14:textId="7DD303D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recipient’s email is not set.</w:t>
            </w:r>
          </w:p>
        </w:tc>
        <w:tc>
          <w:tcPr>
            <w:tcW w:w="1276" w:type="dxa"/>
          </w:tcPr>
          <w:p w14:paraId="37F3B20E" w14:textId="36F3D4A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000AE44E" w14:textId="33D93015" w:rsidR="00BA4E2E" w:rsidRPr="001638A9" w:rsidRDefault="00BA4E2E" w:rsidP="00BA4E2E">
            <w:pPr>
              <w:rPr>
                <w:rFonts w:asciiTheme="majorHAnsi" w:hAnsiTheme="majorHAnsi"/>
                <w:bCs/>
                <w:sz w:val="20"/>
                <w:szCs w:val="20"/>
              </w:rPr>
            </w:pPr>
            <w:proofErr w:type="spellStart"/>
            <w:r w:rsidRPr="001638A9">
              <w:rPr>
                <w:rFonts w:asciiTheme="majorHAnsi" w:hAnsiTheme="majorHAnsi"/>
                <w:bCs/>
                <w:sz w:val="20"/>
                <w:szCs w:val="20"/>
              </w:rPr>
              <w:t>Athullya</w:t>
            </w:r>
            <w:proofErr w:type="spellEnd"/>
            <w:r w:rsidRPr="001638A9">
              <w:rPr>
                <w:rFonts w:asciiTheme="majorHAnsi" w:hAnsiTheme="majorHAnsi"/>
                <w:bCs/>
                <w:sz w:val="20"/>
                <w:szCs w:val="20"/>
              </w:rPr>
              <w:t xml:space="preserve"> Roy &amp; Ram Raja</w:t>
            </w:r>
          </w:p>
        </w:tc>
        <w:tc>
          <w:tcPr>
            <w:tcW w:w="1842" w:type="dxa"/>
          </w:tcPr>
          <w:p w14:paraId="18EFCBFD" w14:textId="08DF77F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427159B0" w14:textId="1E70419B" w:rsidR="00BA4E2E" w:rsidRPr="001638A9" w:rsidRDefault="00BA4E2E" w:rsidP="00BA4E2E">
            <w:pPr>
              <w:rPr>
                <w:rFonts w:asciiTheme="majorHAnsi" w:hAnsiTheme="majorHAnsi"/>
                <w:sz w:val="20"/>
                <w:szCs w:val="20"/>
              </w:rPr>
            </w:pPr>
            <w:r w:rsidRPr="001638A9">
              <w:rPr>
                <w:rFonts w:asciiTheme="majorHAnsi" w:hAnsiTheme="majorHAnsi"/>
                <w:bCs/>
                <w:sz w:val="20"/>
                <w:szCs w:val="20"/>
              </w:rPr>
              <w:t>N/A</w:t>
            </w:r>
          </w:p>
        </w:tc>
        <w:tc>
          <w:tcPr>
            <w:tcW w:w="1418" w:type="dxa"/>
          </w:tcPr>
          <w:p w14:paraId="118A984C" w14:textId="31C11EC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Return’s recipient’s email as null.</w:t>
            </w:r>
          </w:p>
        </w:tc>
        <w:tc>
          <w:tcPr>
            <w:tcW w:w="1417" w:type="dxa"/>
            <w:shd w:val="clear" w:color="auto" w:fill="EFFFE9"/>
          </w:tcPr>
          <w:p w14:paraId="0D01498B" w14:textId="58C68C96"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recipient’s email is returned as null.</w:t>
            </w:r>
          </w:p>
        </w:tc>
        <w:tc>
          <w:tcPr>
            <w:tcW w:w="851" w:type="dxa"/>
            <w:shd w:val="clear" w:color="auto" w:fill="EFFFE9"/>
          </w:tcPr>
          <w:p w14:paraId="600FC806" w14:textId="4A2F7742"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879785A" w14:textId="2F98E229"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111C257F" w14:textId="17291896"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470AFD4C" w14:textId="64439E48" w:rsidR="00BA4E2E" w:rsidRPr="001638A9" w:rsidRDefault="00BA4E2E" w:rsidP="00BA4E2E">
            <w:pPr>
              <w:rPr>
                <w:rFonts w:asciiTheme="majorHAnsi" w:hAnsiTheme="majorHAnsi"/>
              </w:rPr>
            </w:pPr>
          </w:p>
        </w:tc>
      </w:tr>
      <w:tr w:rsidR="00BA4E2E" w:rsidRPr="001638A9" w14:paraId="46B24FAF" w14:textId="77777777" w:rsidTr="00DD4D40">
        <w:tc>
          <w:tcPr>
            <w:tcW w:w="704" w:type="dxa"/>
            <w:shd w:val="clear" w:color="auto" w:fill="EFFFE9"/>
          </w:tcPr>
          <w:p w14:paraId="22C70F5E" w14:textId="465BBEA9"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109</w:t>
            </w:r>
          </w:p>
        </w:tc>
        <w:tc>
          <w:tcPr>
            <w:tcW w:w="1418" w:type="dxa"/>
          </w:tcPr>
          <w:p w14:paraId="49A55DAB" w14:textId="48AE259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68073EC3" w14:textId="5BE52E0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a subject line.</w:t>
            </w:r>
          </w:p>
        </w:tc>
        <w:tc>
          <w:tcPr>
            <w:tcW w:w="1276" w:type="dxa"/>
          </w:tcPr>
          <w:p w14:paraId="4CB2D422" w14:textId="078A632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3EB24E39" w14:textId="2E1667AD"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 Raja </w:t>
            </w:r>
          </w:p>
        </w:tc>
        <w:tc>
          <w:tcPr>
            <w:tcW w:w="1842" w:type="dxa"/>
          </w:tcPr>
          <w:p w14:paraId="78FFB047" w14:textId="3CE52B1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478307CF"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041A9426" w14:textId="7B7AEAF0"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tc>
        <w:tc>
          <w:tcPr>
            <w:tcW w:w="1418" w:type="dxa"/>
          </w:tcPr>
          <w:p w14:paraId="0AB22F21" w14:textId="6FE10ED2" w:rsidR="00BA4E2E" w:rsidRPr="001638A9" w:rsidRDefault="00BA4E2E" w:rsidP="00BA4E2E">
            <w:pPr>
              <w:rPr>
                <w:rFonts w:asciiTheme="majorHAnsi" w:hAnsiTheme="majorHAnsi"/>
                <w:bCs/>
                <w:sz w:val="20"/>
                <w:szCs w:val="20"/>
              </w:rPr>
            </w:pPr>
            <w:proofErr w:type="spellStart"/>
            <w:r w:rsidRPr="001638A9">
              <w:rPr>
                <w:rFonts w:asciiTheme="majorHAnsi" w:hAnsiTheme="majorHAnsi"/>
                <w:b/>
                <w:color w:val="FF0000"/>
                <w:sz w:val="20"/>
                <w:szCs w:val="20"/>
              </w:rPr>
              <w:t>kSUBJECT</w:t>
            </w:r>
            <w:proofErr w:type="spellEnd"/>
          </w:p>
        </w:tc>
        <w:tc>
          <w:tcPr>
            <w:tcW w:w="1417" w:type="dxa"/>
            <w:shd w:val="clear" w:color="auto" w:fill="EFFFE9"/>
          </w:tcPr>
          <w:p w14:paraId="70C6B6BD" w14:textId="01C5D01E" w:rsidR="00BA4E2E" w:rsidRPr="001638A9" w:rsidRDefault="00BA4E2E" w:rsidP="00BA4E2E">
            <w:pPr>
              <w:rPr>
                <w:rFonts w:asciiTheme="majorHAnsi" w:hAnsiTheme="majorHAnsi"/>
                <w:sz w:val="20"/>
                <w:szCs w:val="20"/>
              </w:rPr>
            </w:pPr>
            <w:proofErr w:type="spellStart"/>
            <w:r w:rsidRPr="001638A9">
              <w:rPr>
                <w:rFonts w:asciiTheme="majorHAnsi" w:hAnsiTheme="majorHAnsi"/>
                <w:b/>
                <w:color w:val="FF0000"/>
                <w:sz w:val="20"/>
                <w:szCs w:val="20"/>
              </w:rPr>
              <w:t>kSUBJECT</w:t>
            </w:r>
            <w:proofErr w:type="spellEnd"/>
          </w:p>
        </w:tc>
        <w:tc>
          <w:tcPr>
            <w:tcW w:w="851" w:type="dxa"/>
            <w:shd w:val="clear" w:color="auto" w:fill="EFFFE9"/>
          </w:tcPr>
          <w:p w14:paraId="1C687922" w14:textId="49AAE45C"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EFBD940" w14:textId="3C0777F0"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7F6C76F5" w14:textId="64A4578B"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ECA6C87" w14:textId="7FD73DD8" w:rsidR="00BA4E2E" w:rsidRPr="001638A9" w:rsidRDefault="00BA4E2E" w:rsidP="00BA4E2E">
            <w:pPr>
              <w:rPr>
                <w:rFonts w:asciiTheme="majorHAnsi" w:hAnsiTheme="majorHAnsi"/>
              </w:rPr>
            </w:pPr>
          </w:p>
        </w:tc>
      </w:tr>
      <w:tr w:rsidR="00BA4E2E" w:rsidRPr="001638A9" w14:paraId="5EDD5EEE" w14:textId="77777777" w:rsidTr="00DD4D40">
        <w:tc>
          <w:tcPr>
            <w:tcW w:w="704" w:type="dxa"/>
            <w:shd w:val="clear" w:color="auto" w:fill="EFFFE9"/>
          </w:tcPr>
          <w:p w14:paraId="1420C5AF" w14:textId="0590F5DA"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lastRenderedPageBreak/>
              <w:t>110</w:t>
            </w:r>
          </w:p>
        </w:tc>
        <w:tc>
          <w:tcPr>
            <w:tcW w:w="1418" w:type="dxa"/>
          </w:tcPr>
          <w:p w14:paraId="484C949A" w14:textId="253460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3CEDC378" w14:textId="6566B9B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subject line</w:t>
            </w:r>
          </w:p>
        </w:tc>
        <w:tc>
          <w:tcPr>
            <w:tcW w:w="1276" w:type="dxa"/>
          </w:tcPr>
          <w:p w14:paraId="06D5F771" w14:textId="5E4DC886"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C0FB8A8" w14:textId="2C942DB8"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tcPr>
          <w:p w14:paraId="08709F2D" w14:textId="596FAB6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639726E3" w14:textId="05367991"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tcPr>
          <w:p w14:paraId="38BBAC61" w14:textId="46FDDF2E"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12D0DDE2" w14:textId="1467B73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7B4033D1" w14:textId="277DEF6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910E3FE" w14:textId="2554F4E4"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0832D162" w14:textId="32563F6D"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80765E8" w14:textId="7F1C9FFE" w:rsidR="00BA4E2E" w:rsidRPr="001638A9" w:rsidRDefault="00BA4E2E" w:rsidP="00BA4E2E">
            <w:pPr>
              <w:rPr>
                <w:rFonts w:asciiTheme="majorHAnsi" w:hAnsiTheme="majorHAnsi"/>
              </w:rPr>
            </w:pPr>
          </w:p>
        </w:tc>
      </w:tr>
      <w:tr w:rsidR="00BA4E2E" w:rsidRPr="001638A9" w14:paraId="3B734606" w14:textId="77777777" w:rsidTr="00DD4D40">
        <w:tc>
          <w:tcPr>
            <w:tcW w:w="704" w:type="dxa"/>
            <w:vMerge w:val="restart"/>
            <w:shd w:val="clear" w:color="auto" w:fill="EFFFE9"/>
          </w:tcPr>
          <w:p w14:paraId="02442A56" w14:textId="47439F73"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111</w:t>
            </w:r>
          </w:p>
        </w:tc>
        <w:tc>
          <w:tcPr>
            <w:tcW w:w="1418" w:type="dxa"/>
            <w:vMerge w:val="restart"/>
          </w:tcPr>
          <w:p w14:paraId="0C18C970" w14:textId="0848E9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2DF476E7" w14:textId="703A5995"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body text has been given.</w:t>
            </w:r>
          </w:p>
        </w:tc>
        <w:tc>
          <w:tcPr>
            <w:tcW w:w="1276" w:type="dxa"/>
            <w:vMerge w:val="restart"/>
          </w:tcPr>
          <w:p w14:paraId="77622BB2" w14:textId="0CD4F67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645F761" w14:textId="4BAAA57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168242A5" w14:textId="722BD2E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663ED8AD"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Message:</w:t>
            </w:r>
          </w:p>
          <w:p w14:paraId="1E436A28" w14:textId="34DFC5E8"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kBODY1</w:t>
            </w:r>
          </w:p>
        </w:tc>
        <w:tc>
          <w:tcPr>
            <w:tcW w:w="1418" w:type="dxa"/>
            <w:vMerge w:val="restart"/>
          </w:tcPr>
          <w:p w14:paraId="1B4C30D3" w14:textId="4D790B38" w:rsidR="00BA4E2E" w:rsidRPr="001638A9" w:rsidRDefault="00BA4E2E" w:rsidP="00BA4E2E">
            <w:pPr>
              <w:rPr>
                <w:rFonts w:asciiTheme="majorHAnsi" w:hAnsiTheme="majorHAnsi"/>
                <w:bCs/>
                <w:sz w:val="20"/>
                <w:szCs w:val="20"/>
              </w:rPr>
            </w:pPr>
            <w:r w:rsidRPr="001638A9">
              <w:rPr>
                <w:rFonts w:asciiTheme="majorHAnsi" w:hAnsiTheme="majorHAnsi"/>
                <w:b/>
                <w:color w:val="FF0000"/>
                <w:sz w:val="20"/>
                <w:szCs w:val="20"/>
              </w:rPr>
              <w:t>kBODY1</w:t>
            </w:r>
          </w:p>
        </w:tc>
        <w:tc>
          <w:tcPr>
            <w:tcW w:w="1417" w:type="dxa"/>
            <w:shd w:val="clear" w:color="auto" w:fill="FFD5D1"/>
          </w:tcPr>
          <w:p w14:paraId="54F9D7E5" w14:textId="700CCB8A"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 flow</w:t>
            </w:r>
          </w:p>
        </w:tc>
        <w:tc>
          <w:tcPr>
            <w:tcW w:w="851" w:type="dxa"/>
            <w:shd w:val="clear" w:color="auto" w:fill="FFD5D1"/>
          </w:tcPr>
          <w:p w14:paraId="2A054116" w14:textId="00598E35"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269EAC48" w14:textId="06B13C9B"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FFD5D1"/>
          </w:tcPr>
          <w:p w14:paraId="6632F498" w14:textId="31CC09F9"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3043FDFB" w14:textId="209744B1" w:rsidR="00BA4E2E" w:rsidRPr="001638A9" w:rsidRDefault="00BA4E2E" w:rsidP="00BA4E2E">
            <w:pPr>
              <w:rPr>
                <w:rFonts w:asciiTheme="majorHAnsi" w:hAnsiTheme="majorHAnsi"/>
              </w:rPr>
            </w:pPr>
            <w:proofErr w:type="spellStart"/>
            <w:r w:rsidRPr="001638A9">
              <w:rPr>
                <w:rFonts w:asciiTheme="majorHAnsi" w:hAnsiTheme="majorHAnsi"/>
                <w:sz w:val="20"/>
                <w:szCs w:val="20"/>
              </w:rPr>
              <w:t>StackOverFlow</w:t>
            </w:r>
            <w:proofErr w:type="spellEnd"/>
            <w:r w:rsidRPr="001638A9">
              <w:rPr>
                <w:rFonts w:asciiTheme="majorHAnsi" w:hAnsiTheme="majorHAnsi"/>
                <w:sz w:val="20"/>
                <w:szCs w:val="20"/>
              </w:rPr>
              <w:t xml:space="preserve"> error</w:t>
            </w:r>
          </w:p>
        </w:tc>
      </w:tr>
      <w:tr w:rsidR="00BA4E2E" w:rsidRPr="001638A9" w14:paraId="7F04C4CC" w14:textId="77777777" w:rsidTr="00DD4D40">
        <w:tc>
          <w:tcPr>
            <w:tcW w:w="704" w:type="dxa"/>
            <w:vMerge/>
            <w:shd w:val="clear" w:color="auto" w:fill="EFFFE9"/>
          </w:tcPr>
          <w:p w14:paraId="094A9DFA" w14:textId="77777777" w:rsidR="00BA4E2E" w:rsidRPr="005D433F" w:rsidRDefault="00BA4E2E" w:rsidP="00BA4E2E">
            <w:pPr>
              <w:rPr>
                <w:rFonts w:asciiTheme="majorHAnsi" w:hAnsiTheme="majorHAnsi"/>
                <w:b/>
                <w:sz w:val="20"/>
                <w:szCs w:val="20"/>
              </w:rPr>
            </w:pPr>
          </w:p>
        </w:tc>
        <w:tc>
          <w:tcPr>
            <w:tcW w:w="1418" w:type="dxa"/>
            <w:vMerge/>
          </w:tcPr>
          <w:p w14:paraId="0E9B3F23" w14:textId="77777777" w:rsidR="00BA4E2E" w:rsidRPr="001638A9" w:rsidRDefault="00BA4E2E" w:rsidP="00BA4E2E">
            <w:pPr>
              <w:rPr>
                <w:rFonts w:asciiTheme="majorHAnsi" w:hAnsiTheme="majorHAnsi"/>
                <w:sz w:val="20"/>
                <w:szCs w:val="20"/>
              </w:rPr>
            </w:pPr>
          </w:p>
        </w:tc>
        <w:tc>
          <w:tcPr>
            <w:tcW w:w="2693" w:type="dxa"/>
            <w:vMerge/>
          </w:tcPr>
          <w:p w14:paraId="74D1E7D8" w14:textId="77777777" w:rsidR="00BA4E2E" w:rsidRPr="001638A9" w:rsidRDefault="00BA4E2E" w:rsidP="00BA4E2E">
            <w:pPr>
              <w:rPr>
                <w:rFonts w:asciiTheme="majorHAnsi" w:hAnsiTheme="majorHAnsi"/>
                <w:sz w:val="20"/>
                <w:szCs w:val="20"/>
              </w:rPr>
            </w:pPr>
          </w:p>
        </w:tc>
        <w:tc>
          <w:tcPr>
            <w:tcW w:w="1276" w:type="dxa"/>
            <w:vMerge/>
          </w:tcPr>
          <w:p w14:paraId="33B84A46" w14:textId="77777777" w:rsidR="00BA4E2E" w:rsidRPr="001638A9" w:rsidRDefault="00BA4E2E" w:rsidP="00BA4E2E">
            <w:pPr>
              <w:rPr>
                <w:rFonts w:asciiTheme="majorHAnsi" w:hAnsiTheme="majorHAnsi"/>
                <w:sz w:val="20"/>
                <w:szCs w:val="20"/>
              </w:rPr>
            </w:pPr>
          </w:p>
        </w:tc>
        <w:tc>
          <w:tcPr>
            <w:tcW w:w="1134" w:type="dxa"/>
            <w:vMerge/>
          </w:tcPr>
          <w:p w14:paraId="40061C32" w14:textId="77777777" w:rsidR="00BA4E2E" w:rsidRPr="001638A9" w:rsidRDefault="00BA4E2E" w:rsidP="00BA4E2E">
            <w:pPr>
              <w:rPr>
                <w:rFonts w:asciiTheme="majorHAnsi" w:hAnsiTheme="majorHAnsi"/>
                <w:sz w:val="20"/>
                <w:szCs w:val="20"/>
              </w:rPr>
            </w:pPr>
          </w:p>
        </w:tc>
        <w:tc>
          <w:tcPr>
            <w:tcW w:w="1842" w:type="dxa"/>
            <w:vMerge/>
          </w:tcPr>
          <w:p w14:paraId="45748FEB" w14:textId="77777777" w:rsidR="00BA4E2E" w:rsidRPr="001638A9" w:rsidRDefault="00BA4E2E" w:rsidP="00BA4E2E">
            <w:pPr>
              <w:rPr>
                <w:rFonts w:asciiTheme="majorHAnsi" w:hAnsiTheme="majorHAnsi"/>
                <w:sz w:val="20"/>
                <w:szCs w:val="20"/>
              </w:rPr>
            </w:pPr>
          </w:p>
        </w:tc>
        <w:tc>
          <w:tcPr>
            <w:tcW w:w="1701" w:type="dxa"/>
            <w:vMerge/>
          </w:tcPr>
          <w:p w14:paraId="23C1F779" w14:textId="77777777" w:rsidR="00BA4E2E" w:rsidRPr="001638A9" w:rsidRDefault="00BA4E2E" w:rsidP="00BA4E2E">
            <w:pPr>
              <w:rPr>
                <w:rFonts w:asciiTheme="majorHAnsi" w:hAnsiTheme="majorHAnsi"/>
                <w:b/>
                <w:sz w:val="20"/>
                <w:szCs w:val="20"/>
              </w:rPr>
            </w:pPr>
          </w:p>
        </w:tc>
        <w:tc>
          <w:tcPr>
            <w:tcW w:w="1418" w:type="dxa"/>
            <w:vMerge/>
          </w:tcPr>
          <w:p w14:paraId="633FB346" w14:textId="77777777" w:rsidR="00BA4E2E" w:rsidRPr="001638A9" w:rsidRDefault="00BA4E2E" w:rsidP="00BA4E2E">
            <w:pPr>
              <w:rPr>
                <w:rFonts w:asciiTheme="majorHAnsi" w:hAnsiTheme="majorHAnsi"/>
                <w:b/>
                <w:color w:val="FF0000"/>
                <w:sz w:val="20"/>
                <w:szCs w:val="20"/>
              </w:rPr>
            </w:pPr>
          </w:p>
        </w:tc>
        <w:tc>
          <w:tcPr>
            <w:tcW w:w="1417" w:type="dxa"/>
            <w:shd w:val="clear" w:color="auto" w:fill="EFFFE9"/>
          </w:tcPr>
          <w:p w14:paraId="1DCD67DD" w14:textId="3825621A" w:rsidR="00BA4E2E" w:rsidRPr="001638A9" w:rsidRDefault="00BA4E2E" w:rsidP="00BA4E2E">
            <w:pPr>
              <w:rPr>
                <w:rFonts w:asciiTheme="majorHAnsi" w:hAnsiTheme="majorHAnsi"/>
                <w:b/>
                <w:sz w:val="20"/>
                <w:szCs w:val="20"/>
              </w:rPr>
            </w:pPr>
            <w:r w:rsidRPr="001638A9">
              <w:rPr>
                <w:rFonts w:asciiTheme="majorHAnsi" w:hAnsiTheme="majorHAnsi"/>
                <w:b/>
                <w:color w:val="FF0000"/>
                <w:sz w:val="20"/>
                <w:szCs w:val="20"/>
              </w:rPr>
              <w:t>kBODY1</w:t>
            </w:r>
          </w:p>
        </w:tc>
        <w:tc>
          <w:tcPr>
            <w:tcW w:w="851" w:type="dxa"/>
            <w:shd w:val="clear" w:color="auto" w:fill="EFFFE9"/>
          </w:tcPr>
          <w:p w14:paraId="6C163E2F" w14:textId="0BC4A347"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C5C740E" w14:textId="5D0522F6"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1DD14F9" w14:textId="14354CD4"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497A9722" w14:textId="6F9C2668"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E5DF389" w14:textId="77777777" w:rsidTr="00DD4D40">
        <w:tc>
          <w:tcPr>
            <w:tcW w:w="704" w:type="dxa"/>
            <w:vMerge w:val="restart"/>
            <w:shd w:val="clear" w:color="auto" w:fill="EFFFE9"/>
          </w:tcPr>
          <w:p w14:paraId="0C15B2A6" w14:textId="2CBD1E58"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112</w:t>
            </w:r>
          </w:p>
        </w:tc>
        <w:tc>
          <w:tcPr>
            <w:tcW w:w="1418" w:type="dxa"/>
            <w:vMerge w:val="restart"/>
          </w:tcPr>
          <w:p w14:paraId="37734C05" w14:textId="6E41D97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5D381AC1" w14:textId="6F411068"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body text</w:t>
            </w:r>
          </w:p>
        </w:tc>
        <w:tc>
          <w:tcPr>
            <w:tcW w:w="1276" w:type="dxa"/>
            <w:vMerge w:val="restart"/>
          </w:tcPr>
          <w:p w14:paraId="286244D8" w14:textId="65F9C24F"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D476D40" w14:textId="6C9A93DB"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4C674E21" w14:textId="152FFE9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322D3708" w14:textId="0E79F127"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0BA50F17" w14:textId="0DD7D9E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FFD5D1"/>
          </w:tcPr>
          <w:p w14:paraId="5640AF62" w14:textId="397097F7"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overflow error</w:t>
            </w:r>
          </w:p>
        </w:tc>
        <w:tc>
          <w:tcPr>
            <w:tcW w:w="851" w:type="dxa"/>
            <w:shd w:val="clear" w:color="auto" w:fill="FFD5D1"/>
          </w:tcPr>
          <w:p w14:paraId="511FECCB" w14:textId="733B46AB"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50CC01A9" w14:textId="441300C3"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2ADDCD2C" w14:textId="7BA752F8"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3D688909" w14:textId="4BDE5132" w:rsidR="00BA4E2E" w:rsidRPr="001638A9" w:rsidRDefault="00BA4E2E" w:rsidP="00BA4E2E">
            <w:pPr>
              <w:rPr>
                <w:rFonts w:asciiTheme="majorHAnsi" w:hAnsiTheme="majorHAnsi"/>
              </w:rPr>
            </w:pPr>
            <w:proofErr w:type="spellStart"/>
            <w:r w:rsidRPr="001638A9">
              <w:rPr>
                <w:rFonts w:asciiTheme="majorHAnsi" w:hAnsiTheme="majorHAnsi"/>
                <w:sz w:val="20"/>
                <w:szCs w:val="20"/>
              </w:rPr>
              <w:t>StackOverFlow</w:t>
            </w:r>
            <w:proofErr w:type="spellEnd"/>
            <w:r w:rsidRPr="001638A9">
              <w:rPr>
                <w:rFonts w:asciiTheme="majorHAnsi" w:hAnsiTheme="majorHAnsi"/>
                <w:sz w:val="20"/>
                <w:szCs w:val="20"/>
              </w:rPr>
              <w:t xml:space="preserve"> error</w:t>
            </w:r>
          </w:p>
        </w:tc>
      </w:tr>
      <w:tr w:rsidR="00BA4E2E" w:rsidRPr="001638A9" w14:paraId="18165C1B" w14:textId="77777777" w:rsidTr="00DD4D40">
        <w:tc>
          <w:tcPr>
            <w:tcW w:w="704" w:type="dxa"/>
            <w:vMerge/>
            <w:shd w:val="clear" w:color="auto" w:fill="EFFFE9"/>
          </w:tcPr>
          <w:p w14:paraId="48CD1A4E" w14:textId="77777777" w:rsidR="00BA4E2E" w:rsidRPr="005D433F" w:rsidRDefault="00BA4E2E" w:rsidP="00BA4E2E">
            <w:pPr>
              <w:rPr>
                <w:rFonts w:asciiTheme="majorHAnsi" w:hAnsiTheme="majorHAnsi"/>
                <w:b/>
                <w:sz w:val="20"/>
                <w:szCs w:val="20"/>
              </w:rPr>
            </w:pPr>
          </w:p>
        </w:tc>
        <w:tc>
          <w:tcPr>
            <w:tcW w:w="1418" w:type="dxa"/>
            <w:vMerge/>
          </w:tcPr>
          <w:p w14:paraId="7F770696" w14:textId="77777777" w:rsidR="00BA4E2E" w:rsidRPr="001638A9" w:rsidRDefault="00BA4E2E" w:rsidP="00BA4E2E">
            <w:pPr>
              <w:rPr>
                <w:rFonts w:asciiTheme="majorHAnsi" w:hAnsiTheme="majorHAnsi"/>
                <w:sz w:val="20"/>
                <w:szCs w:val="20"/>
              </w:rPr>
            </w:pPr>
          </w:p>
        </w:tc>
        <w:tc>
          <w:tcPr>
            <w:tcW w:w="2693" w:type="dxa"/>
            <w:vMerge/>
          </w:tcPr>
          <w:p w14:paraId="1444AA0C" w14:textId="77777777" w:rsidR="00BA4E2E" w:rsidRPr="001638A9" w:rsidRDefault="00BA4E2E" w:rsidP="00BA4E2E">
            <w:pPr>
              <w:rPr>
                <w:rFonts w:asciiTheme="majorHAnsi" w:hAnsiTheme="majorHAnsi"/>
                <w:sz w:val="20"/>
                <w:szCs w:val="20"/>
              </w:rPr>
            </w:pPr>
          </w:p>
        </w:tc>
        <w:tc>
          <w:tcPr>
            <w:tcW w:w="1276" w:type="dxa"/>
            <w:vMerge/>
          </w:tcPr>
          <w:p w14:paraId="293C4416" w14:textId="77777777" w:rsidR="00BA4E2E" w:rsidRPr="001638A9" w:rsidRDefault="00BA4E2E" w:rsidP="00BA4E2E">
            <w:pPr>
              <w:rPr>
                <w:rFonts w:asciiTheme="majorHAnsi" w:hAnsiTheme="majorHAnsi"/>
                <w:sz w:val="20"/>
                <w:szCs w:val="20"/>
              </w:rPr>
            </w:pPr>
          </w:p>
        </w:tc>
        <w:tc>
          <w:tcPr>
            <w:tcW w:w="1134" w:type="dxa"/>
            <w:vMerge/>
          </w:tcPr>
          <w:p w14:paraId="080CBC8A" w14:textId="77777777" w:rsidR="00BA4E2E" w:rsidRPr="001638A9" w:rsidRDefault="00BA4E2E" w:rsidP="00BA4E2E">
            <w:pPr>
              <w:rPr>
                <w:rFonts w:asciiTheme="majorHAnsi" w:hAnsiTheme="majorHAnsi"/>
                <w:sz w:val="20"/>
                <w:szCs w:val="20"/>
              </w:rPr>
            </w:pPr>
          </w:p>
        </w:tc>
        <w:tc>
          <w:tcPr>
            <w:tcW w:w="1842" w:type="dxa"/>
            <w:vMerge/>
          </w:tcPr>
          <w:p w14:paraId="6BA9A49D" w14:textId="77777777" w:rsidR="00BA4E2E" w:rsidRPr="001638A9" w:rsidRDefault="00BA4E2E" w:rsidP="00BA4E2E">
            <w:pPr>
              <w:rPr>
                <w:rFonts w:asciiTheme="majorHAnsi" w:hAnsiTheme="majorHAnsi"/>
                <w:sz w:val="20"/>
                <w:szCs w:val="20"/>
              </w:rPr>
            </w:pPr>
          </w:p>
        </w:tc>
        <w:tc>
          <w:tcPr>
            <w:tcW w:w="1701" w:type="dxa"/>
            <w:vMerge/>
          </w:tcPr>
          <w:p w14:paraId="661D1ADC" w14:textId="77777777" w:rsidR="00BA4E2E" w:rsidRPr="001638A9" w:rsidRDefault="00BA4E2E" w:rsidP="00BA4E2E">
            <w:pPr>
              <w:rPr>
                <w:rFonts w:asciiTheme="majorHAnsi" w:hAnsiTheme="majorHAnsi"/>
                <w:sz w:val="20"/>
                <w:szCs w:val="20"/>
              </w:rPr>
            </w:pPr>
          </w:p>
        </w:tc>
        <w:tc>
          <w:tcPr>
            <w:tcW w:w="1418" w:type="dxa"/>
            <w:vMerge/>
          </w:tcPr>
          <w:p w14:paraId="059C65A2" w14:textId="77777777" w:rsidR="00BA4E2E" w:rsidRPr="001638A9" w:rsidRDefault="00BA4E2E" w:rsidP="00BA4E2E">
            <w:pPr>
              <w:rPr>
                <w:rFonts w:asciiTheme="majorHAnsi" w:hAnsiTheme="majorHAnsi"/>
                <w:sz w:val="20"/>
                <w:szCs w:val="20"/>
              </w:rPr>
            </w:pPr>
          </w:p>
        </w:tc>
        <w:tc>
          <w:tcPr>
            <w:tcW w:w="1417" w:type="dxa"/>
            <w:shd w:val="clear" w:color="auto" w:fill="EFFFE9"/>
          </w:tcPr>
          <w:p w14:paraId="5BF3A70E" w14:textId="6B47C77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2D5CAE8F" w14:textId="1C07399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57A1820F" w14:textId="15D7D8E0"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6A0758AE" w14:textId="4C80ED93"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36E2063E" w14:textId="4CF3C4AE"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461798FC" w14:textId="77777777" w:rsidTr="00DD4D40">
        <w:tc>
          <w:tcPr>
            <w:tcW w:w="704" w:type="dxa"/>
            <w:shd w:val="clear" w:color="auto" w:fill="EFFFE9"/>
          </w:tcPr>
          <w:p w14:paraId="5AC3942B" w14:textId="1EDD867B"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113</w:t>
            </w:r>
          </w:p>
        </w:tc>
        <w:tc>
          <w:tcPr>
            <w:tcW w:w="1418" w:type="dxa"/>
          </w:tcPr>
          <w:p w14:paraId="1C181A41" w14:textId="337CD08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tcPr>
          <w:p w14:paraId="63B3E0EA" w14:textId="5658E5E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ADBAAC8" w14:textId="52C5E833"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8E5DCE8" w14:textId="0127194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tcPr>
          <w:p w14:paraId="06C85EC8" w14:textId="683734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1F4C5F8C"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Sender:</w:t>
            </w:r>
          </w:p>
          <w:p w14:paraId="4FE8D61A" w14:textId="104DE851"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tc>
        <w:tc>
          <w:tcPr>
            <w:tcW w:w="1418" w:type="dxa"/>
          </w:tcPr>
          <w:p w14:paraId="326A8D2C" w14:textId="73BEF40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3CB68FC6" w14:textId="26114EAA"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7F5086" w14:textId="5C870CF5"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340F5D3" w14:textId="4409092A"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2D200DBE" w14:textId="5D26F92A"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E2394FD" w14:textId="1A14DAF1" w:rsidR="00BA4E2E" w:rsidRPr="001638A9" w:rsidRDefault="00BA4E2E" w:rsidP="00BA4E2E">
            <w:pPr>
              <w:rPr>
                <w:rFonts w:asciiTheme="majorHAnsi" w:hAnsiTheme="majorHAnsi"/>
              </w:rPr>
            </w:pPr>
          </w:p>
        </w:tc>
      </w:tr>
      <w:tr w:rsidR="00BA4E2E" w:rsidRPr="001638A9" w14:paraId="7D19AA80" w14:textId="77777777" w:rsidTr="00DD4D40">
        <w:tc>
          <w:tcPr>
            <w:tcW w:w="704" w:type="dxa"/>
            <w:vMerge w:val="restart"/>
            <w:shd w:val="clear" w:color="auto" w:fill="EFFFEB"/>
          </w:tcPr>
          <w:p w14:paraId="3F3AC246" w14:textId="29B17B42"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w:t>
            </w:r>
            <w:r w:rsidRPr="005D433F">
              <w:rPr>
                <w:rFonts w:asciiTheme="majorHAnsi" w:hAnsiTheme="majorHAnsi"/>
                <w:b/>
                <w:sz w:val="20"/>
                <w:szCs w:val="20"/>
                <w:shd w:val="clear" w:color="auto" w:fill="EFFFEB"/>
              </w:rPr>
              <w:t>14</w:t>
            </w:r>
          </w:p>
        </w:tc>
        <w:tc>
          <w:tcPr>
            <w:tcW w:w="1418" w:type="dxa"/>
            <w:vMerge w:val="restart"/>
          </w:tcPr>
          <w:p w14:paraId="4C3BC98D" w14:textId="18D2552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vMerge w:val="restart"/>
          </w:tcPr>
          <w:p w14:paraId="2CB0030F" w14:textId="5819087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To check if class variable is set to null and it fails if invalid email address is entered. </w:t>
            </w:r>
          </w:p>
        </w:tc>
        <w:tc>
          <w:tcPr>
            <w:tcW w:w="1276" w:type="dxa"/>
            <w:vMerge w:val="restart"/>
          </w:tcPr>
          <w:p w14:paraId="7D3684EB" w14:textId="2C4DE87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7D1722B4" w14:textId="540218E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7772324F" w14:textId="155871E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7300F50F" w14:textId="44CB071E"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Joe.bloggs</w:t>
            </w:r>
            <w:proofErr w:type="spellEnd"/>
          </w:p>
        </w:tc>
        <w:tc>
          <w:tcPr>
            <w:tcW w:w="1418" w:type="dxa"/>
            <w:vMerge w:val="restart"/>
          </w:tcPr>
          <w:p w14:paraId="06C6441A" w14:textId="636D28B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Function returns false</w:t>
            </w:r>
          </w:p>
        </w:tc>
        <w:tc>
          <w:tcPr>
            <w:tcW w:w="1417" w:type="dxa"/>
            <w:shd w:val="clear" w:color="auto" w:fill="FFD5D1"/>
          </w:tcPr>
          <w:p w14:paraId="7F2F5276" w14:textId="08E79810"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30C54B37" w14:textId="03BBB78A"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BE350D4" w14:textId="537CC8E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4C13EBC" w14:textId="3B31B0E0"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7AA0924E" w14:textId="41BC02B9" w:rsidR="00BA4E2E" w:rsidRPr="001638A9" w:rsidRDefault="00BA4E2E" w:rsidP="00BA4E2E">
            <w:pPr>
              <w:rPr>
                <w:rFonts w:asciiTheme="majorHAnsi" w:hAnsiTheme="majorHAnsi"/>
              </w:rPr>
            </w:pPr>
            <w:r w:rsidRPr="001638A9">
              <w:rPr>
                <w:rFonts w:asciiTheme="majorHAnsi" w:hAnsiTheme="majorHAnsi"/>
                <w:sz w:val="20"/>
                <w:szCs w:val="20"/>
              </w:rPr>
              <w:t>Fails because it doesn’t return the correct type. Also assumes fails means returning error message</w:t>
            </w:r>
          </w:p>
        </w:tc>
      </w:tr>
      <w:tr w:rsidR="00BA4E2E" w:rsidRPr="001638A9" w14:paraId="339C0066" w14:textId="77777777" w:rsidTr="00DD4D40">
        <w:tc>
          <w:tcPr>
            <w:tcW w:w="704" w:type="dxa"/>
            <w:vMerge/>
            <w:shd w:val="clear" w:color="auto" w:fill="EFFFEB"/>
          </w:tcPr>
          <w:p w14:paraId="1429C404" w14:textId="77777777" w:rsidR="00BA4E2E" w:rsidRPr="005D433F" w:rsidRDefault="00BA4E2E" w:rsidP="00BA4E2E">
            <w:pPr>
              <w:rPr>
                <w:rFonts w:asciiTheme="majorHAnsi" w:hAnsiTheme="majorHAnsi"/>
                <w:b/>
                <w:sz w:val="20"/>
                <w:szCs w:val="20"/>
              </w:rPr>
            </w:pPr>
          </w:p>
        </w:tc>
        <w:tc>
          <w:tcPr>
            <w:tcW w:w="1418" w:type="dxa"/>
            <w:vMerge/>
          </w:tcPr>
          <w:p w14:paraId="2151788A" w14:textId="77777777" w:rsidR="00BA4E2E" w:rsidRPr="001638A9" w:rsidRDefault="00BA4E2E" w:rsidP="00BA4E2E">
            <w:pPr>
              <w:rPr>
                <w:rFonts w:asciiTheme="majorHAnsi" w:hAnsiTheme="majorHAnsi"/>
                <w:sz w:val="20"/>
                <w:szCs w:val="20"/>
              </w:rPr>
            </w:pPr>
          </w:p>
        </w:tc>
        <w:tc>
          <w:tcPr>
            <w:tcW w:w="2693" w:type="dxa"/>
            <w:vMerge/>
          </w:tcPr>
          <w:p w14:paraId="4D8A0A9E" w14:textId="77777777" w:rsidR="00BA4E2E" w:rsidRPr="001638A9" w:rsidRDefault="00BA4E2E" w:rsidP="00BA4E2E">
            <w:pPr>
              <w:rPr>
                <w:rFonts w:asciiTheme="majorHAnsi" w:hAnsiTheme="majorHAnsi"/>
                <w:sz w:val="20"/>
                <w:szCs w:val="20"/>
              </w:rPr>
            </w:pPr>
          </w:p>
        </w:tc>
        <w:tc>
          <w:tcPr>
            <w:tcW w:w="1276" w:type="dxa"/>
            <w:vMerge/>
          </w:tcPr>
          <w:p w14:paraId="43C629FD" w14:textId="77777777" w:rsidR="00BA4E2E" w:rsidRPr="001638A9" w:rsidRDefault="00BA4E2E" w:rsidP="00BA4E2E">
            <w:pPr>
              <w:rPr>
                <w:rFonts w:asciiTheme="majorHAnsi" w:hAnsiTheme="majorHAnsi"/>
                <w:sz w:val="20"/>
                <w:szCs w:val="20"/>
              </w:rPr>
            </w:pPr>
          </w:p>
        </w:tc>
        <w:tc>
          <w:tcPr>
            <w:tcW w:w="1134" w:type="dxa"/>
            <w:vMerge/>
          </w:tcPr>
          <w:p w14:paraId="2445998A" w14:textId="77777777" w:rsidR="00BA4E2E" w:rsidRPr="001638A9" w:rsidRDefault="00BA4E2E" w:rsidP="00BA4E2E">
            <w:pPr>
              <w:rPr>
                <w:rFonts w:asciiTheme="majorHAnsi" w:hAnsiTheme="majorHAnsi"/>
                <w:sz w:val="20"/>
                <w:szCs w:val="20"/>
              </w:rPr>
            </w:pPr>
          </w:p>
        </w:tc>
        <w:tc>
          <w:tcPr>
            <w:tcW w:w="1842" w:type="dxa"/>
            <w:vMerge/>
          </w:tcPr>
          <w:p w14:paraId="1D2019AD" w14:textId="77777777" w:rsidR="00BA4E2E" w:rsidRPr="001638A9" w:rsidRDefault="00BA4E2E" w:rsidP="00BA4E2E">
            <w:pPr>
              <w:rPr>
                <w:rFonts w:asciiTheme="majorHAnsi" w:hAnsiTheme="majorHAnsi"/>
                <w:sz w:val="20"/>
                <w:szCs w:val="20"/>
              </w:rPr>
            </w:pPr>
          </w:p>
        </w:tc>
        <w:tc>
          <w:tcPr>
            <w:tcW w:w="1701" w:type="dxa"/>
            <w:vMerge/>
          </w:tcPr>
          <w:p w14:paraId="7385D3D1" w14:textId="77777777" w:rsidR="00BA4E2E" w:rsidRPr="001638A9" w:rsidRDefault="00BA4E2E" w:rsidP="00BA4E2E">
            <w:pPr>
              <w:rPr>
                <w:rFonts w:asciiTheme="majorHAnsi" w:hAnsiTheme="majorHAnsi"/>
                <w:sz w:val="20"/>
                <w:szCs w:val="20"/>
              </w:rPr>
            </w:pPr>
          </w:p>
        </w:tc>
        <w:tc>
          <w:tcPr>
            <w:tcW w:w="1418" w:type="dxa"/>
            <w:vMerge/>
          </w:tcPr>
          <w:p w14:paraId="701BEE30" w14:textId="77777777" w:rsidR="00BA4E2E" w:rsidRPr="001638A9" w:rsidRDefault="00BA4E2E" w:rsidP="00BA4E2E">
            <w:pPr>
              <w:rPr>
                <w:rFonts w:asciiTheme="majorHAnsi" w:hAnsiTheme="majorHAnsi"/>
                <w:sz w:val="20"/>
                <w:szCs w:val="20"/>
              </w:rPr>
            </w:pPr>
          </w:p>
        </w:tc>
        <w:tc>
          <w:tcPr>
            <w:tcW w:w="1417" w:type="dxa"/>
            <w:shd w:val="clear" w:color="auto" w:fill="EFFFEB"/>
          </w:tcPr>
          <w:p w14:paraId="7A8D8B9D" w14:textId="56A820B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returns false</w:t>
            </w:r>
          </w:p>
        </w:tc>
        <w:tc>
          <w:tcPr>
            <w:tcW w:w="851" w:type="dxa"/>
            <w:shd w:val="clear" w:color="auto" w:fill="EFFFEB"/>
          </w:tcPr>
          <w:p w14:paraId="233200B2" w14:textId="02C2CF3B"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50516D7A" w14:textId="4D3EE4FF"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5EE1BFBA" w14:textId="15E4F70B"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15853DAE" w14:textId="702A6708"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w:t>
            </w:r>
            <w:proofErr w:type="spellStart"/>
            <w:r w:rsidRPr="001638A9">
              <w:rPr>
                <w:rFonts w:asciiTheme="majorHAnsi" w:hAnsiTheme="majorHAnsi"/>
                <w:sz w:val="20"/>
                <w:szCs w:val="20"/>
              </w:rPr>
              <w:t>setFrom</w:t>
            </w:r>
            <w:proofErr w:type="spellEnd"/>
            <w:r w:rsidRPr="001638A9">
              <w:rPr>
                <w:rFonts w:asciiTheme="majorHAnsi" w:hAnsiTheme="majorHAnsi"/>
                <w:sz w:val="20"/>
                <w:szCs w:val="20"/>
              </w:rPr>
              <w:t xml:space="preserve"> has been changed. See change </w:t>
            </w:r>
            <w:r w:rsidRPr="001638A9">
              <w:rPr>
                <w:rFonts w:asciiTheme="majorHAnsi" w:hAnsiTheme="majorHAnsi"/>
              </w:rPr>
              <w:t>CHGE104</w:t>
            </w:r>
          </w:p>
        </w:tc>
      </w:tr>
      <w:tr w:rsidR="00BA4E2E" w:rsidRPr="001638A9" w14:paraId="640E7566" w14:textId="77777777" w:rsidTr="00DD4D40">
        <w:tc>
          <w:tcPr>
            <w:tcW w:w="704" w:type="dxa"/>
            <w:shd w:val="clear" w:color="auto" w:fill="EFFFE9"/>
          </w:tcPr>
          <w:p w14:paraId="6D36E1DC" w14:textId="2070480F"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115</w:t>
            </w:r>
          </w:p>
        </w:tc>
        <w:tc>
          <w:tcPr>
            <w:tcW w:w="1418" w:type="dxa"/>
          </w:tcPr>
          <w:p w14:paraId="6D83B0B3" w14:textId="0E893BE6"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tcPr>
          <w:p w14:paraId="701EC5ED" w14:textId="41CB8EDE" w:rsidR="00BA4E2E" w:rsidRPr="001638A9" w:rsidRDefault="00BA4E2E" w:rsidP="00BA4E2E">
            <w:pPr>
              <w:rPr>
                <w:rFonts w:asciiTheme="majorHAnsi" w:hAnsiTheme="majorHAnsi"/>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E7A1F14" w14:textId="48C46E3D"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0F13F4DD" w14:textId="6F823AC5"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tcPr>
          <w:p w14:paraId="679BFB86" w14:textId="7B9B4787"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DEEDDAA" w14:textId="77777777" w:rsidR="00BA4E2E" w:rsidRPr="001638A9" w:rsidRDefault="00BA4E2E" w:rsidP="00BA4E2E">
            <w:pPr>
              <w:rPr>
                <w:rFonts w:asciiTheme="majorHAnsi" w:hAnsiTheme="majorHAnsi"/>
                <w:sz w:val="20"/>
                <w:szCs w:val="20"/>
              </w:rPr>
            </w:pPr>
            <w:r w:rsidRPr="001638A9">
              <w:rPr>
                <w:rFonts w:asciiTheme="majorHAnsi" w:hAnsiTheme="majorHAnsi"/>
                <w:sz w:val="20"/>
                <w:szCs w:val="20"/>
              </w:rPr>
              <w:t>Recipient:</w:t>
            </w:r>
          </w:p>
          <w:p w14:paraId="660D2935" w14:textId="08A9A91A" w:rsidR="00BA4E2E" w:rsidRPr="001638A9" w:rsidRDefault="00BA4E2E" w:rsidP="00BA4E2E">
            <w:pPr>
              <w:rPr>
                <w:rFonts w:asciiTheme="majorHAnsi" w:hAnsiTheme="majorHAnsi"/>
                <w:color w:val="FF0000"/>
                <w:sz w:val="20"/>
                <w:szCs w:val="20"/>
              </w:rPr>
            </w:pPr>
            <w:proofErr w:type="spellStart"/>
            <w:r w:rsidRPr="001638A9">
              <w:rPr>
                <w:rFonts w:asciiTheme="majorHAnsi" w:hAnsiTheme="majorHAnsi"/>
                <w:color w:val="FF0000"/>
                <w:sz w:val="20"/>
                <w:szCs w:val="20"/>
              </w:rPr>
              <w:t>kRECIPIENT</w:t>
            </w:r>
            <w:proofErr w:type="spellEnd"/>
          </w:p>
        </w:tc>
        <w:tc>
          <w:tcPr>
            <w:tcW w:w="1418" w:type="dxa"/>
          </w:tcPr>
          <w:p w14:paraId="21F2B4D1" w14:textId="18AACF8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770F723D" w14:textId="6BE8ED3F"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6CE4BA89" w14:textId="300F8264"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1DD51255" w14:textId="5E0A0D78"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18E6E62F" w14:textId="7C5B5B6F"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122D0466" w14:textId="64908FBB" w:rsidR="00BA4E2E" w:rsidRPr="001638A9" w:rsidRDefault="00BA4E2E" w:rsidP="00BA4E2E">
            <w:pPr>
              <w:rPr>
                <w:rFonts w:asciiTheme="majorHAnsi" w:hAnsiTheme="majorHAnsi"/>
                <w:sz w:val="20"/>
                <w:szCs w:val="20"/>
              </w:rPr>
            </w:pPr>
          </w:p>
        </w:tc>
      </w:tr>
      <w:tr w:rsidR="00BA4E2E" w:rsidRPr="001638A9" w14:paraId="0477133D" w14:textId="77777777" w:rsidTr="00DD4D40">
        <w:tc>
          <w:tcPr>
            <w:tcW w:w="704" w:type="dxa"/>
            <w:vMerge w:val="restart"/>
            <w:shd w:val="clear" w:color="auto" w:fill="EFFFEB"/>
          </w:tcPr>
          <w:p w14:paraId="3189469C" w14:textId="42B397F3"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116</w:t>
            </w:r>
          </w:p>
        </w:tc>
        <w:tc>
          <w:tcPr>
            <w:tcW w:w="1418" w:type="dxa"/>
            <w:vMerge w:val="restart"/>
          </w:tcPr>
          <w:p w14:paraId="7A669613" w14:textId="7ED91991"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vMerge w:val="restart"/>
          </w:tcPr>
          <w:p w14:paraId="4C985B13" w14:textId="69B6DD23" w:rsidR="00BA4E2E" w:rsidRPr="001638A9" w:rsidRDefault="00BA4E2E" w:rsidP="00BA4E2E">
            <w:pPr>
              <w:rPr>
                <w:rFonts w:asciiTheme="majorHAnsi" w:hAnsiTheme="majorHAnsi"/>
                <w:sz w:val="20"/>
                <w:szCs w:val="20"/>
              </w:rPr>
            </w:pPr>
            <w:r w:rsidRPr="001638A9">
              <w:rPr>
                <w:rFonts w:asciiTheme="majorHAnsi" w:hAnsiTheme="majorHAnsi"/>
                <w:sz w:val="20"/>
                <w:szCs w:val="20"/>
              </w:rPr>
              <w:t>To check if class variable is set to null and it fails if invalid email address is entered.</w:t>
            </w:r>
          </w:p>
        </w:tc>
        <w:tc>
          <w:tcPr>
            <w:tcW w:w="1276" w:type="dxa"/>
            <w:vMerge w:val="restart"/>
          </w:tcPr>
          <w:p w14:paraId="12102682" w14:textId="6E53FF8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95DE093" w14:textId="72158F99"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vMerge w:val="restart"/>
          </w:tcPr>
          <w:p w14:paraId="0BEAD1A1" w14:textId="0BA58EA4"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4A78CC47" w14:textId="5855E059" w:rsidR="00BA4E2E" w:rsidRPr="001638A9" w:rsidRDefault="00BA4E2E" w:rsidP="00BA4E2E">
            <w:pPr>
              <w:rPr>
                <w:rFonts w:asciiTheme="majorHAnsi" w:hAnsiTheme="majorHAnsi"/>
                <w:sz w:val="20"/>
                <w:szCs w:val="20"/>
              </w:rPr>
            </w:pPr>
            <w:r w:rsidRPr="001638A9">
              <w:rPr>
                <w:rFonts w:asciiTheme="majorHAnsi" w:hAnsiTheme="majorHAnsi"/>
                <w:sz w:val="20"/>
                <w:szCs w:val="20"/>
              </w:rPr>
              <w:t>“</w:t>
            </w:r>
            <w:proofErr w:type="spellStart"/>
            <w:r w:rsidRPr="001638A9">
              <w:rPr>
                <w:rFonts w:asciiTheme="majorHAnsi" w:hAnsiTheme="majorHAnsi"/>
                <w:sz w:val="20"/>
                <w:szCs w:val="20"/>
              </w:rPr>
              <w:t>Max.power</w:t>
            </w:r>
            <w:proofErr w:type="spellEnd"/>
            <w:r w:rsidRPr="001638A9">
              <w:rPr>
                <w:rFonts w:asciiTheme="majorHAnsi" w:hAnsiTheme="majorHAnsi"/>
                <w:sz w:val="20"/>
                <w:szCs w:val="20"/>
              </w:rPr>
              <w:t>”</w:t>
            </w:r>
          </w:p>
        </w:tc>
        <w:tc>
          <w:tcPr>
            <w:tcW w:w="1418" w:type="dxa"/>
            <w:vMerge w:val="restart"/>
          </w:tcPr>
          <w:p w14:paraId="1741A1E0" w14:textId="147615EC" w:rsidR="00BA4E2E" w:rsidRPr="001638A9" w:rsidRDefault="00BA4E2E"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4BEBDF4C" w14:textId="160C74B4"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100F748C" w14:textId="4F6C3967"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3BF6E7B1" w14:textId="05E2FAF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7DA35A03" w14:textId="57CFBE43"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0A233A0F" w14:textId="1D963EBF"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Fails because it doesn’t return the correct type. Also assumes fails means returning error </w:t>
            </w:r>
            <w:proofErr w:type="spellStart"/>
            <w:r w:rsidRPr="001638A9">
              <w:rPr>
                <w:rFonts w:asciiTheme="majorHAnsi" w:hAnsiTheme="majorHAnsi"/>
                <w:sz w:val="20"/>
                <w:szCs w:val="20"/>
              </w:rPr>
              <w:t>boolean</w:t>
            </w:r>
            <w:proofErr w:type="spellEnd"/>
            <w:r w:rsidRPr="001638A9">
              <w:rPr>
                <w:rFonts w:asciiTheme="majorHAnsi" w:hAnsiTheme="majorHAnsi"/>
                <w:sz w:val="20"/>
                <w:szCs w:val="20"/>
              </w:rPr>
              <w:t xml:space="preserve"> value false.</w:t>
            </w:r>
          </w:p>
        </w:tc>
      </w:tr>
      <w:tr w:rsidR="00BA4E2E" w:rsidRPr="001638A9" w14:paraId="5A0915F3" w14:textId="77777777" w:rsidTr="00DD4D40">
        <w:tc>
          <w:tcPr>
            <w:tcW w:w="704" w:type="dxa"/>
            <w:vMerge/>
            <w:shd w:val="clear" w:color="auto" w:fill="EFFFEB"/>
          </w:tcPr>
          <w:p w14:paraId="7DB6637F" w14:textId="77777777" w:rsidR="00BA4E2E" w:rsidRPr="005D433F" w:rsidRDefault="00BA4E2E" w:rsidP="00BA4E2E">
            <w:pPr>
              <w:rPr>
                <w:rFonts w:asciiTheme="majorHAnsi" w:hAnsiTheme="majorHAnsi"/>
                <w:b/>
                <w:sz w:val="20"/>
                <w:szCs w:val="20"/>
              </w:rPr>
            </w:pPr>
          </w:p>
        </w:tc>
        <w:tc>
          <w:tcPr>
            <w:tcW w:w="1418" w:type="dxa"/>
            <w:vMerge/>
          </w:tcPr>
          <w:p w14:paraId="5913E9FC" w14:textId="77777777" w:rsidR="00BA4E2E" w:rsidRPr="001638A9" w:rsidRDefault="00BA4E2E" w:rsidP="00BA4E2E">
            <w:pPr>
              <w:rPr>
                <w:rFonts w:asciiTheme="majorHAnsi" w:hAnsiTheme="majorHAnsi"/>
                <w:sz w:val="20"/>
                <w:szCs w:val="20"/>
              </w:rPr>
            </w:pPr>
          </w:p>
        </w:tc>
        <w:tc>
          <w:tcPr>
            <w:tcW w:w="2693" w:type="dxa"/>
            <w:vMerge/>
          </w:tcPr>
          <w:p w14:paraId="6C044348" w14:textId="77777777" w:rsidR="00BA4E2E" w:rsidRPr="001638A9" w:rsidRDefault="00BA4E2E" w:rsidP="00BA4E2E">
            <w:pPr>
              <w:rPr>
                <w:rFonts w:asciiTheme="majorHAnsi" w:hAnsiTheme="majorHAnsi"/>
                <w:sz w:val="20"/>
                <w:szCs w:val="20"/>
              </w:rPr>
            </w:pPr>
          </w:p>
        </w:tc>
        <w:tc>
          <w:tcPr>
            <w:tcW w:w="1276" w:type="dxa"/>
            <w:vMerge/>
          </w:tcPr>
          <w:p w14:paraId="7A962015" w14:textId="77777777" w:rsidR="00BA4E2E" w:rsidRPr="001638A9" w:rsidRDefault="00BA4E2E" w:rsidP="00BA4E2E">
            <w:pPr>
              <w:rPr>
                <w:rFonts w:asciiTheme="majorHAnsi" w:hAnsiTheme="majorHAnsi"/>
                <w:sz w:val="20"/>
                <w:szCs w:val="20"/>
              </w:rPr>
            </w:pPr>
          </w:p>
        </w:tc>
        <w:tc>
          <w:tcPr>
            <w:tcW w:w="1134" w:type="dxa"/>
            <w:vMerge/>
          </w:tcPr>
          <w:p w14:paraId="6C59BA71" w14:textId="77777777" w:rsidR="00BA4E2E" w:rsidRPr="001638A9" w:rsidRDefault="00BA4E2E" w:rsidP="00BA4E2E">
            <w:pPr>
              <w:rPr>
                <w:rFonts w:asciiTheme="majorHAnsi" w:hAnsiTheme="majorHAnsi"/>
                <w:sz w:val="20"/>
                <w:szCs w:val="20"/>
              </w:rPr>
            </w:pPr>
          </w:p>
        </w:tc>
        <w:tc>
          <w:tcPr>
            <w:tcW w:w="1842" w:type="dxa"/>
            <w:vMerge/>
          </w:tcPr>
          <w:p w14:paraId="495261C8" w14:textId="77777777" w:rsidR="00BA4E2E" w:rsidRPr="001638A9" w:rsidRDefault="00BA4E2E" w:rsidP="00BA4E2E">
            <w:pPr>
              <w:rPr>
                <w:rFonts w:asciiTheme="majorHAnsi" w:hAnsiTheme="majorHAnsi"/>
                <w:sz w:val="20"/>
                <w:szCs w:val="20"/>
              </w:rPr>
            </w:pPr>
          </w:p>
        </w:tc>
        <w:tc>
          <w:tcPr>
            <w:tcW w:w="1701" w:type="dxa"/>
            <w:vMerge/>
          </w:tcPr>
          <w:p w14:paraId="787E22AC" w14:textId="77777777" w:rsidR="00BA4E2E" w:rsidRPr="001638A9" w:rsidRDefault="00BA4E2E" w:rsidP="00BA4E2E">
            <w:pPr>
              <w:rPr>
                <w:rFonts w:asciiTheme="majorHAnsi" w:hAnsiTheme="majorHAnsi"/>
                <w:sz w:val="20"/>
                <w:szCs w:val="20"/>
              </w:rPr>
            </w:pPr>
          </w:p>
        </w:tc>
        <w:tc>
          <w:tcPr>
            <w:tcW w:w="1418" w:type="dxa"/>
            <w:vMerge/>
          </w:tcPr>
          <w:p w14:paraId="1A052BB4" w14:textId="77777777" w:rsidR="00BA4E2E" w:rsidRPr="001638A9" w:rsidRDefault="00BA4E2E" w:rsidP="00BA4E2E">
            <w:pPr>
              <w:rPr>
                <w:rFonts w:asciiTheme="majorHAnsi" w:hAnsiTheme="majorHAnsi"/>
                <w:sz w:val="20"/>
                <w:szCs w:val="20"/>
              </w:rPr>
            </w:pPr>
          </w:p>
        </w:tc>
        <w:tc>
          <w:tcPr>
            <w:tcW w:w="1417" w:type="dxa"/>
            <w:shd w:val="clear" w:color="auto" w:fill="EFFFEB"/>
          </w:tcPr>
          <w:p w14:paraId="536A5EBF" w14:textId="5EF8255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 False</w:t>
            </w:r>
          </w:p>
        </w:tc>
        <w:tc>
          <w:tcPr>
            <w:tcW w:w="851" w:type="dxa"/>
            <w:shd w:val="clear" w:color="auto" w:fill="EFFFEB"/>
          </w:tcPr>
          <w:p w14:paraId="32C1B4BB" w14:textId="41D95E7A"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4C3F40A0" w14:textId="081DA75B"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319F1A09" w14:textId="07BBE5C3"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3FB691ED" w14:textId="302FD43E"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w:t>
            </w:r>
            <w:proofErr w:type="spellStart"/>
            <w:r w:rsidRPr="001638A9">
              <w:rPr>
                <w:rFonts w:asciiTheme="majorHAnsi" w:hAnsiTheme="majorHAnsi"/>
                <w:sz w:val="20"/>
                <w:szCs w:val="20"/>
              </w:rPr>
              <w:t>setTo</w:t>
            </w:r>
            <w:proofErr w:type="spellEnd"/>
            <w:r w:rsidRPr="001638A9">
              <w:rPr>
                <w:rFonts w:asciiTheme="majorHAnsi" w:hAnsiTheme="majorHAnsi"/>
                <w:sz w:val="20"/>
                <w:szCs w:val="20"/>
              </w:rPr>
              <w:t xml:space="preserve"> has been changed. See change </w:t>
            </w:r>
            <w:r w:rsidR="00487981" w:rsidRPr="001638A9">
              <w:rPr>
                <w:rFonts w:asciiTheme="majorHAnsi" w:hAnsiTheme="majorHAnsi"/>
              </w:rPr>
              <w:t>CHGE1</w:t>
            </w:r>
            <w:r w:rsidRPr="001638A9">
              <w:rPr>
                <w:rFonts w:asciiTheme="majorHAnsi" w:hAnsiTheme="majorHAnsi"/>
              </w:rPr>
              <w:t>04</w:t>
            </w:r>
          </w:p>
        </w:tc>
      </w:tr>
      <w:tr w:rsidR="00BA4E2E" w:rsidRPr="001638A9" w14:paraId="58E890C2" w14:textId="77777777" w:rsidTr="00DD4D40">
        <w:tc>
          <w:tcPr>
            <w:tcW w:w="704" w:type="dxa"/>
            <w:shd w:val="clear" w:color="auto" w:fill="EFFFE9"/>
          </w:tcPr>
          <w:p w14:paraId="4BFBAC64" w14:textId="13E8B582" w:rsidR="00BA4E2E" w:rsidRPr="005D433F" w:rsidRDefault="00BA4E2E" w:rsidP="00BA4E2E">
            <w:pPr>
              <w:rPr>
                <w:rFonts w:asciiTheme="majorHAnsi" w:hAnsiTheme="majorHAnsi"/>
                <w:b/>
                <w:sz w:val="20"/>
                <w:szCs w:val="20"/>
              </w:rPr>
            </w:pPr>
            <w:r w:rsidRPr="005D433F">
              <w:rPr>
                <w:rFonts w:asciiTheme="majorHAnsi" w:hAnsiTheme="majorHAnsi"/>
                <w:b/>
                <w:sz w:val="20"/>
                <w:szCs w:val="20"/>
              </w:rPr>
              <w:lastRenderedPageBreak/>
              <w:t>117</w:t>
            </w:r>
          </w:p>
        </w:tc>
        <w:tc>
          <w:tcPr>
            <w:tcW w:w="1418" w:type="dxa"/>
          </w:tcPr>
          <w:p w14:paraId="111150BF" w14:textId="6187FA0A" w:rsidR="00BA4E2E" w:rsidRPr="001638A9" w:rsidRDefault="00BA4E2E"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tcPr>
          <w:p w14:paraId="60536FC0" w14:textId="38904C37"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To check if it takes a String as a parameter. </w:t>
            </w:r>
          </w:p>
        </w:tc>
        <w:tc>
          <w:tcPr>
            <w:tcW w:w="1276" w:type="dxa"/>
          </w:tcPr>
          <w:p w14:paraId="346214CB" w14:textId="1C033044"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4F19E3BA" w14:textId="4032E07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tcPr>
          <w:p w14:paraId="7BF2F3B6" w14:textId="517D4DAE"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2672439"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327C7A97" w14:textId="18439132"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tc>
        <w:tc>
          <w:tcPr>
            <w:tcW w:w="1418" w:type="dxa"/>
          </w:tcPr>
          <w:p w14:paraId="6C77B4DD" w14:textId="34F48593"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47628376" w14:textId="23B51FB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F282AD" w14:textId="3A7044E1"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68C118D" w14:textId="000F38FE"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540DF0FD" w14:textId="57C303CE"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668A0B83" w14:textId="7EC12DFB" w:rsidR="00BA4E2E" w:rsidRPr="001638A9" w:rsidRDefault="00BA4E2E" w:rsidP="00BA4E2E">
            <w:pPr>
              <w:rPr>
                <w:rFonts w:asciiTheme="majorHAnsi" w:hAnsiTheme="majorHAnsi"/>
                <w:sz w:val="20"/>
                <w:szCs w:val="20"/>
              </w:rPr>
            </w:pPr>
          </w:p>
        </w:tc>
      </w:tr>
      <w:tr w:rsidR="00357A06" w:rsidRPr="001638A9" w14:paraId="5BF12D76" w14:textId="77777777" w:rsidTr="00DD4D40">
        <w:tc>
          <w:tcPr>
            <w:tcW w:w="704" w:type="dxa"/>
            <w:vMerge w:val="restart"/>
            <w:shd w:val="clear" w:color="auto" w:fill="EFFFE9"/>
          </w:tcPr>
          <w:p w14:paraId="67CC6A20" w14:textId="77777777" w:rsidR="00357A06" w:rsidRPr="005D433F" w:rsidRDefault="00357A06" w:rsidP="00BA4E2E">
            <w:pPr>
              <w:pStyle w:val="NoSpacing"/>
              <w:rPr>
                <w:rFonts w:asciiTheme="majorHAnsi" w:hAnsiTheme="majorHAnsi"/>
                <w:b/>
                <w:sz w:val="20"/>
                <w:szCs w:val="20"/>
              </w:rPr>
            </w:pPr>
            <w:r w:rsidRPr="005D433F">
              <w:rPr>
                <w:rFonts w:asciiTheme="majorHAnsi" w:hAnsiTheme="majorHAnsi"/>
                <w:b/>
                <w:sz w:val="20"/>
                <w:szCs w:val="20"/>
              </w:rPr>
              <w:t>118</w:t>
            </w:r>
          </w:p>
          <w:p w14:paraId="79ACBFCA" w14:textId="6C4037F8" w:rsidR="00357A06" w:rsidRPr="005D433F" w:rsidRDefault="00357A06" w:rsidP="00BA4E2E">
            <w:pPr>
              <w:rPr>
                <w:rFonts w:asciiTheme="majorHAnsi" w:hAnsiTheme="majorHAnsi"/>
                <w:b/>
                <w:sz w:val="20"/>
                <w:szCs w:val="20"/>
              </w:rPr>
            </w:pPr>
          </w:p>
        </w:tc>
        <w:tc>
          <w:tcPr>
            <w:tcW w:w="1418" w:type="dxa"/>
            <w:vMerge w:val="restart"/>
          </w:tcPr>
          <w:p w14:paraId="7346A4B0" w14:textId="281047FC" w:rsidR="00357A06" w:rsidRPr="001638A9" w:rsidRDefault="00357A06"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vMerge w:val="restart"/>
          </w:tcPr>
          <w:p w14:paraId="7828DAF6" w14:textId="13A659C7" w:rsidR="00357A06" w:rsidRPr="001638A9" w:rsidRDefault="00357A06" w:rsidP="00BA4E2E">
            <w:pPr>
              <w:rPr>
                <w:rFonts w:asciiTheme="majorHAnsi" w:hAnsiTheme="majorHAnsi"/>
                <w:sz w:val="20"/>
                <w:szCs w:val="20"/>
              </w:rPr>
            </w:pPr>
            <w:r w:rsidRPr="001638A9">
              <w:rPr>
                <w:rFonts w:asciiTheme="majorHAnsi" w:hAnsiTheme="majorHAnsi"/>
                <w:sz w:val="20"/>
                <w:szCs w:val="20"/>
              </w:rPr>
              <w:t>To check if warning produced if null is passed.</w:t>
            </w:r>
          </w:p>
        </w:tc>
        <w:tc>
          <w:tcPr>
            <w:tcW w:w="1276" w:type="dxa"/>
            <w:vMerge w:val="restart"/>
          </w:tcPr>
          <w:p w14:paraId="591ED0D9" w14:textId="05B96602" w:rsidR="00357A06" w:rsidRPr="001638A9" w:rsidRDefault="00357A06"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A2DF379" w14:textId="7ADAD148" w:rsidR="00357A06" w:rsidRPr="001638A9" w:rsidRDefault="00357A06"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52650647" w14:textId="2F423668" w:rsidR="00357A06" w:rsidRPr="001638A9" w:rsidRDefault="00357A06"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08AEB5D3" w14:textId="63451302"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318225F0" w14:textId="5A84B791" w:rsidR="00357A06" w:rsidRPr="001638A9" w:rsidRDefault="00357A06"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68F62A32" w14:textId="71B13761"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6D8B5D41" w14:textId="40EA9176" w:rsidR="00357A06" w:rsidRPr="001638A9" w:rsidRDefault="00357A06"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685803A" w14:textId="01DB454C" w:rsidR="00357A06" w:rsidRPr="001638A9" w:rsidRDefault="00357A06"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2C42F58" w14:textId="6F75CC27" w:rsidR="00357A06" w:rsidRPr="001638A9" w:rsidRDefault="00357A06"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1A94DD0E" w14:textId="35E30F06" w:rsidR="00357A06" w:rsidRPr="001638A9" w:rsidRDefault="00357A06" w:rsidP="00BA4E2E">
            <w:pPr>
              <w:rPr>
                <w:rFonts w:asciiTheme="majorHAnsi" w:hAnsiTheme="majorHAnsi"/>
                <w:sz w:val="20"/>
                <w:szCs w:val="20"/>
              </w:rPr>
            </w:pPr>
            <w:r w:rsidRPr="001638A9">
              <w:rPr>
                <w:rFonts w:asciiTheme="majorHAnsi" w:hAnsiTheme="majorHAnsi"/>
                <w:sz w:val="20"/>
                <w:szCs w:val="20"/>
              </w:rPr>
              <w:t>Fails because system doesn’t respond to null being passed to function.</w:t>
            </w:r>
          </w:p>
        </w:tc>
      </w:tr>
      <w:tr w:rsidR="00357A06" w:rsidRPr="001638A9" w14:paraId="468B291D" w14:textId="77777777" w:rsidTr="00DD4D40">
        <w:tc>
          <w:tcPr>
            <w:tcW w:w="704" w:type="dxa"/>
            <w:vMerge/>
            <w:shd w:val="clear" w:color="auto" w:fill="EFFFE9"/>
          </w:tcPr>
          <w:p w14:paraId="27C67571" w14:textId="77777777" w:rsidR="00357A06" w:rsidRPr="005D433F" w:rsidRDefault="00357A06" w:rsidP="00BA4E2E">
            <w:pPr>
              <w:pStyle w:val="NoSpacing"/>
              <w:rPr>
                <w:rFonts w:asciiTheme="majorHAnsi" w:hAnsiTheme="majorHAnsi"/>
                <w:b/>
                <w:sz w:val="20"/>
                <w:szCs w:val="20"/>
              </w:rPr>
            </w:pPr>
          </w:p>
        </w:tc>
        <w:tc>
          <w:tcPr>
            <w:tcW w:w="1418" w:type="dxa"/>
            <w:vMerge/>
          </w:tcPr>
          <w:p w14:paraId="0394416D" w14:textId="77777777" w:rsidR="00357A06" w:rsidRPr="001638A9" w:rsidRDefault="00357A06" w:rsidP="00BA4E2E">
            <w:pPr>
              <w:rPr>
                <w:rFonts w:asciiTheme="majorHAnsi" w:hAnsiTheme="majorHAnsi"/>
                <w:sz w:val="20"/>
                <w:szCs w:val="20"/>
              </w:rPr>
            </w:pPr>
          </w:p>
        </w:tc>
        <w:tc>
          <w:tcPr>
            <w:tcW w:w="2693" w:type="dxa"/>
            <w:vMerge/>
          </w:tcPr>
          <w:p w14:paraId="699EB01D" w14:textId="77777777" w:rsidR="00357A06" w:rsidRPr="001638A9" w:rsidRDefault="00357A06" w:rsidP="00BA4E2E">
            <w:pPr>
              <w:rPr>
                <w:rFonts w:asciiTheme="majorHAnsi" w:hAnsiTheme="majorHAnsi"/>
                <w:sz w:val="20"/>
                <w:szCs w:val="20"/>
              </w:rPr>
            </w:pPr>
          </w:p>
        </w:tc>
        <w:tc>
          <w:tcPr>
            <w:tcW w:w="1276" w:type="dxa"/>
            <w:vMerge/>
          </w:tcPr>
          <w:p w14:paraId="07D72740" w14:textId="77777777" w:rsidR="00357A06" w:rsidRPr="001638A9" w:rsidRDefault="00357A06" w:rsidP="00BA4E2E">
            <w:pPr>
              <w:rPr>
                <w:rFonts w:asciiTheme="majorHAnsi" w:hAnsiTheme="majorHAnsi"/>
                <w:sz w:val="20"/>
                <w:szCs w:val="20"/>
              </w:rPr>
            </w:pPr>
          </w:p>
        </w:tc>
        <w:tc>
          <w:tcPr>
            <w:tcW w:w="1134" w:type="dxa"/>
            <w:vMerge/>
          </w:tcPr>
          <w:p w14:paraId="64096624" w14:textId="77777777" w:rsidR="00357A06" w:rsidRPr="001638A9" w:rsidRDefault="00357A06" w:rsidP="00BA4E2E">
            <w:pPr>
              <w:rPr>
                <w:rFonts w:asciiTheme="majorHAnsi" w:hAnsiTheme="majorHAnsi"/>
                <w:sz w:val="20"/>
                <w:szCs w:val="20"/>
              </w:rPr>
            </w:pPr>
          </w:p>
        </w:tc>
        <w:tc>
          <w:tcPr>
            <w:tcW w:w="1842" w:type="dxa"/>
            <w:vMerge/>
          </w:tcPr>
          <w:p w14:paraId="57A04D24" w14:textId="77777777" w:rsidR="00357A06" w:rsidRPr="001638A9" w:rsidRDefault="00357A06" w:rsidP="00BA4E2E">
            <w:pPr>
              <w:rPr>
                <w:rFonts w:asciiTheme="majorHAnsi" w:hAnsiTheme="majorHAnsi"/>
                <w:sz w:val="20"/>
                <w:szCs w:val="20"/>
              </w:rPr>
            </w:pPr>
          </w:p>
        </w:tc>
        <w:tc>
          <w:tcPr>
            <w:tcW w:w="1701" w:type="dxa"/>
            <w:vMerge/>
          </w:tcPr>
          <w:p w14:paraId="3BBC44A8" w14:textId="77777777" w:rsidR="00357A06" w:rsidRPr="001638A9" w:rsidRDefault="00357A06" w:rsidP="00BA4E2E">
            <w:pPr>
              <w:rPr>
                <w:rFonts w:asciiTheme="majorHAnsi" w:hAnsiTheme="majorHAnsi"/>
                <w:sz w:val="20"/>
                <w:szCs w:val="20"/>
              </w:rPr>
            </w:pPr>
          </w:p>
        </w:tc>
        <w:tc>
          <w:tcPr>
            <w:tcW w:w="1418" w:type="dxa"/>
            <w:vMerge/>
          </w:tcPr>
          <w:p w14:paraId="40A2AE0F" w14:textId="77777777" w:rsidR="00357A06" w:rsidRPr="001638A9" w:rsidRDefault="00357A06" w:rsidP="00BA4E2E">
            <w:pPr>
              <w:rPr>
                <w:rFonts w:asciiTheme="majorHAnsi" w:hAnsiTheme="majorHAnsi"/>
                <w:sz w:val="20"/>
                <w:szCs w:val="20"/>
              </w:rPr>
            </w:pPr>
          </w:p>
        </w:tc>
        <w:tc>
          <w:tcPr>
            <w:tcW w:w="1417" w:type="dxa"/>
            <w:shd w:val="clear" w:color="auto" w:fill="EFFFEB"/>
          </w:tcPr>
          <w:p w14:paraId="3BFC44CD" w14:textId="705531E5" w:rsidR="00357A06" w:rsidRPr="001638A9" w:rsidRDefault="00FE64E0" w:rsidP="00BA4E2E">
            <w:pPr>
              <w:rPr>
                <w:rFonts w:asciiTheme="majorHAnsi" w:hAnsiTheme="majorHAnsi"/>
                <w:sz w:val="20"/>
                <w:szCs w:val="20"/>
              </w:rPr>
            </w:pPr>
            <w:r w:rsidRPr="001638A9">
              <w:rPr>
                <w:rFonts w:asciiTheme="majorHAnsi" w:hAnsiTheme="majorHAnsi"/>
                <w:sz w:val="20"/>
                <w:szCs w:val="20"/>
              </w:rPr>
              <w:t>Warning Message – return false</w:t>
            </w:r>
          </w:p>
        </w:tc>
        <w:tc>
          <w:tcPr>
            <w:tcW w:w="851" w:type="dxa"/>
            <w:shd w:val="clear" w:color="auto" w:fill="EFFFEB"/>
          </w:tcPr>
          <w:p w14:paraId="57E82DA9" w14:textId="40D0CFF6" w:rsidR="00357A06" w:rsidRPr="001638A9" w:rsidRDefault="00997630"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012C8749" w14:textId="63019442" w:rsidR="00357A06" w:rsidRPr="001638A9" w:rsidRDefault="00997630"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B"/>
          </w:tcPr>
          <w:p w14:paraId="244EBBA9" w14:textId="3A71DC78" w:rsidR="00357A06" w:rsidRPr="001638A9" w:rsidRDefault="00997630"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7B820873" w14:textId="505BD3CB" w:rsidR="00357A06" w:rsidRPr="001638A9" w:rsidRDefault="00FE64E0" w:rsidP="00BA4E2E">
            <w:pPr>
              <w:rPr>
                <w:rFonts w:asciiTheme="majorHAnsi" w:hAnsiTheme="majorHAnsi"/>
                <w:sz w:val="20"/>
                <w:szCs w:val="20"/>
              </w:rPr>
            </w:pPr>
            <w:r w:rsidRPr="001638A9">
              <w:rPr>
                <w:rFonts w:asciiTheme="majorHAnsi" w:hAnsiTheme="majorHAnsi"/>
                <w:sz w:val="20"/>
                <w:szCs w:val="20"/>
              </w:rPr>
              <w:t>Fixed after changes made inn BUG103</w:t>
            </w:r>
          </w:p>
        </w:tc>
      </w:tr>
      <w:tr w:rsidR="00BA4E2E" w:rsidRPr="001638A9" w14:paraId="0E045331" w14:textId="77777777" w:rsidTr="00DD4D40">
        <w:tc>
          <w:tcPr>
            <w:tcW w:w="704" w:type="dxa"/>
            <w:vMerge w:val="restart"/>
            <w:shd w:val="clear" w:color="auto" w:fill="EFFFE9"/>
          </w:tcPr>
          <w:p w14:paraId="01F1786C" w14:textId="1CD7139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119</w:t>
            </w:r>
          </w:p>
        </w:tc>
        <w:tc>
          <w:tcPr>
            <w:tcW w:w="1418" w:type="dxa"/>
            <w:vMerge w:val="restart"/>
          </w:tcPr>
          <w:p w14:paraId="291E6C6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27A57791" w14:textId="7F01A53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setMessage</w:t>
            </w:r>
            <w:proofErr w:type="spellEnd"/>
            <w:r w:rsidRPr="001638A9">
              <w:rPr>
                <w:rFonts w:asciiTheme="majorHAnsi" w:hAnsiTheme="majorHAnsi"/>
                <w:b/>
                <w:bCs/>
                <w:sz w:val="20"/>
                <w:szCs w:val="20"/>
              </w:rPr>
              <w:t>)</w:t>
            </w:r>
          </w:p>
        </w:tc>
        <w:tc>
          <w:tcPr>
            <w:tcW w:w="2693" w:type="dxa"/>
            <w:vMerge w:val="restart"/>
          </w:tcPr>
          <w:p w14:paraId="11E8AF3A" w14:textId="5A2560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 the method correctly sets the email message and then compare that to what is retrieved from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w:t>
            </w:r>
          </w:p>
        </w:tc>
        <w:tc>
          <w:tcPr>
            <w:tcW w:w="1276" w:type="dxa"/>
            <w:vMerge w:val="restart"/>
          </w:tcPr>
          <w:p w14:paraId="211A59DB" w14:textId="28C54F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vMerge w:val="restart"/>
          </w:tcPr>
          <w:p w14:paraId="52AE45DF" w14:textId="242C92D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vMerge w:val="restart"/>
          </w:tcPr>
          <w:p w14:paraId="2696FB5F" w14:textId="752E25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noEmailBody</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 xml:space="preserve">Object with Message set using </w:t>
            </w:r>
            <w:proofErr w:type="spellStart"/>
            <w:r w:rsidRPr="001638A9">
              <w:rPr>
                <w:rFonts w:asciiTheme="majorHAnsi" w:hAnsiTheme="majorHAnsi"/>
                <w:bCs/>
                <w:color w:val="000000" w:themeColor="text1"/>
                <w:sz w:val="20"/>
                <w:szCs w:val="20"/>
              </w:rPr>
              <w:t>setMessage</w:t>
            </w:r>
            <w:proofErr w:type="spellEnd"/>
            <w:r w:rsidRPr="001638A9">
              <w:rPr>
                <w:rFonts w:asciiTheme="majorHAnsi" w:hAnsiTheme="majorHAnsi"/>
                <w:bCs/>
                <w:color w:val="000000" w:themeColor="text1"/>
                <w:sz w:val="20"/>
                <w:szCs w:val="20"/>
              </w:rPr>
              <w:t xml:space="preserve"> method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Constant</w:t>
            </w:r>
          </w:p>
        </w:tc>
        <w:tc>
          <w:tcPr>
            <w:tcW w:w="1701" w:type="dxa"/>
            <w:vMerge w:val="restart"/>
          </w:tcPr>
          <w:p w14:paraId="41EC6665"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093620F0" w14:textId="5459D3D2"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tc>
        <w:tc>
          <w:tcPr>
            <w:tcW w:w="1418" w:type="dxa"/>
            <w:vMerge w:val="restart"/>
          </w:tcPr>
          <w:p w14:paraId="062F9CF7" w14:textId="600982CA"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kBODY1</w:t>
            </w:r>
          </w:p>
          <w:p w14:paraId="7C9A5E37" w14:textId="7BA4A81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After calling the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 once the message has been set</w:t>
            </w:r>
          </w:p>
        </w:tc>
        <w:tc>
          <w:tcPr>
            <w:tcW w:w="1417" w:type="dxa"/>
            <w:shd w:val="clear" w:color="auto" w:fill="FFD5D1"/>
          </w:tcPr>
          <w:p w14:paraId="491D6BAD" w14:textId="34239B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38D7A6B0" w14:textId="3DD572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422732C" w14:textId="28ABD12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CC0828" w14:textId="2ABCCBB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8A93287" w14:textId="1B593ED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Unable to determine if message was set correctly as when trying to retrieve the message using </w:t>
            </w:r>
            <w:proofErr w:type="spellStart"/>
            <w:r w:rsidRPr="001638A9">
              <w:rPr>
                <w:rFonts w:asciiTheme="majorHAnsi" w:hAnsiTheme="majorHAnsi"/>
                <w:bCs/>
                <w:sz w:val="20"/>
                <w:szCs w:val="20"/>
              </w:rPr>
              <w:t>emailMessage</w:t>
            </w:r>
            <w:proofErr w:type="spellEnd"/>
            <w:r w:rsidRPr="001638A9">
              <w:rPr>
                <w:rFonts w:asciiTheme="majorHAnsi" w:hAnsiTheme="majorHAnsi"/>
                <w:bCs/>
                <w:sz w:val="20"/>
                <w:szCs w:val="20"/>
              </w:rPr>
              <w:t xml:space="preserve"> method received a stack overflow error.</w:t>
            </w:r>
          </w:p>
        </w:tc>
      </w:tr>
      <w:tr w:rsidR="00BA4E2E" w:rsidRPr="001638A9" w14:paraId="70769883" w14:textId="77777777" w:rsidTr="00DD4D40">
        <w:tc>
          <w:tcPr>
            <w:tcW w:w="704" w:type="dxa"/>
            <w:vMerge/>
            <w:shd w:val="clear" w:color="auto" w:fill="EFFFE9"/>
          </w:tcPr>
          <w:p w14:paraId="0F132F0A" w14:textId="77777777" w:rsidR="00BA4E2E" w:rsidRPr="005D433F" w:rsidRDefault="00BA4E2E" w:rsidP="00BA4E2E">
            <w:pPr>
              <w:rPr>
                <w:rFonts w:asciiTheme="majorHAnsi" w:hAnsiTheme="majorHAnsi"/>
                <w:b/>
                <w:bCs/>
                <w:sz w:val="20"/>
                <w:szCs w:val="20"/>
              </w:rPr>
            </w:pPr>
          </w:p>
        </w:tc>
        <w:tc>
          <w:tcPr>
            <w:tcW w:w="1418" w:type="dxa"/>
            <w:vMerge/>
          </w:tcPr>
          <w:p w14:paraId="6E004C2D" w14:textId="77777777" w:rsidR="00BA4E2E" w:rsidRPr="001638A9" w:rsidRDefault="00BA4E2E" w:rsidP="00BA4E2E">
            <w:pPr>
              <w:rPr>
                <w:rFonts w:asciiTheme="majorHAnsi" w:hAnsiTheme="majorHAnsi"/>
                <w:bCs/>
                <w:sz w:val="20"/>
                <w:szCs w:val="20"/>
              </w:rPr>
            </w:pPr>
          </w:p>
        </w:tc>
        <w:tc>
          <w:tcPr>
            <w:tcW w:w="2693" w:type="dxa"/>
            <w:vMerge/>
          </w:tcPr>
          <w:p w14:paraId="1C77475F" w14:textId="77777777" w:rsidR="00BA4E2E" w:rsidRPr="001638A9" w:rsidRDefault="00BA4E2E" w:rsidP="00BA4E2E">
            <w:pPr>
              <w:rPr>
                <w:rFonts w:asciiTheme="majorHAnsi" w:hAnsiTheme="majorHAnsi"/>
                <w:bCs/>
                <w:sz w:val="20"/>
                <w:szCs w:val="20"/>
              </w:rPr>
            </w:pPr>
          </w:p>
        </w:tc>
        <w:tc>
          <w:tcPr>
            <w:tcW w:w="1276" w:type="dxa"/>
            <w:vMerge/>
          </w:tcPr>
          <w:p w14:paraId="26F9C614" w14:textId="77777777" w:rsidR="00BA4E2E" w:rsidRPr="001638A9" w:rsidRDefault="00BA4E2E" w:rsidP="00BA4E2E">
            <w:pPr>
              <w:rPr>
                <w:rFonts w:asciiTheme="majorHAnsi" w:hAnsiTheme="majorHAnsi"/>
                <w:sz w:val="20"/>
                <w:szCs w:val="20"/>
              </w:rPr>
            </w:pPr>
          </w:p>
        </w:tc>
        <w:tc>
          <w:tcPr>
            <w:tcW w:w="1134" w:type="dxa"/>
            <w:vMerge/>
          </w:tcPr>
          <w:p w14:paraId="5730BA71" w14:textId="77777777" w:rsidR="00BA4E2E" w:rsidRPr="001638A9" w:rsidRDefault="00BA4E2E" w:rsidP="00BA4E2E">
            <w:pPr>
              <w:rPr>
                <w:rFonts w:asciiTheme="majorHAnsi" w:hAnsiTheme="majorHAnsi"/>
                <w:bCs/>
                <w:sz w:val="20"/>
                <w:szCs w:val="20"/>
              </w:rPr>
            </w:pPr>
          </w:p>
        </w:tc>
        <w:tc>
          <w:tcPr>
            <w:tcW w:w="1842" w:type="dxa"/>
            <w:vMerge/>
          </w:tcPr>
          <w:p w14:paraId="036D5E57" w14:textId="77777777" w:rsidR="00BA4E2E" w:rsidRPr="001638A9" w:rsidRDefault="00BA4E2E" w:rsidP="00BA4E2E">
            <w:pPr>
              <w:rPr>
                <w:rFonts w:asciiTheme="majorHAnsi" w:hAnsiTheme="majorHAnsi"/>
                <w:bCs/>
                <w:sz w:val="20"/>
                <w:szCs w:val="20"/>
              </w:rPr>
            </w:pPr>
          </w:p>
        </w:tc>
        <w:tc>
          <w:tcPr>
            <w:tcW w:w="1701" w:type="dxa"/>
            <w:vMerge/>
          </w:tcPr>
          <w:p w14:paraId="15C8E88E" w14:textId="77777777" w:rsidR="00BA4E2E" w:rsidRPr="001638A9" w:rsidRDefault="00BA4E2E" w:rsidP="00BA4E2E">
            <w:pPr>
              <w:rPr>
                <w:rFonts w:asciiTheme="majorHAnsi" w:hAnsiTheme="majorHAnsi"/>
                <w:b/>
                <w:bCs/>
                <w:sz w:val="20"/>
                <w:szCs w:val="20"/>
              </w:rPr>
            </w:pPr>
          </w:p>
        </w:tc>
        <w:tc>
          <w:tcPr>
            <w:tcW w:w="1418" w:type="dxa"/>
            <w:vMerge/>
          </w:tcPr>
          <w:p w14:paraId="578E44DC"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07F48B62" w14:textId="78BAAC30" w:rsidR="00BA4E2E" w:rsidRPr="001638A9" w:rsidRDefault="00BA4E2E" w:rsidP="00BA4E2E">
            <w:pPr>
              <w:rPr>
                <w:rFonts w:asciiTheme="majorHAnsi" w:hAnsiTheme="majorHAnsi"/>
                <w:b/>
                <w:bCs/>
                <w:sz w:val="20"/>
                <w:szCs w:val="20"/>
              </w:rPr>
            </w:pPr>
            <w:r w:rsidRPr="001638A9">
              <w:rPr>
                <w:rFonts w:asciiTheme="majorHAnsi" w:hAnsiTheme="majorHAnsi"/>
                <w:b/>
                <w:bCs/>
                <w:color w:val="FF0000"/>
                <w:sz w:val="20"/>
                <w:szCs w:val="20"/>
              </w:rPr>
              <w:t>kBODY1</w:t>
            </w:r>
          </w:p>
        </w:tc>
        <w:tc>
          <w:tcPr>
            <w:tcW w:w="851" w:type="dxa"/>
            <w:shd w:val="clear" w:color="auto" w:fill="EFFFE9"/>
          </w:tcPr>
          <w:p w14:paraId="4B93F1D0" w14:textId="62FEAF8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5B08FC8" w14:textId="104B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188AF9D" w14:textId="40657257"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53C61092" w14:textId="1B69C23D" w:rsidR="00BA4E2E" w:rsidRPr="001638A9" w:rsidRDefault="00A473E9" w:rsidP="00BA4E2E">
            <w:pPr>
              <w:rPr>
                <w:rFonts w:asciiTheme="majorHAnsi" w:hAnsiTheme="majorHAnsi"/>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36940399" w14:textId="77777777" w:rsidTr="00DD4D40">
        <w:tc>
          <w:tcPr>
            <w:tcW w:w="704" w:type="dxa"/>
            <w:vMerge w:val="restart"/>
            <w:shd w:val="clear" w:color="auto" w:fill="EFFFE9"/>
          </w:tcPr>
          <w:p w14:paraId="6414BEB0" w14:textId="4A7A647B"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120</w:t>
            </w:r>
          </w:p>
        </w:tc>
        <w:tc>
          <w:tcPr>
            <w:tcW w:w="1418" w:type="dxa"/>
            <w:vMerge w:val="restart"/>
          </w:tcPr>
          <w:p w14:paraId="4E96115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0AE44A92" w14:textId="65A2144B"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setMessage</w:t>
            </w:r>
            <w:proofErr w:type="spellEnd"/>
            <w:r w:rsidRPr="001638A9">
              <w:rPr>
                <w:rFonts w:asciiTheme="majorHAnsi" w:hAnsiTheme="majorHAnsi"/>
                <w:b/>
                <w:bCs/>
                <w:sz w:val="20"/>
                <w:szCs w:val="20"/>
              </w:rPr>
              <w:t>)</w:t>
            </w:r>
          </w:p>
        </w:tc>
        <w:tc>
          <w:tcPr>
            <w:tcW w:w="2693" w:type="dxa"/>
            <w:vMerge w:val="restart"/>
          </w:tcPr>
          <w:p w14:paraId="730D7457" w14:textId="1D0BF15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 the method correctly sets the email </w:t>
            </w:r>
            <w:proofErr w:type="gramStart"/>
            <w:r w:rsidRPr="001638A9">
              <w:rPr>
                <w:rFonts w:asciiTheme="majorHAnsi" w:hAnsiTheme="majorHAnsi"/>
                <w:bCs/>
                <w:sz w:val="20"/>
                <w:szCs w:val="20"/>
              </w:rPr>
              <w:t>message  to</w:t>
            </w:r>
            <w:proofErr w:type="gramEnd"/>
            <w:r w:rsidRPr="001638A9">
              <w:rPr>
                <w:rFonts w:asciiTheme="majorHAnsi" w:hAnsiTheme="majorHAnsi"/>
                <w:bCs/>
                <w:sz w:val="20"/>
                <w:szCs w:val="20"/>
              </w:rPr>
              <w:t xml:space="preserve"> an empty string “” and then compare that to what is retrieved from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w:t>
            </w:r>
          </w:p>
        </w:tc>
        <w:tc>
          <w:tcPr>
            <w:tcW w:w="1276" w:type="dxa"/>
            <w:vMerge w:val="restart"/>
          </w:tcPr>
          <w:p w14:paraId="156F74CC" w14:textId="053C43E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6982CABA" w14:textId="07D16092"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66351B60" w14:textId="7E9447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noEmailBody</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 xml:space="preserve">Object with Message set using </w:t>
            </w:r>
            <w:proofErr w:type="spellStart"/>
            <w:r w:rsidRPr="001638A9">
              <w:rPr>
                <w:rFonts w:asciiTheme="majorHAnsi" w:hAnsiTheme="majorHAnsi"/>
                <w:bCs/>
                <w:color w:val="000000" w:themeColor="text1"/>
                <w:sz w:val="20"/>
                <w:szCs w:val="20"/>
              </w:rPr>
              <w:t>setMessage</w:t>
            </w:r>
            <w:proofErr w:type="spellEnd"/>
            <w:r w:rsidRPr="001638A9">
              <w:rPr>
                <w:rFonts w:asciiTheme="majorHAnsi" w:hAnsiTheme="majorHAnsi"/>
                <w:bCs/>
                <w:color w:val="000000" w:themeColor="text1"/>
                <w:sz w:val="20"/>
                <w:szCs w:val="20"/>
              </w:rPr>
              <w:t xml:space="preserve"> method and </w:t>
            </w:r>
            <w:r w:rsidRPr="001638A9">
              <w:rPr>
                <w:rFonts w:asciiTheme="majorHAnsi" w:hAnsiTheme="majorHAnsi"/>
                <w:b/>
                <w:bCs/>
                <w:color w:val="FF0000"/>
                <w:sz w:val="20"/>
                <w:szCs w:val="20"/>
              </w:rPr>
              <w:t xml:space="preserve">kBODY3 </w:t>
            </w:r>
            <w:r w:rsidRPr="001638A9">
              <w:rPr>
                <w:rFonts w:asciiTheme="majorHAnsi" w:hAnsiTheme="majorHAnsi"/>
                <w:bCs/>
                <w:color w:val="000000" w:themeColor="text1"/>
                <w:sz w:val="20"/>
                <w:szCs w:val="20"/>
              </w:rPr>
              <w:t>Constant</w:t>
            </w:r>
          </w:p>
        </w:tc>
        <w:tc>
          <w:tcPr>
            <w:tcW w:w="1701" w:type="dxa"/>
            <w:vMerge w:val="restart"/>
          </w:tcPr>
          <w:p w14:paraId="3354E3EA"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1E680FC3" w14:textId="47A1BDE4"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tc>
        <w:tc>
          <w:tcPr>
            <w:tcW w:w="1418" w:type="dxa"/>
            <w:vMerge w:val="restart"/>
          </w:tcPr>
          <w:p w14:paraId="5F7824E1" w14:textId="1BA7867E"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p w14:paraId="1931762C" w14:textId="1F2BA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After calling the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 once the message has been set</w:t>
            </w:r>
          </w:p>
        </w:tc>
        <w:tc>
          <w:tcPr>
            <w:tcW w:w="1417" w:type="dxa"/>
            <w:shd w:val="clear" w:color="auto" w:fill="FFD5D1"/>
          </w:tcPr>
          <w:p w14:paraId="198F30A8" w14:textId="50904D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1F3D4E5F" w14:textId="5363F57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0DF46576" w14:textId="3CCC9ED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5FBFB3" w14:textId="65668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3E51643" w14:textId="3361C8C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Unable to determine if message was set correctly as when trying to retrieve the message using </w:t>
            </w:r>
            <w:proofErr w:type="spellStart"/>
            <w:r w:rsidRPr="001638A9">
              <w:rPr>
                <w:rFonts w:asciiTheme="majorHAnsi" w:hAnsiTheme="majorHAnsi"/>
                <w:bCs/>
                <w:sz w:val="20"/>
                <w:szCs w:val="20"/>
              </w:rPr>
              <w:t>emailMessage</w:t>
            </w:r>
            <w:proofErr w:type="spellEnd"/>
            <w:r w:rsidRPr="001638A9">
              <w:rPr>
                <w:rFonts w:asciiTheme="majorHAnsi" w:hAnsiTheme="majorHAnsi"/>
                <w:bCs/>
                <w:sz w:val="20"/>
                <w:szCs w:val="20"/>
              </w:rPr>
              <w:t xml:space="preserve"> method received a stack overflow error.</w:t>
            </w:r>
          </w:p>
        </w:tc>
      </w:tr>
      <w:tr w:rsidR="00BA4E2E" w:rsidRPr="001638A9" w14:paraId="240CA77F" w14:textId="77777777" w:rsidTr="00DD4D40">
        <w:tc>
          <w:tcPr>
            <w:tcW w:w="704" w:type="dxa"/>
            <w:vMerge/>
            <w:shd w:val="clear" w:color="auto" w:fill="EFFFE9"/>
          </w:tcPr>
          <w:p w14:paraId="18A75312" w14:textId="77777777" w:rsidR="00BA4E2E" w:rsidRPr="005D433F" w:rsidRDefault="00BA4E2E" w:rsidP="00BA4E2E">
            <w:pPr>
              <w:rPr>
                <w:rFonts w:asciiTheme="majorHAnsi" w:hAnsiTheme="majorHAnsi"/>
                <w:b/>
                <w:bCs/>
                <w:sz w:val="20"/>
                <w:szCs w:val="20"/>
              </w:rPr>
            </w:pPr>
          </w:p>
        </w:tc>
        <w:tc>
          <w:tcPr>
            <w:tcW w:w="1418" w:type="dxa"/>
            <w:vMerge/>
          </w:tcPr>
          <w:p w14:paraId="662AA224" w14:textId="77777777" w:rsidR="00BA4E2E" w:rsidRPr="001638A9" w:rsidRDefault="00BA4E2E" w:rsidP="00BA4E2E">
            <w:pPr>
              <w:rPr>
                <w:rFonts w:asciiTheme="majorHAnsi" w:hAnsiTheme="majorHAnsi"/>
                <w:bCs/>
                <w:sz w:val="20"/>
                <w:szCs w:val="20"/>
              </w:rPr>
            </w:pPr>
          </w:p>
        </w:tc>
        <w:tc>
          <w:tcPr>
            <w:tcW w:w="2693" w:type="dxa"/>
            <w:vMerge/>
          </w:tcPr>
          <w:p w14:paraId="0C9B3FA9" w14:textId="77777777" w:rsidR="00BA4E2E" w:rsidRPr="001638A9" w:rsidRDefault="00BA4E2E" w:rsidP="00BA4E2E">
            <w:pPr>
              <w:rPr>
                <w:rFonts w:asciiTheme="majorHAnsi" w:hAnsiTheme="majorHAnsi"/>
                <w:bCs/>
                <w:sz w:val="20"/>
                <w:szCs w:val="20"/>
              </w:rPr>
            </w:pPr>
          </w:p>
        </w:tc>
        <w:tc>
          <w:tcPr>
            <w:tcW w:w="1276" w:type="dxa"/>
            <w:vMerge/>
          </w:tcPr>
          <w:p w14:paraId="3AE5DE2F" w14:textId="77777777" w:rsidR="00BA4E2E" w:rsidRPr="001638A9" w:rsidRDefault="00BA4E2E" w:rsidP="00BA4E2E">
            <w:pPr>
              <w:rPr>
                <w:rFonts w:asciiTheme="majorHAnsi" w:hAnsiTheme="majorHAnsi"/>
                <w:bCs/>
                <w:sz w:val="20"/>
                <w:szCs w:val="20"/>
              </w:rPr>
            </w:pPr>
          </w:p>
        </w:tc>
        <w:tc>
          <w:tcPr>
            <w:tcW w:w="1134" w:type="dxa"/>
            <w:vMerge/>
          </w:tcPr>
          <w:p w14:paraId="1F8975DC" w14:textId="77777777" w:rsidR="00BA4E2E" w:rsidRPr="001638A9" w:rsidRDefault="00BA4E2E" w:rsidP="00BA4E2E">
            <w:pPr>
              <w:rPr>
                <w:rFonts w:asciiTheme="majorHAnsi" w:hAnsiTheme="majorHAnsi"/>
                <w:bCs/>
                <w:sz w:val="20"/>
                <w:szCs w:val="20"/>
              </w:rPr>
            </w:pPr>
          </w:p>
        </w:tc>
        <w:tc>
          <w:tcPr>
            <w:tcW w:w="1842" w:type="dxa"/>
            <w:vMerge/>
          </w:tcPr>
          <w:p w14:paraId="777B4904" w14:textId="77777777" w:rsidR="00BA4E2E" w:rsidRPr="001638A9" w:rsidRDefault="00BA4E2E" w:rsidP="00BA4E2E">
            <w:pPr>
              <w:rPr>
                <w:rFonts w:asciiTheme="majorHAnsi" w:hAnsiTheme="majorHAnsi"/>
                <w:bCs/>
                <w:sz w:val="20"/>
                <w:szCs w:val="20"/>
              </w:rPr>
            </w:pPr>
          </w:p>
        </w:tc>
        <w:tc>
          <w:tcPr>
            <w:tcW w:w="1701" w:type="dxa"/>
            <w:vMerge/>
          </w:tcPr>
          <w:p w14:paraId="4FAD2553" w14:textId="77777777" w:rsidR="00BA4E2E" w:rsidRPr="001638A9" w:rsidRDefault="00BA4E2E" w:rsidP="00BA4E2E">
            <w:pPr>
              <w:rPr>
                <w:rFonts w:asciiTheme="majorHAnsi" w:hAnsiTheme="majorHAnsi"/>
                <w:b/>
                <w:bCs/>
                <w:sz w:val="20"/>
                <w:szCs w:val="20"/>
              </w:rPr>
            </w:pPr>
          </w:p>
        </w:tc>
        <w:tc>
          <w:tcPr>
            <w:tcW w:w="1418" w:type="dxa"/>
            <w:vMerge/>
          </w:tcPr>
          <w:p w14:paraId="407DB932"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3236770D" w14:textId="7442DA4A"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
                <w:bCs/>
                <w:color w:val="FF0000"/>
                <w:sz w:val="20"/>
                <w:szCs w:val="20"/>
              </w:rPr>
              <w:t>kBODY3</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i.e. an empty string</w:t>
            </w:r>
          </w:p>
        </w:tc>
        <w:tc>
          <w:tcPr>
            <w:tcW w:w="851" w:type="dxa"/>
            <w:shd w:val="clear" w:color="auto" w:fill="EFFFE9"/>
          </w:tcPr>
          <w:p w14:paraId="6E81F6ED" w14:textId="1022630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AEACDB3" w14:textId="009DE1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CE1F935" w14:textId="50233A3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34225466" w14:textId="0A75128B" w:rsidR="00BA4E2E" w:rsidRPr="001638A9" w:rsidRDefault="00A473E9" w:rsidP="00BA4E2E">
            <w:pPr>
              <w:rPr>
                <w:rFonts w:asciiTheme="majorHAnsi" w:hAnsiTheme="majorHAnsi"/>
                <w:b/>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D0024FB" w14:textId="77777777" w:rsidTr="00DD4D40">
        <w:tc>
          <w:tcPr>
            <w:tcW w:w="704" w:type="dxa"/>
            <w:shd w:val="clear" w:color="auto" w:fill="EFFFE9"/>
          </w:tcPr>
          <w:p w14:paraId="2D6A855E" w14:textId="4AE333BD"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121</w:t>
            </w:r>
          </w:p>
        </w:tc>
        <w:tc>
          <w:tcPr>
            <w:tcW w:w="1418" w:type="dxa"/>
          </w:tcPr>
          <w:p w14:paraId="144043D3" w14:textId="700BC9A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6A8B269C" w14:textId="4F37EAD2"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755291A" w14:textId="0D2A959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no attributes set in the constructor meaning they are null</w:t>
            </w:r>
          </w:p>
        </w:tc>
        <w:tc>
          <w:tcPr>
            <w:tcW w:w="1276" w:type="dxa"/>
          </w:tcPr>
          <w:p w14:paraId="1084428E" w14:textId="70C57B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1B4ADDF" w14:textId="4F8D6F60" w:rsidR="00A473E9"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r w:rsidR="00A473E9" w:rsidRPr="001638A9">
              <w:rPr>
                <w:rFonts w:asciiTheme="majorHAnsi" w:hAnsiTheme="majorHAnsi"/>
                <w:bCs/>
                <w:sz w:val="20"/>
                <w:szCs w:val="20"/>
              </w:rPr>
              <w:t xml:space="preserve"> &amp; Ram Raja</w:t>
            </w:r>
          </w:p>
        </w:tc>
        <w:tc>
          <w:tcPr>
            <w:tcW w:w="1842" w:type="dxa"/>
          </w:tcPr>
          <w:p w14:paraId="1916C302" w14:textId="59A81EDB"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Object</w:t>
            </w:r>
          </w:p>
        </w:tc>
        <w:tc>
          <w:tcPr>
            <w:tcW w:w="1701" w:type="dxa"/>
          </w:tcPr>
          <w:p w14:paraId="1943E13F" w14:textId="2DAE1DF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C24E63B" w14:textId="415FA5E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0EA1560E" w14:textId="03B1CCE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7213659B" w14:textId="4385DB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6D2DE105" w14:textId="6C1B075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29104C2B" w14:textId="717DDB2A"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41E6472" w14:textId="794A0E3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worst case where no values are set</w:t>
            </w:r>
          </w:p>
        </w:tc>
      </w:tr>
      <w:tr w:rsidR="00BA4E2E" w:rsidRPr="001638A9" w14:paraId="47FF0222" w14:textId="77777777" w:rsidTr="00DD4D40">
        <w:trPr>
          <w:trHeight w:val="1124"/>
        </w:trPr>
        <w:tc>
          <w:tcPr>
            <w:tcW w:w="704" w:type="dxa"/>
            <w:shd w:val="clear" w:color="auto" w:fill="EFFFE9"/>
          </w:tcPr>
          <w:p w14:paraId="59A1B218" w14:textId="09203ED4"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122</w:t>
            </w:r>
          </w:p>
          <w:p w14:paraId="74099635" w14:textId="77777777" w:rsidR="00BA4E2E" w:rsidRPr="005D433F" w:rsidRDefault="00BA4E2E" w:rsidP="00BA4E2E">
            <w:pPr>
              <w:rPr>
                <w:rFonts w:asciiTheme="majorHAnsi" w:hAnsiTheme="majorHAnsi"/>
                <w:b/>
                <w:bCs/>
                <w:sz w:val="20"/>
                <w:szCs w:val="20"/>
              </w:rPr>
            </w:pPr>
          </w:p>
          <w:p w14:paraId="2499E64A" w14:textId="77777777" w:rsidR="00BA4E2E" w:rsidRPr="005D433F" w:rsidRDefault="00BA4E2E" w:rsidP="00BA4E2E">
            <w:pPr>
              <w:rPr>
                <w:rFonts w:asciiTheme="majorHAnsi" w:hAnsiTheme="majorHAnsi"/>
                <w:b/>
                <w:bCs/>
                <w:sz w:val="20"/>
                <w:szCs w:val="20"/>
              </w:rPr>
            </w:pPr>
          </w:p>
          <w:p w14:paraId="70DA2D88" w14:textId="77777777" w:rsidR="00BA4E2E" w:rsidRPr="005D433F" w:rsidRDefault="00BA4E2E" w:rsidP="00BA4E2E">
            <w:pPr>
              <w:rPr>
                <w:rFonts w:asciiTheme="majorHAnsi" w:hAnsiTheme="majorHAnsi"/>
                <w:b/>
                <w:bCs/>
                <w:sz w:val="20"/>
                <w:szCs w:val="20"/>
              </w:rPr>
            </w:pPr>
          </w:p>
          <w:p w14:paraId="28904E1E" w14:textId="77777777" w:rsidR="00BA4E2E" w:rsidRPr="005D433F" w:rsidRDefault="00BA4E2E" w:rsidP="00BA4E2E">
            <w:pPr>
              <w:rPr>
                <w:rFonts w:asciiTheme="majorHAnsi" w:hAnsiTheme="majorHAnsi"/>
                <w:b/>
                <w:bCs/>
                <w:sz w:val="20"/>
                <w:szCs w:val="20"/>
              </w:rPr>
            </w:pPr>
          </w:p>
          <w:p w14:paraId="169D6F07" w14:textId="77777777" w:rsidR="00BA4E2E" w:rsidRPr="005D433F" w:rsidRDefault="00BA4E2E" w:rsidP="00BA4E2E">
            <w:pPr>
              <w:rPr>
                <w:rFonts w:asciiTheme="majorHAnsi" w:hAnsiTheme="majorHAnsi"/>
                <w:b/>
                <w:bCs/>
                <w:sz w:val="20"/>
                <w:szCs w:val="20"/>
              </w:rPr>
            </w:pPr>
          </w:p>
          <w:p w14:paraId="280A77F3" w14:textId="1EB1B509" w:rsidR="00BA4E2E" w:rsidRPr="005D433F" w:rsidRDefault="00BA4E2E" w:rsidP="00BA4E2E">
            <w:pPr>
              <w:rPr>
                <w:rFonts w:asciiTheme="majorHAnsi" w:hAnsiTheme="majorHAnsi"/>
                <w:b/>
                <w:bCs/>
                <w:sz w:val="20"/>
                <w:szCs w:val="20"/>
              </w:rPr>
            </w:pPr>
          </w:p>
        </w:tc>
        <w:tc>
          <w:tcPr>
            <w:tcW w:w="1418" w:type="dxa"/>
          </w:tcPr>
          <w:p w14:paraId="1A4B16F4"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Check Validity of Email Function</w:t>
            </w:r>
          </w:p>
          <w:p w14:paraId="34A86D0F" w14:textId="4DBC58F8"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3C6CB2BD" w14:textId="1D75E1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All attributes set in the constructor </w:t>
            </w:r>
          </w:p>
        </w:tc>
        <w:tc>
          <w:tcPr>
            <w:tcW w:w="1276" w:type="dxa"/>
          </w:tcPr>
          <w:p w14:paraId="5B60C250" w14:textId="5D4801B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45923269" w14:textId="1BF3A25A"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3111D1C8" w14:textId="2B7F16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populatedEmail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lastRenderedPageBreak/>
              <w:t>kSUBJECT</w:t>
            </w:r>
            <w:proofErr w:type="spellEnd"/>
            <w:r w:rsidRPr="001638A9">
              <w:rPr>
                <w:rFonts w:asciiTheme="majorHAnsi" w:hAnsiTheme="majorHAnsi"/>
                <w:bCs/>
                <w:sz w:val="20"/>
                <w:szCs w:val="20"/>
              </w:rPr>
              <w:t xml:space="preserve">,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20496D13" w14:textId="1D07308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lastRenderedPageBreak/>
              <w:t>Sender</w:t>
            </w:r>
            <w:r w:rsidRPr="001638A9">
              <w:rPr>
                <w:rFonts w:asciiTheme="majorHAnsi" w:hAnsiTheme="majorHAnsi"/>
                <w:bCs/>
                <w:sz w:val="20"/>
                <w:szCs w:val="20"/>
              </w:rPr>
              <w:t xml:space="preserve">: </w:t>
            </w:r>
          </w:p>
          <w:p w14:paraId="2435230C" w14:textId="394E527C"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kSENDER</w:t>
            </w:r>
            <w:proofErr w:type="spellEnd"/>
          </w:p>
          <w:p w14:paraId="06100A27" w14:textId="1067E47F"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Recipient</w:t>
            </w:r>
            <w:r w:rsidRPr="001638A9">
              <w:rPr>
                <w:rFonts w:asciiTheme="majorHAnsi" w:hAnsiTheme="majorHAnsi"/>
                <w:bCs/>
                <w:sz w:val="20"/>
                <w:szCs w:val="20"/>
              </w:rPr>
              <w:t xml:space="preserve">: </w:t>
            </w:r>
          </w:p>
          <w:p w14:paraId="2FE48444" w14:textId="6FD8FEFB" w:rsidR="00BA4E2E" w:rsidRPr="001638A9" w:rsidRDefault="00BA4E2E" w:rsidP="00BA4E2E">
            <w:pPr>
              <w:rPr>
                <w:rFonts w:asciiTheme="majorHAnsi" w:hAnsiTheme="majorHAnsi"/>
                <w:b/>
                <w:bCs/>
                <w:sz w:val="20"/>
                <w:szCs w:val="20"/>
              </w:rPr>
            </w:pPr>
            <w:proofErr w:type="spellStart"/>
            <w:r w:rsidRPr="001638A9">
              <w:rPr>
                <w:rFonts w:asciiTheme="majorHAnsi" w:hAnsiTheme="majorHAnsi"/>
                <w:b/>
                <w:color w:val="FF0000"/>
              </w:rPr>
              <w:t>kRECIPIENT</w:t>
            </w:r>
            <w:proofErr w:type="spellEnd"/>
            <w:r w:rsidRPr="001638A9">
              <w:rPr>
                <w:rFonts w:asciiTheme="majorHAnsi" w:hAnsiTheme="majorHAnsi"/>
                <w:bCs/>
                <w:sz w:val="20"/>
                <w:szCs w:val="20"/>
              </w:rPr>
              <w:t xml:space="preserve"> </w:t>
            </w:r>
          </w:p>
          <w:p w14:paraId="5756ED82" w14:textId="4CC3FA5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lastRenderedPageBreak/>
              <w:t>Subject:</w:t>
            </w:r>
          </w:p>
          <w:p w14:paraId="38032918" w14:textId="593EE9B2" w:rsidR="00BA4E2E" w:rsidRPr="001638A9" w:rsidRDefault="00BA4E2E" w:rsidP="00BA4E2E">
            <w:pPr>
              <w:rPr>
                <w:rFonts w:asciiTheme="majorHAnsi" w:hAnsiTheme="majorHAnsi"/>
                <w:b/>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
                <w:bCs/>
                <w:sz w:val="20"/>
                <w:szCs w:val="20"/>
              </w:rPr>
              <w:t xml:space="preserve"> </w:t>
            </w:r>
          </w:p>
          <w:p w14:paraId="3B75FC1C" w14:textId="5D983DC9"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w:t>
            </w:r>
          </w:p>
          <w:p w14:paraId="132314D7" w14:textId="711EB00E"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p w14:paraId="13A9A653" w14:textId="703AF156" w:rsidR="00BA4E2E" w:rsidRPr="001638A9" w:rsidRDefault="00BA4E2E" w:rsidP="00BA4E2E">
            <w:pPr>
              <w:rPr>
                <w:rFonts w:asciiTheme="majorHAnsi" w:hAnsiTheme="majorHAnsi"/>
                <w:bCs/>
                <w:sz w:val="20"/>
                <w:szCs w:val="20"/>
              </w:rPr>
            </w:pPr>
          </w:p>
        </w:tc>
        <w:tc>
          <w:tcPr>
            <w:tcW w:w="1418" w:type="dxa"/>
          </w:tcPr>
          <w:p w14:paraId="6E5E6842" w14:textId="3FC5CD8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True</w:t>
            </w:r>
          </w:p>
        </w:tc>
        <w:tc>
          <w:tcPr>
            <w:tcW w:w="1417" w:type="dxa"/>
            <w:shd w:val="clear" w:color="auto" w:fill="EFFFE9"/>
          </w:tcPr>
          <w:p w14:paraId="36D2AF54" w14:textId="45B519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09841AE9" w14:textId="0A267D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0907F4" w14:textId="208D3E1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70167A" w14:textId="57D912D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182F507" w14:textId="7146CE9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best case where all values are set</w:t>
            </w:r>
          </w:p>
        </w:tc>
      </w:tr>
      <w:tr w:rsidR="00BA4E2E" w:rsidRPr="001638A9" w14:paraId="001183C0" w14:textId="77777777" w:rsidTr="00DD4D40">
        <w:tc>
          <w:tcPr>
            <w:tcW w:w="704" w:type="dxa"/>
            <w:shd w:val="clear" w:color="auto" w:fill="EFFFE9"/>
          </w:tcPr>
          <w:p w14:paraId="7EB6F00A" w14:textId="794ABCA6"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123</w:t>
            </w:r>
          </w:p>
        </w:tc>
        <w:tc>
          <w:tcPr>
            <w:tcW w:w="1418" w:type="dxa"/>
          </w:tcPr>
          <w:p w14:paraId="36571B8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B23BA1A" w14:textId="46C8EC9B"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34A744B3" w14:textId="7BB46FE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from address</w:t>
            </w:r>
          </w:p>
        </w:tc>
        <w:tc>
          <w:tcPr>
            <w:tcW w:w="1276" w:type="dxa"/>
          </w:tcPr>
          <w:p w14:paraId="100BB581" w14:textId="2E7646D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1BEBD31" w14:textId="40B3899F"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100344EC" w14:textId="14A4CF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setFrom</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1D9BF655" w14:textId="60D6C88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6877C68F" w14:textId="29F12F54"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color w:val="FF0000"/>
              </w:rPr>
              <w:t>kSENDER</w:t>
            </w:r>
            <w:proofErr w:type="spellEnd"/>
          </w:p>
        </w:tc>
        <w:tc>
          <w:tcPr>
            <w:tcW w:w="1418" w:type="dxa"/>
          </w:tcPr>
          <w:p w14:paraId="560937F6" w14:textId="7E8C37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AB4B44E" w14:textId="2DB6E4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60F5E450" w14:textId="4BD6EE4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444AD4C" w14:textId="0F7EF1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78B3AD53" w14:textId="5F9ED7E8" w:rsidR="00BA4E2E" w:rsidRPr="001638A9" w:rsidRDefault="00A2436C" w:rsidP="00BA4E2E">
            <w:pPr>
              <w:rPr>
                <w:rFonts w:asciiTheme="majorHAnsi" w:hAnsiTheme="majorHAnsi"/>
                <w:bCs/>
                <w:sz w:val="20"/>
                <w:szCs w:val="20"/>
              </w:rPr>
            </w:pPr>
            <w:r w:rsidRPr="001638A9">
              <w:rPr>
                <w:rFonts w:asciiTheme="majorHAnsi" w:hAnsiTheme="majorHAnsi"/>
                <w:bCs/>
                <w:sz w:val="20"/>
                <w:szCs w:val="20"/>
              </w:rPr>
              <w:t>Ram Raja</w:t>
            </w:r>
          </w:p>
          <w:p w14:paraId="02DCAADE" w14:textId="6693BED8" w:rsidR="00BA4E2E" w:rsidRPr="001638A9" w:rsidRDefault="00BA4E2E" w:rsidP="00BA4E2E">
            <w:pPr>
              <w:tabs>
                <w:tab w:val="left" w:pos="894"/>
              </w:tabs>
              <w:rPr>
                <w:rFonts w:asciiTheme="majorHAnsi" w:hAnsiTheme="majorHAnsi"/>
                <w:sz w:val="20"/>
                <w:szCs w:val="20"/>
              </w:rPr>
            </w:pPr>
            <w:r w:rsidRPr="001638A9">
              <w:rPr>
                <w:rFonts w:asciiTheme="majorHAnsi" w:hAnsiTheme="majorHAnsi"/>
                <w:sz w:val="20"/>
                <w:szCs w:val="20"/>
              </w:rPr>
              <w:tab/>
            </w:r>
          </w:p>
        </w:tc>
        <w:tc>
          <w:tcPr>
            <w:tcW w:w="4111" w:type="dxa"/>
            <w:shd w:val="clear" w:color="auto" w:fill="EFFFE9"/>
          </w:tcPr>
          <w:p w14:paraId="69B92D73" w14:textId="1B1B12F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The following 4 tests of similar nature test the individual cases for each attribute to ensure all attributes are checked in the </w:t>
            </w:r>
            <w:proofErr w:type="spellStart"/>
            <w:r w:rsidRPr="001638A9">
              <w:rPr>
                <w:rFonts w:asciiTheme="majorHAnsi" w:hAnsiTheme="majorHAnsi"/>
                <w:bCs/>
                <w:sz w:val="20"/>
                <w:szCs w:val="20"/>
              </w:rPr>
              <w:t>isValid</w:t>
            </w:r>
            <w:proofErr w:type="spellEnd"/>
            <w:r w:rsidRPr="001638A9">
              <w:rPr>
                <w:rFonts w:asciiTheme="majorHAnsi" w:hAnsiTheme="majorHAnsi"/>
                <w:bCs/>
                <w:sz w:val="20"/>
                <w:szCs w:val="20"/>
              </w:rPr>
              <w:t xml:space="preserve"> Function</w:t>
            </w:r>
          </w:p>
        </w:tc>
      </w:tr>
      <w:tr w:rsidR="00BA4E2E" w:rsidRPr="001638A9" w14:paraId="39E6F720" w14:textId="77777777" w:rsidTr="00DD4D40">
        <w:tc>
          <w:tcPr>
            <w:tcW w:w="704" w:type="dxa"/>
            <w:shd w:val="clear" w:color="auto" w:fill="EFFFE9"/>
          </w:tcPr>
          <w:p w14:paraId="1DB9EDD4" w14:textId="444404BC"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124</w:t>
            </w:r>
          </w:p>
        </w:tc>
        <w:tc>
          <w:tcPr>
            <w:tcW w:w="1418" w:type="dxa"/>
          </w:tcPr>
          <w:p w14:paraId="7CBC33C0"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00E5A9D9" w14:textId="5B1A5425"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05B1966B" w14:textId="4C3613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one attribute set – the </w:t>
            </w:r>
            <w:proofErr w:type="gramStart"/>
            <w:r w:rsidRPr="001638A9">
              <w:rPr>
                <w:rFonts w:asciiTheme="majorHAnsi" w:hAnsiTheme="majorHAnsi"/>
                <w:bCs/>
                <w:sz w:val="20"/>
                <w:szCs w:val="20"/>
              </w:rPr>
              <w:t>To</w:t>
            </w:r>
            <w:proofErr w:type="gramEnd"/>
            <w:r w:rsidRPr="001638A9">
              <w:rPr>
                <w:rFonts w:asciiTheme="majorHAnsi" w:hAnsiTheme="majorHAnsi"/>
                <w:bCs/>
                <w:sz w:val="20"/>
                <w:szCs w:val="20"/>
              </w:rPr>
              <w:t xml:space="preserve"> address</w:t>
            </w:r>
          </w:p>
        </w:tc>
        <w:tc>
          <w:tcPr>
            <w:tcW w:w="1276" w:type="dxa"/>
          </w:tcPr>
          <w:p w14:paraId="033FB7EF" w14:textId="0A89320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16355E7" w14:textId="6F7F43D4"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08E43D46" w14:textId="5D6CC8E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setTo</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31CFD9B9" w14:textId="44A94A4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Recipient</w:t>
            </w:r>
          </w:p>
          <w:p w14:paraId="370F6075" w14:textId="4165268F"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kRECIPIENT</w:t>
            </w:r>
            <w:proofErr w:type="spellEnd"/>
          </w:p>
        </w:tc>
        <w:tc>
          <w:tcPr>
            <w:tcW w:w="1418" w:type="dxa"/>
          </w:tcPr>
          <w:p w14:paraId="63F441A6" w14:textId="4ADD1D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2C8764DB" w14:textId="531928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5BF32C6D" w14:textId="2BD686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1AFC4B6F" w14:textId="1294286C" w:rsidR="00BA4E2E" w:rsidRPr="001638A9" w:rsidRDefault="006B78F0"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7C13134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3828C0CA"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5BE6A223" w14:textId="200D4550" w:rsidR="00BA4E2E" w:rsidRPr="001638A9" w:rsidRDefault="00BA4E2E" w:rsidP="00BA4E2E">
            <w:pPr>
              <w:rPr>
                <w:rFonts w:asciiTheme="majorHAnsi" w:hAnsiTheme="majorHAnsi"/>
                <w:bCs/>
                <w:sz w:val="20"/>
                <w:szCs w:val="20"/>
              </w:rPr>
            </w:pPr>
          </w:p>
        </w:tc>
      </w:tr>
      <w:tr w:rsidR="00BA4E2E" w:rsidRPr="001638A9" w14:paraId="3134071D" w14:textId="77777777" w:rsidTr="00DD4D40">
        <w:tc>
          <w:tcPr>
            <w:tcW w:w="704" w:type="dxa"/>
            <w:shd w:val="clear" w:color="auto" w:fill="EFFFE9"/>
          </w:tcPr>
          <w:p w14:paraId="2049A73B" w14:textId="12C544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125</w:t>
            </w:r>
          </w:p>
        </w:tc>
        <w:tc>
          <w:tcPr>
            <w:tcW w:w="1418" w:type="dxa"/>
          </w:tcPr>
          <w:p w14:paraId="5F482BA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4A13490" w14:textId="6EBED617"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76A3FA4" w14:textId="00FEB69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one attribute set – the Subject </w:t>
            </w:r>
          </w:p>
        </w:tc>
        <w:tc>
          <w:tcPr>
            <w:tcW w:w="1276" w:type="dxa"/>
          </w:tcPr>
          <w:p w14:paraId="4C69E190" w14:textId="4C51E52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BA360C0" w14:textId="311C9C05"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421873C9" w14:textId="4AE3438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5BF0FA6C" w14:textId="401FCD2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1F0D9F58" w14:textId="3B188E68"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kSUBJECT</w:t>
            </w:r>
            <w:proofErr w:type="spellEnd"/>
          </w:p>
          <w:p w14:paraId="3F1EAD94" w14:textId="0FF83542" w:rsidR="00BA4E2E" w:rsidRPr="001638A9" w:rsidRDefault="00BA4E2E" w:rsidP="00BA4E2E">
            <w:pPr>
              <w:rPr>
                <w:rFonts w:asciiTheme="majorHAnsi" w:hAnsiTheme="majorHAnsi"/>
                <w:bCs/>
                <w:sz w:val="20"/>
                <w:szCs w:val="20"/>
              </w:rPr>
            </w:pPr>
          </w:p>
        </w:tc>
        <w:tc>
          <w:tcPr>
            <w:tcW w:w="1418" w:type="dxa"/>
          </w:tcPr>
          <w:p w14:paraId="16F5CC27" w14:textId="6305D61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6EA5AF49" w14:textId="6EB1483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23C95E82" w14:textId="1159417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F3B5F0A" w14:textId="28303F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6250ED65" w14:textId="77777777" w:rsidR="007678A7" w:rsidRPr="001638A9" w:rsidRDefault="007678A7" w:rsidP="007678A7">
            <w:pPr>
              <w:rPr>
                <w:rFonts w:asciiTheme="majorHAnsi" w:hAnsiTheme="majorHAnsi"/>
                <w:bCs/>
                <w:sz w:val="20"/>
                <w:szCs w:val="20"/>
              </w:rPr>
            </w:pPr>
            <w:r w:rsidRPr="001638A9">
              <w:rPr>
                <w:rFonts w:asciiTheme="majorHAnsi" w:hAnsiTheme="majorHAnsi"/>
                <w:bCs/>
                <w:sz w:val="20"/>
                <w:szCs w:val="20"/>
              </w:rPr>
              <w:t>Ram Raja</w:t>
            </w:r>
          </w:p>
          <w:p w14:paraId="4DED4151"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23B9FD38" w14:textId="0E78DE1A" w:rsidR="00BA4E2E" w:rsidRPr="001638A9" w:rsidRDefault="00BA4E2E" w:rsidP="00BA4E2E">
            <w:pPr>
              <w:rPr>
                <w:rFonts w:asciiTheme="majorHAnsi" w:hAnsiTheme="majorHAnsi"/>
                <w:bCs/>
                <w:sz w:val="20"/>
                <w:szCs w:val="20"/>
              </w:rPr>
            </w:pPr>
          </w:p>
        </w:tc>
      </w:tr>
      <w:tr w:rsidR="00BA4E2E" w:rsidRPr="001638A9" w14:paraId="7FB38C79" w14:textId="77777777" w:rsidTr="00DD4D40">
        <w:tc>
          <w:tcPr>
            <w:tcW w:w="704" w:type="dxa"/>
            <w:shd w:val="clear" w:color="auto" w:fill="EFFFE9"/>
          </w:tcPr>
          <w:p w14:paraId="016DE99F" w14:textId="11F01AE1"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126</w:t>
            </w:r>
          </w:p>
        </w:tc>
        <w:tc>
          <w:tcPr>
            <w:tcW w:w="1418" w:type="dxa"/>
          </w:tcPr>
          <w:p w14:paraId="5264CFDC"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70A81B4D" w14:textId="0086FEB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C2C4F0F" w14:textId="472850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message body</w:t>
            </w:r>
          </w:p>
        </w:tc>
        <w:tc>
          <w:tcPr>
            <w:tcW w:w="1276" w:type="dxa"/>
          </w:tcPr>
          <w:p w14:paraId="1F8E41A8" w14:textId="7CD1E1F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47EDE03" w14:textId="1DBBE178"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4AE1E204" w14:textId="15C3682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setMessage</w:t>
            </w:r>
            <w:proofErr w:type="spellEnd"/>
            <w:r w:rsidRPr="001638A9">
              <w:rPr>
                <w:rFonts w:asciiTheme="majorHAnsi" w:hAnsiTheme="majorHAnsi"/>
                <w:bCs/>
                <w:sz w:val="20"/>
                <w:szCs w:val="20"/>
              </w:rPr>
              <w:t xml:space="preserve"> method passing </w:t>
            </w:r>
            <w:r w:rsidRPr="001638A9">
              <w:rPr>
                <w:rFonts w:asciiTheme="majorHAnsi" w:hAnsiTheme="majorHAnsi"/>
                <w:b/>
                <w:bCs/>
                <w:color w:val="FF0000"/>
                <w:sz w:val="20"/>
                <w:szCs w:val="20"/>
              </w:rPr>
              <w:t xml:space="preserve">kBODY1 </w:t>
            </w:r>
            <w:r w:rsidRPr="001638A9">
              <w:rPr>
                <w:rFonts w:asciiTheme="majorHAnsi" w:hAnsiTheme="majorHAnsi"/>
                <w:bCs/>
                <w:sz w:val="20"/>
                <w:szCs w:val="20"/>
              </w:rPr>
              <w:t>constant</w:t>
            </w:r>
          </w:p>
        </w:tc>
        <w:tc>
          <w:tcPr>
            <w:tcW w:w="1701" w:type="dxa"/>
          </w:tcPr>
          <w:p w14:paraId="0C2D4E3A" w14:textId="463E7E1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 xml:space="preserve">: </w:t>
            </w:r>
          </w:p>
          <w:p w14:paraId="56A89F20" w14:textId="43DB5661" w:rsidR="00BA4E2E" w:rsidRPr="001638A9" w:rsidRDefault="00BA4E2E" w:rsidP="00BA4E2E">
            <w:pPr>
              <w:rPr>
                <w:rFonts w:asciiTheme="majorHAnsi" w:hAnsiTheme="majorHAnsi"/>
                <w:bCs/>
                <w:sz w:val="20"/>
                <w:szCs w:val="20"/>
              </w:rPr>
            </w:pPr>
            <w:r w:rsidRPr="001638A9">
              <w:rPr>
                <w:rFonts w:asciiTheme="majorHAnsi" w:hAnsiTheme="majorHAnsi"/>
                <w:b/>
                <w:bCs/>
                <w:color w:val="FF0000"/>
                <w:sz w:val="20"/>
                <w:szCs w:val="20"/>
              </w:rPr>
              <w:t>kBODY1</w:t>
            </w:r>
          </w:p>
        </w:tc>
        <w:tc>
          <w:tcPr>
            <w:tcW w:w="1418" w:type="dxa"/>
          </w:tcPr>
          <w:p w14:paraId="1DED6924" w14:textId="513B11C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7E74DBD" w14:textId="6C5176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42360B2C" w14:textId="7AA414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E576955" w14:textId="4C23F842" w:rsidR="00BA4E2E" w:rsidRPr="001638A9" w:rsidRDefault="00A225C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271AA54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3706CA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A70AD41" w14:textId="21EFB145" w:rsidR="00BA4E2E" w:rsidRPr="001638A9" w:rsidRDefault="00BA4E2E" w:rsidP="00BA4E2E">
            <w:pPr>
              <w:rPr>
                <w:rFonts w:asciiTheme="majorHAnsi" w:hAnsiTheme="majorHAnsi"/>
                <w:bCs/>
                <w:sz w:val="20"/>
                <w:szCs w:val="20"/>
              </w:rPr>
            </w:pPr>
          </w:p>
        </w:tc>
      </w:tr>
      <w:tr w:rsidR="00BA4E2E" w:rsidRPr="001638A9" w14:paraId="7F212A4D" w14:textId="77777777" w:rsidTr="00DD4D40">
        <w:tc>
          <w:tcPr>
            <w:tcW w:w="704" w:type="dxa"/>
            <w:shd w:val="clear" w:color="auto" w:fill="EFFFE9"/>
          </w:tcPr>
          <w:p w14:paraId="7EAC4FC0" w14:textId="56EF9A5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127</w:t>
            </w:r>
          </w:p>
        </w:tc>
        <w:tc>
          <w:tcPr>
            <w:tcW w:w="1418" w:type="dxa"/>
          </w:tcPr>
          <w:p w14:paraId="2B090FD6"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337C720F" w14:textId="3E92DBEF"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48308649" w14:textId="41420C5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Checks the </w:t>
            </w:r>
            <w:proofErr w:type="spellStart"/>
            <w:r w:rsidRPr="001638A9">
              <w:rPr>
                <w:rFonts w:asciiTheme="majorHAnsi" w:hAnsiTheme="majorHAnsi"/>
                <w:bCs/>
                <w:sz w:val="20"/>
                <w:szCs w:val="20"/>
              </w:rPr>
              <w:t>toString</w:t>
            </w:r>
            <w:proofErr w:type="spellEnd"/>
            <w:r w:rsidRPr="001638A9">
              <w:rPr>
                <w:rFonts w:asciiTheme="majorHAnsi" w:hAnsiTheme="majorHAnsi"/>
                <w:bCs/>
                <w:sz w:val="20"/>
                <w:szCs w:val="20"/>
              </w:rPr>
              <w:t xml:space="preserve"> override method returns a value of type string</w:t>
            </w:r>
          </w:p>
        </w:tc>
        <w:tc>
          <w:tcPr>
            <w:tcW w:w="1276" w:type="dxa"/>
          </w:tcPr>
          <w:p w14:paraId="655778CC" w14:textId="1AD77D4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3D3A216" w14:textId="2F995782"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089C7A63" w14:textId="1217BD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populatedEmail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and </w:t>
            </w:r>
            <w:r w:rsidRPr="001638A9">
              <w:rPr>
                <w:rFonts w:asciiTheme="majorHAnsi" w:hAnsiTheme="majorHAnsi"/>
                <w:b/>
                <w:bCs/>
                <w:color w:val="FF0000"/>
                <w:sz w:val="20"/>
                <w:szCs w:val="20"/>
              </w:rPr>
              <w:lastRenderedPageBreak/>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760FCF99" w14:textId="6FB3A02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N/A</w:t>
            </w:r>
          </w:p>
        </w:tc>
        <w:tc>
          <w:tcPr>
            <w:tcW w:w="1418" w:type="dxa"/>
          </w:tcPr>
          <w:p w14:paraId="579C2428" w14:textId="79B2A6A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1417" w:type="dxa"/>
            <w:shd w:val="clear" w:color="auto" w:fill="EFFFE9"/>
          </w:tcPr>
          <w:p w14:paraId="1C23EAE0" w14:textId="4F751C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851" w:type="dxa"/>
            <w:shd w:val="clear" w:color="auto" w:fill="EFFFE9"/>
          </w:tcPr>
          <w:p w14:paraId="77E1CD66" w14:textId="4738F50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91ADE1" w14:textId="352C7D2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383D6A0F" w14:textId="7DB926EB"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Ram Raja</w:t>
            </w:r>
          </w:p>
          <w:p w14:paraId="7AF08D2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BC852E6" w14:textId="0B05DCB4" w:rsidR="00BA4E2E" w:rsidRPr="001638A9" w:rsidRDefault="00BA4E2E" w:rsidP="00BA4E2E">
            <w:pPr>
              <w:rPr>
                <w:rFonts w:asciiTheme="majorHAnsi" w:hAnsiTheme="majorHAnsi"/>
                <w:bCs/>
                <w:sz w:val="20"/>
                <w:szCs w:val="20"/>
              </w:rPr>
            </w:pPr>
          </w:p>
        </w:tc>
      </w:tr>
      <w:tr w:rsidR="00BA4E2E" w:rsidRPr="001638A9" w14:paraId="3FE7EA99" w14:textId="77777777" w:rsidTr="00DD4D40">
        <w:tc>
          <w:tcPr>
            <w:tcW w:w="704" w:type="dxa"/>
            <w:shd w:val="clear" w:color="auto" w:fill="EFFFE9"/>
          </w:tcPr>
          <w:p w14:paraId="3DCAD829" w14:textId="32FE00A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128</w:t>
            </w:r>
          </w:p>
        </w:tc>
        <w:tc>
          <w:tcPr>
            <w:tcW w:w="1418" w:type="dxa"/>
          </w:tcPr>
          <w:p w14:paraId="25CB0EEB"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29D36AE6" w14:textId="6ED16AC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2EB8B067" w14:textId="47B3AC6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w:t>
            </w:r>
          </w:p>
        </w:tc>
        <w:tc>
          <w:tcPr>
            <w:tcW w:w="1276" w:type="dxa"/>
          </w:tcPr>
          <w:p w14:paraId="1DD2BCC4" w14:textId="57EEDD7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FA62A15" w14:textId="500B5D07"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E5437C1" w14:textId="58FDE7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08AB4E6A" w14:textId="0BA2D2E9"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7FEBED3B" w14:textId="318EA908"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p>
        </w:tc>
        <w:tc>
          <w:tcPr>
            <w:tcW w:w="1418" w:type="dxa"/>
          </w:tcPr>
          <w:p w14:paraId="18F8F609" w14:textId="1B06F7AC"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w:t>
            </w:r>
          </w:p>
        </w:tc>
        <w:tc>
          <w:tcPr>
            <w:tcW w:w="1417" w:type="dxa"/>
            <w:shd w:val="clear" w:color="auto" w:fill="EFFFE9"/>
          </w:tcPr>
          <w:p w14:paraId="220365A7" w14:textId="799C8142"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w:t>
            </w:r>
          </w:p>
        </w:tc>
        <w:tc>
          <w:tcPr>
            <w:tcW w:w="851" w:type="dxa"/>
            <w:shd w:val="clear" w:color="auto" w:fill="EFFFE9"/>
          </w:tcPr>
          <w:p w14:paraId="3ACB3B9E" w14:textId="474DF8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1BAF86A" w14:textId="21CBFDAB"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429D5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2E51F263"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CD8B016" w14:textId="7964E27E" w:rsidR="00BA4E2E" w:rsidRPr="001638A9" w:rsidRDefault="00BA4E2E" w:rsidP="00BA4E2E">
            <w:pPr>
              <w:rPr>
                <w:rFonts w:asciiTheme="majorHAnsi" w:hAnsiTheme="majorHAnsi"/>
                <w:bCs/>
                <w:sz w:val="20"/>
                <w:szCs w:val="20"/>
              </w:rPr>
            </w:pPr>
          </w:p>
        </w:tc>
      </w:tr>
      <w:tr w:rsidR="00BA4E2E" w:rsidRPr="001638A9" w14:paraId="241D0CA0" w14:textId="77777777" w:rsidTr="00DD4D40">
        <w:tc>
          <w:tcPr>
            <w:tcW w:w="704" w:type="dxa"/>
            <w:shd w:val="clear" w:color="auto" w:fill="EFFFE9"/>
          </w:tcPr>
          <w:p w14:paraId="23DA530A" w14:textId="083C42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129</w:t>
            </w:r>
          </w:p>
        </w:tc>
        <w:tc>
          <w:tcPr>
            <w:tcW w:w="1418" w:type="dxa"/>
          </w:tcPr>
          <w:p w14:paraId="0336C150"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09B072FD" w14:textId="66A2D36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51380AE8" w14:textId="7A1264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 to an empty string</w:t>
            </w:r>
          </w:p>
        </w:tc>
        <w:tc>
          <w:tcPr>
            <w:tcW w:w="1276" w:type="dxa"/>
          </w:tcPr>
          <w:p w14:paraId="7B3D6C4D" w14:textId="41DB6C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BAED0DD" w14:textId="0CD1F05A" w:rsidR="00BA4E2E" w:rsidRPr="001638A9" w:rsidRDefault="00B6627B"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6E074C8E" w14:textId="44A93D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 empty string</w:t>
            </w:r>
          </w:p>
        </w:tc>
        <w:tc>
          <w:tcPr>
            <w:tcW w:w="1701" w:type="dxa"/>
          </w:tcPr>
          <w:p w14:paraId="6D5FF768" w14:textId="1464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Subject: </w:t>
            </w:r>
          </w:p>
          <w:p w14:paraId="2910E178" w14:textId="66A5AD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w:t>
            </w:r>
          </w:p>
        </w:tc>
        <w:tc>
          <w:tcPr>
            <w:tcW w:w="1418" w:type="dxa"/>
          </w:tcPr>
          <w:p w14:paraId="2CA00D0E" w14:textId="232A1FE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07A67211"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3218C02" w14:textId="61391D2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772B5DE"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223114EA" w14:textId="1CD94D8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4FFC2242" w14:textId="578048D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4A9B97BB" w14:textId="22C7113E"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Ram Raja</w:t>
            </w:r>
          </w:p>
          <w:p w14:paraId="798EE407"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6BB223C" w14:textId="18CC8820" w:rsidR="00BA4E2E" w:rsidRPr="001638A9" w:rsidRDefault="00BA4E2E" w:rsidP="00BA4E2E">
            <w:pPr>
              <w:rPr>
                <w:rFonts w:asciiTheme="majorHAnsi" w:hAnsiTheme="majorHAnsi"/>
                <w:bCs/>
                <w:sz w:val="20"/>
                <w:szCs w:val="20"/>
              </w:rPr>
            </w:pPr>
          </w:p>
        </w:tc>
      </w:tr>
      <w:tr w:rsidR="00BA4E2E" w:rsidRPr="001638A9" w14:paraId="7848BD0C" w14:textId="77777777" w:rsidTr="00DD4D40">
        <w:tc>
          <w:tcPr>
            <w:tcW w:w="704" w:type="dxa"/>
            <w:vMerge w:val="restart"/>
            <w:shd w:val="clear" w:color="auto" w:fill="EFFFE9"/>
          </w:tcPr>
          <w:p w14:paraId="7DFE23E8" w14:textId="0A4FF528"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130</w:t>
            </w:r>
          </w:p>
        </w:tc>
        <w:tc>
          <w:tcPr>
            <w:tcW w:w="1418" w:type="dxa"/>
            <w:vMerge w:val="restart"/>
          </w:tcPr>
          <w:p w14:paraId="7B6C0CC7"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19B475DE" w14:textId="7B33240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vMerge w:val="restart"/>
          </w:tcPr>
          <w:p w14:paraId="3B1A7F6B" w14:textId="5A48EE8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Checks the correct subject is returned when not set </w:t>
            </w:r>
            <w:proofErr w:type="spellStart"/>
            <w:r w:rsidRPr="001638A9">
              <w:rPr>
                <w:rFonts w:asciiTheme="majorHAnsi" w:hAnsiTheme="majorHAnsi"/>
                <w:bCs/>
                <w:sz w:val="20"/>
                <w:szCs w:val="20"/>
              </w:rPr>
              <w:t>i.e</w:t>
            </w:r>
            <w:proofErr w:type="spellEnd"/>
            <w:r w:rsidRPr="001638A9">
              <w:rPr>
                <w:rFonts w:asciiTheme="majorHAnsi" w:hAnsiTheme="majorHAnsi"/>
                <w:bCs/>
                <w:sz w:val="20"/>
                <w:szCs w:val="20"/>
              </w:rPr>
              <w:t xml:space="preserve"> null</w:t>
            </w:r>
          </w:p>
        </w:tc>
        <w:tc>
          <w:tcPr>
            <w:tcW w:w="1276" w:type="dxa"/>
            <w:vMerge w:val="restart"/>
          </w:tcPr>
          <w:p w14:paraId="486992EB" w14:textId="19DD587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5655489A" w14:textId="4D5E9FE9"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2970770" w14:textId="6C8F73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770505D0" w14:textId="35970D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vMerge w:val="restart"/>
          </w:tcPr>
          <w:p w14:paraId="3B7C3F24" w14:textId="3AED9EE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6BCEA43" w14:textId="77777777" w:rsidR="00BA4E2E" w:rsidRPr="001638A9" w:rsidRDefault="00BA4E2E" w:rsidP="00BA4E2E">
            <w:pPr>
              <w:rPr>
                <w:rFonts w:asciiTheme="majorHAnsi" w:hAnsiTheme="majorHAnsi"/>
                <w:bCs/>
                <w:sz w:val="20"/>
                <w:szCs w:val="20"/>
              </w:rPr>
            </w:pPr>
          </w:p>
        </w:tc>
        <w:tc>
          <w:tcPr>
            <w:tcW w:w="1417" w:type="dxa"/>
            <w:shd w:val="clear" w:color="auto" w:fill="FFD5D1"/>
          </w:tcPr>
          <w:p w14:paraId="288F1781" w14:textId="7074973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Null pointer exception</w:t>
            </w:r>
          </w:p>
          <w:p w14:paraId="6873D3E5" w14:textId="77777777" w:rsidR="00BA4E2E" w:rsidRPr="001638A9" w:rsidRDefault="00BA4E2E" w:rsidP="00BA4E2E">
            <w:pPr>
              <w:rPr>
                <w:rFonts w:asciiTheme="majorHAnsi" w:hAnsiTheme="majorHAnsi"/>
                <w:bCs/>
                <w:sz w:val="20"/>
                <w:szCs w:val="20"/>
              </w:rPr>
            </w:pPr>
          </w:p>
        </w:tc>
        <w:tc>
          <w:tcPr>
            <w:tcW w:w="851" w:type="dxa"/>
            <w:shd w:val="clear" w:color="auto" w:fill="FFD5D1"/>
          </w:tcPr>
          <w:p w14:paraId="27723907" w14:textId="02A777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64027637" w14:textId="6662FC8F" w:rsidR="00BA4E2E" w:rsidRPr="001638A9" w:rsidRDefault="00F133E6" w:rsidP="00BA4E2E">
            <w:pPr>
              <w:rPr>
                <w:rFonts w:asciiTheme="majorHAnsi" w:hAnsiTheme="majorHAnsi"/>
                <w:bCs/>
                <w:sz w:val="20"/>
                <w:szCs w:val="20"/>
              </w:rPr>
            </w:pPr>
            <w:r w:rsidRPr="001638A9">
              <w:rPr>
                <w:rFonts w:asciiTheme="majorHAnsi" w:hAnsiTheme="majorHAnsi"/>
                <w:bCs/>
                <w:sz w:val="20"/>
                <w:szCs w:val="20"/>
              </w:rPr>
              <w:t>26/04/2</w:t>
            </w:r>
            <w:r w:rsidR="00BA4E2E" w:rsidRPr="001638A9">
              <w:rPr>
                <w:rFonts w:asciiTheme="majorHAnsi" w:hAnsiTheme="majorHAnsi"/>
                <w:bCs/>
                <w:sz w:val="20"/>
                <w:szCs w:val="20"/>
              </w:rPr>
              <w:t>018</w:t>
            </w:r>
          </w:p>
        </w:tc>
        <w:tc>
          <w:tcPr>
            <w:tcW w:w="1275" w:type="dxa"/>
            <w:shd w:val="clear" w:color="auto" w:fill="FFD5D1"/>
          </w:tcPr>
          <w:p w14:paraId="4E18BB7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CC53CD9" w14:textId="77777777" w:rsidR="00BA4E2E" w:rsidRPr="001638A9" w:rsidRDefault="00BA4E2E" w:rsidP="00BA4E2E">
            <w:pPr>
              <w:rPr>
                <w:rFonts w:asciiTheme="majorHAnsi" w:hAnsiTheme="majorHAnsi"/>
                <w:bCs/>
                <w:sz w:val="20"/>
                <w:szCs w:val="20"/>
              </w:rPr>
            </w:pPr>
          </w:p>
        </w:tc>
        <w:tc>
          <w:tcPr>
            <w:tcW w:w="4111" w:type="dxa"/>
            <w:shd w:val="clear" w:color="auto" w:fill="FFD5D1"/>
          </w:tcPr>
          <w:p w14:paraId="4D7E106B" w14:textId="79CEC7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1638A9" w14:paraId="505476EE" w14:textId="77777777" w:rsidTr="00DD4D40">
        <w:tc>
          <w:tcPr>
            <w:tcW w:w="704" w:type="dxa"/>
            <w:vMerge/>
            <w:shd w:val="clear" w:color="auto" w:fill="EFFFE9"/>
          </w:tcPr>
          <w:p w14:paraId="5ABBD816" w14:textId="77777777" w:rsidR="00BA4E2E" w:rsidRPr="005D433F" w:rsidRDefault="00BA4E2E" w:rsidP="00BA4E2E">
            <w:pPr>
              <w:rPr>
                <w:rFonts w:asciiTheme="majorHAnsi" w:hAnsiTheme="majorHAnsi"/>
                <w:b/>
                <w:bCs/>
                <w:sz w:val="20"/>
                <w:szCs w:val="20"/>
              </w:rPr>
            </w:pPr>
          </w:p>
        </w:tc>
        <w:tc>
          <w:tcPr>
            <w:tcW w:w="1418" w:type="dxa"/>
            <w:vMerge/>
          </w:tcPr>
          <w:p w14:paraId="735DA732" w14:textId="77777777" w:rsidR="00BA4E2E" w:rsidRPr="001638A9" w:rsidRDefault="00BA4E2E" w:rsidP="00BA4E2E">
            <w:pPr>
              <w:rPr>
                <w:rFonts w:asciiTheme="majorHAnsi" w:hAnsiTheme="majorHAnsi"/>
                <w:bCs/>
                <w:sz w:val="20"/>
                <w:szCs w:val="20"/>
              </w:rPr>
            </w:pPr>
          </w:p>
        </w:tc>
        <w:tc>
          <w:tcPr>
            <w:tcW w:w="2693" w:type="dxa"/>
            <w:vMerge/>
          </w:tcPr>
          <w:p w14:paraId="6AE415E2" w14:textId="77777777" w:rsidR="00BA4E2E" w:rsidRPr="001638A9" w:rsidRDefault="00BA4E2E" w:rsidP="00BA4E2E">
            <w:pPr>
              <w:rPr>
                <w:rFonts w:asciiTheme="majorHAnsi" w:hAnsiTheme="majorHAnsi"/>
                <w:bCs/>
                <w:sz w:val="20"/>
                <w:szCs w:val="20"/>
              </w:rPr>
            </w:pPr>
          </w:p>
        </w:tc>
        <w:tc>
          <w:tcPr>
            <w:tcW w:w="1276" w:type="dxa"/>
            <w:vMerge/>
          </w:tcPr>
          <w:p w14:paraId="4B286E85" w14:textId="77777777" w:rsidR="00BA4E2E" w:rsidRPr="001638A9" w:rsidRDefault="00BA4E2E" w:rsidP="00BA4E2E">
            <w:pPr>
              <w:rPr>
                <w:rFonts w:asciiTheme="majorHAnsi" w:hAnsiTheme="majorHAnsi"/>
                <w:bCs/>
                <w:sz w:val="20"/>
                <w:szCs w:val="20"/>
              </w:rPr>
            </w:pPr>
          </w:p>
        </w:tc>
        <w:tc>
          <w:tcPr>
            <w:tcW w:w="1134" w:type="dxa"/>
            <w:vMerge/>
          </w:tcPr>
          <w:p w14:paraId="6924C20D" w14:textId="77777777" w:rsidR="00BA4E2E" w:rsidRPr="001638A9" w:rsidRDefault="00BA4E2E" w:rsidP="00BA4E2E">
            <w:pPr>
              <w:rPr>
                <w:rFonts w:asciiTheme="majorHAnsi" w:hAnsiTheme="majorHAnsi"/>
                <w:bCs/>
                <w:sz w:val="20"/>
                <w:szCs w:val="20"/>
              </w:rPr>
            </w:pPr>
          </w:p>
        </w:tc>
        <w:tc>
          <w:tcPr>
            <w:tcW w:w="1842" w:type="dxa"/>
            <w:vMerge/>
          </w:tcPr>
          <w:p w14:paraId="42354F7A" w14:textId="77777777" w:rsidR="00BA4E2E" w:rsidRPr="001638A9" w:rsidRDefault="00BA4E2E" w:rsidP="00BA4E2E">
            <w:pPr>
              <w:rPr>
                <w:rFonts w:asciiTheme="majorHAnsi" w:hAnsiTheme="majorHAnsi"/>
                <w:bCs/>
                <w:sz w:val="20"/>
                <w:szCs w:val="20"/>
              </w:rPr>
            </w:pPr>
          </w:p>
        </w:tc>
        <w:tc>
          <w:tcPr>
            <w:tcW w:w="1701" w:type="dxa"/>
            <w:vMerge/>
          </w:tcPr>
          <w:p w14:paraId="1236E499" w14:textId="77777777" w:rsidR="00BA4E2E" w:rsidRPr="001638A9" w:rsidRDefault="00BA4E2E" w:rsidP="00BA4E2E">
            <w:pPr>
              <w:rPr>
                <w:rFonts w:asciiTheme="majorHAnsi" w:hAnsiTheme="majorHAnsi"/>
                <w:bCs/>
                <w:sz w:val="20"/>
                <w:szCs w:val="20"/>
              </w:rPr>
            </w:pPr>
          </w:p>
        </w:tc>
        <w:tc>
          <w:tcPr>
            <w:tcW w:w="1418" w:type="dxa"/>
            <w:vMerge/>
          </w:tcPr>
          <w:p w14:paraId="5EEC7CEC"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6DCB048"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3181648B"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4BFAF72C" w14:textId="284CF2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5E9222E" w14:textId="3E7413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0BD13EB1" w14:textId="7E6C7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55EC911" w14:textId="06F34A50"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Test passed after c</w:t>
            </w:r>
            <w:r w:rsidR="0057193E" w:rsidRPr="001638A9">
              <w:rPr>
                <w:rFonts w:asciiTheme="majorHAnsi" w:hAnsiTheme="majorHAnsi"/>
                <w:sz w:val="20"/>
                <w:szCs w:val="20"/>
              </w:rPr>
              <w:t xml:space="preserve">hange to code with </w:t>
            </w:r>
            <w:proofErr w:type="spellStart"/>
            <w:r w:rsidR="0057193E" w:rsidRPr="001638A9">
              <w:rPr>
                <w:rFonts w:asciiTheme="majorHAnsi" w:hAnsiTheme="majorHAnsi"/>
                <w:sz w:val="20"/>
                <w:szCs w:val="20"/>
              </w:rPr>
              <w:t>ChangeID</w:t>
            </w:r>
            <w:proofErr w:type="spellEnd"/>
            <w:r w:rsidR="0057193E" w:rsidRPr="001638A9">
              <w:rPr>
                <w:rFonts w:asciiTheme="majorHAnsi" w:hAnsiTheme="majorHAnsi"/>
                <w:sz w:val="20"/>
                <w:szCs w:val="20"/>
              </w:rPr>
              <w:t xml:space="preserve"> CHG</w:t>
            </w:r>
            <w:r w:rsidR="000A6445" w:rsidRPr="001638A9">
              <w:rPr>
                <w:rFonts w:asciiTheme="majorHAnsi" w:hAnsiTheme="majorHAnsi"/>
                <w:sz w:val="20"/>
                <w:szCs w:val="20"/>
              </w:rPr>
              <w:t>E</w:t>
            </w:r>
            <w:r w:rsidR="0057193E" w:rsidRPr="001638A9">
              <w:rPr>
                <w:rFonts w:asciiTheme="majorHAnsi" w:hAnsiTheme="majorHAnsi"/>
                <w:sz w:val="20"/>
                <w:szCs w:val="20"/>
              </w:rPr>
              <w:t>1</w:t>
            </w:r>
            <w:r w:rsidRPr="001638A9">
              <w:rPr>
                <w:rFonts w:asciiTheme="majorHAnsi" w:hAnsiTheme="majorHAnsi"/>
                <w:sz w:val="20"/>
                <w:szCs w:val="20"/>
              </w:rPr>
              <w:t>02</w:t>
            </w:r>
          </w:p>
        </w:tc>
      </w:tr>
      <w:tr w:rsidR="00BA4E2E" w:rsidRPr="001638A9" w14:paraId="37BC4CA1" w14:textId="77777777" w:rsidTr="00DD4D40">
        <w:tc>
          <w:tcPr>
            <w:tcW w:w="704" w:type="dxa"/>
            <w:shd w:val="clear" w:color="auto" w:fill="EFFFE9"/>
          </w:tcPr>
          <w:p w14:paraId="03D3599B" w14:textId="37F510C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131</w:t>
            </w:r>
          </w:p>
        </w:tc>
        <w:tc>
          <w:tcPr>
            <w:tcW w:w="1418" w:type="dxa"/>
          </w:tcPr>
          <w:p w14:paraId="5E21506B" w14:textId="1C8DE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 class member variables are private </w:t>
            </w:r>
          </w:p>
        </w:tc>
        <w:tc>
          <w:tcPr>
            <w:tcW w:w="2693" w:type="dxa"/>
          </w:tcPr>
          <w:p w14:paraId="3F171328" w14:textId="105F3B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from address, to address, subject line and email message variables are all set to private</w:t>
            </w:r>
          </w:p>
        </w:tc>
        <w:tc>
          <w:tcPr>
            <w:tcW w:w="1276" w:type="dxa"/>
          </w:tcPr>
          <w:p w14:paraId="7346A9CA" w14:textId="26F734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tcPr>
          <w:p w14:paraId="45553CBE" w14:textId="5711901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8EC966D" w14:textId="20CF21E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2753D11B" w14:textId="367C09F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589B5E0" w14:textId="4C04DB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 for all 4 variables</w:t>
            </w:r>
          </w:p>
        </w:tc>
        <w:tc>
          <w:tcPr>
            <w:tcW w:w="1417" w:type="dxa"/>
            <w:shd w:val="clear" w:color="auto" w:fill="EFFFE9"/>
          </w:tcPr>
          <w:p w14:paraId="1F132DA4" w14:textId="2B78398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22C9BAFB" w14:textId="4182AD6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30170487" w14:textId="77469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E15849C" w14:textId="020750CC" w:rsidR="00BA4E2E" w:rsidRPr="001638A9" w:rsidRDefault="0027624A"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A8D3F26" w14:textId="77777777" w:rsidR="00BA4E2E" w:rsidRPr="001638A9" w:rsidRDefault="00BA4E2E" w:rsidP="00BA4E2E">
            <w:pPr>
              <w:rPr>
                <w:rFonts w:asciiTheme="majorHAnsi" w:hAnsiTheme="majorHAnsi"/>
                <w:bCs/>
                <w:sz w:val="20"/>
                <w:szCs w:val="20"/>
              </w:rPr>
            </w:pPr>
          </w:p>
        </w:tc>
      </w:tr>
      <w:tr w:rsidR="00BA4E2E" w:rsidRPr="001638A9" w14:paraId="42C7133D" w14:textId="77777777" w:rsidTr="00DD4D40">
        <w:tc>
          <w:tcPr>
            <w:tcW w:w="704" w:type="dxa"/>
            <w:vMerge w:val="restart"/>
            <w:shd w:val="clear" w:color="auto" w:fill="EFFFE9"/>
          </w:tcPr>
          <w:p w14:paraId="7BC4421B" w14:textId="6A7AF10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132</w:t>
            </w:r>
          </w:p>
        </w:tc>
        <w:tc>
          <w:tcPr>
            <w:tcW w:w="1418" w:type="dxa"/>
            <w:vMerge w:val="restart"/>
          </w:tcPr>
          <w:p w14:paraId="3328F800" w14:textId="232A6711"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Check validity of Full email in </w:t>
            </w:r>
            <w:proofErr w:type="spellStart"/>
            <w:r w:rsidRPr="001638A9">
              <w:rPr>
                <w:rFonts w:asciiTheme="majorHAnsi" w:hAnsiTheme="majorHAnsi"/>
                <w:bCs/>
                <w:sz w:val="20"/>
                <w:szCs w:val="20"/>
              </w:rPr>
              <w:t>setFrom</w:t>
            </w:r>
            <w:proofErr w:type="spellEnd"/>
            <w:r w:rsidRPr="001638A9">
              <w:rPr>
                <w:rFonts w:asciiTheme="majorHAnsi" w:hAnsiTheme="majorHAnsi"/>
                <w:bCs/>
                <w:sz w:val="20"/>
                <w:szCs w:val="20"/>
              </w:rPr>
              <w:br/>
            </w:r>
            <w:r w:rsidRPr="001638A9">
              <w:rPr>
                <w:rFonts w:asciiTheme="majorHAnsi" w:hAnsiTheme="majorHAnsi"/>
                <w:b/>
                <w:bCs/>
                <w:sz w:val="20"/>
                <w:szCs w:val="20"/>
              </w:rPr>
              <w:t>(</w:t>
            </w:r>
            <w:proofErr w:type="spellStart"/>
            <w:r w:rsidRPr="001638A9">
              <w:rPr>
                <w:rFonts w:asciiTheme="majorHAnsi" w:hAnsiTheme="majorHAnsi"/>
                <w:b/>
                <w:bCs/>
                <w:sz w:val="20"/>
                <w:szCs w:val="20"/>
              </w:rPr>
              <w:t>setFrom</w:t>
            </w:r>
            <w:proofErr w:type="spellEnd"/>
            <w:r w:rsidRPr="001638A9">
              <w:rPr>
                <w:rFonts w:asciiTheme="majorHAnsi" w:hAnsiTheme="majorHAnsi"/>
                <w:b/>
                <w:bCs/>
                <w:sz w:val="20"/>
                <w:szCs w:val="20"/>
              </w:rPr>
              <w:t>)</w:t>
            </w:r>
          </w:p>
        </w:tc>
        <w:tc>
          <w:tcPr>
            <w:tcW w:w="2693" w:type="dxa"/>
            <w:vMerge w:val="restart"/>
          </w:tcPr>
          <w:p w14:paraId="45BEEAF2" w14:textId="15D375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484822AD" w14:textId="324AB6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12671BBF" w14:textId="5CE11AC0"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18A01A26" w14:textId="494B937C"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4739BCB4"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5117DA47" w14:textId="0D090E13"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1B1DB1A8" w14:textId="0F273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Null when calling </w:t>
            </w:r>
            <w:proofErr w:type="spellStart"/>
            <w:r w:rsidRPr="001638A9">
              <w:rPr>
                <w:rFonts w:asciiTheme="majorHAnsi" w:hAnsiTheme="majorHAnsi"/>
                <w:bCs/>
                <w:sz w:val="20"/>
                <w:szCs w:val="20"/>
              </w:rPr>
              <w:t>fromAddress</w:t>
            </w:r>
            <w:proofErr w:type="spellEnd"/>
          </w:p>
        </w:tc>
        <w:tc>
          <w:tcPr>
            <w:tcW w:w="1417" w:type="dxa"/>
            <w:shd w:val="clear" w:color="auto" w:fill="FFD5D1"/>
          </w:tcPr>
          <w:p w14:paraId="5D354808" w14:textId="4DF44400"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6019381E" w14:textId="267422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28AAF3D" w14:textId="304173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5D7196EB" w14:textId="70FAE73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69B79474" w14:textId="39C58639" w:rsidR="00BA4E2E" w:rsidRPr="001638A9" w:rsidRDefault="00BA4E2E" w:rsidP="00BA4E2E">
            <w:pPr>
              <w:rPr>
                <w:rFonts w:asciiTheme="majorHAnsi" w:hAnsiTheme="majorHAnsi"/>
                <w:bCs/>
                <w:sz w:val="20"/>
                <w:szCs w:val="20"/>
              </w:rPr>
            </w:pPr>
          </w:p>
        </w:tc>
      </w:tr>
      <w:tr w:rsidR="00BA4E2E" w:rsidRPr="001638A9" w14:paraId="74C7B418" w14:textId="77777777" w:rsidTr="00DD4D40">
        <w:tc>
          <w:tcPr>
            <w:tcW w:w="704" w:type="dxa"/>
            <w:vMerge/>
            <w:shd w:val="clear" w:color="auto" w:fill="EFFFE9"/>
          </w:tcPr>
          <w:p w14:paraId="32C8ECF3" w14:textId="77777777" w:rsidR="00BA4E2E" w:rsidRPr="005D433F" w:rsidRDefault="00BA4E2E" w:rsidP="00BA4E2E">
            <w:pPr>
              <w:rPr>
                <w:rFonts w:asciiTheme="majorHAnsi" w:hAnsiTheme="majorHAnsi"/>
                <w:b/>
                <w:bCs/>
                <w:sz w:val="20"/>
                <w:szCs w:val="20"/>
              </w:rPr>
            </w:pPr>
          </w:p>
        </w:tc>
        <w:tc>
          <w:tcPr>
            <w:tcW w:w="1418" w:type="dxa"/>
            <w:vMerge/>
          </w:tcPr>
          <w:p w14:paraId="61370163" w14:textId="77777777" w:rsidR="00BA4E2E" w:rsidRPr="001638A9" w:rsidRDefault="00BA4E2E" w:rsidP="00BA4E2E">
            <w:pPr>
              <w:rPr>
                <w:rFonts w:asciiTheme="majorHAnsi" w:hAnsiTheme="majorHAnsi"/>
                <w:bCs/>
                <w:sz w:val="20"/>
                <w:szCs w:val="20"/>
              </w:rPr>
            </w:pPr>
          </w:p>
        </w:tc>
        <w:tc>
          <w:tcPr>
            <w:tcW w:w="2693" w:type="dxa"/>
            <w:vMerge/>
          </w:tcPr>
          <w:p w14:paraId="163D2E60" w14:textId="77777777" w:rsidR="00BA4E2E" w:rsidRPr="001638A9" w:rsidRDefault="00BA4E2E" w:rsidP="00BA4E2E">
            <w:pPr>
              <w:rPr>
                <w:rFonts w:asciiTheme="majorHAnsi" w:hAnsiTheme="majorHAnsi"/>
                <w:bCs/>
                <w:sz w:val="20"/>
                <w:szCs w:val="20"/>
              </w:rPr>
            </w:pPr>
          </w:p>
        </w:tc>
        <w:tc>
          <w:tcPr>
            <w:tcW w:w="1276" w:type="dxa"/>
            <w:vMerge/>
          </w:tcPr>
          <w:p w14:paraId="4428D292" w14:textId="77777777" w:rsidR="00BA4E2E" w:rsidRPr="001638A9" w:rsidRDefault="00BA4E2E" w:rsidP="00BA4E2E">
            <w:pPr>
              <w:rPr>
                <w:rFonts w:asciiTheme="majorHAnsi" w:hAnsiTheme="majorHAnsi"/>
                <w:bCs/>
                <w:sz w:val="20"/>
                <w:szCs w:val="20"/>
              </w:rPr>
            </w:pPr>
          </w:p>
        </w:tc>
        <w:tc>
          <w:tcPr>
            <w:tcW w:w="1134" w:type="dxa"/>
            <w:vMerge/>
          </w:tcPr>
          <w:p w14:paraId="6D22FFA1" w14:textId="77777777" w:rsidR="00BA4E2E" w:rsidRPr="001638A9" w:rsidRDefault="00BA4E2E" w:rsidP="00BA4E2E">
            <w:pPr>
              <w:rPr>
                <w:rFonts w:asciiTheme="majorHAnsi" w:hAnsiTheme="majorHAnsi"/>
                <w:bCs/>
                <w:sz w:val="20"/>
                <w:szCs w:val="20"/>
              </w:rPr>
            </w:pPr>
          </w:p>
        </w:tc>
        <w:tc>
          <w:tcPr>
            <w:tcW w:w="1842" w:type="dxa"/>
            <w:vMerge/>
          </w:tcPr>
          <w:p w14:paraId="72B5C676" w14:textId="77777777" w:rsidR="00BA4E2E" w:rsidRPr="001638A9" w:rsidRDefault="00BA4E2E" w:rsidP="00BA4E2E">
            <w:pPr>
              <w:rPr>
                <w:rFonts w:asciiTheme="majorHAnsi" w:hAnsiTheme="majorHAnsi"/>
                <w:bCs/>
                <w:sz w:val="20"/>
                <w:szCs w:val="20"/>
              </w:rPr>
            </w:pPr>
          </w:p>
        </w:tc>
        <w:tc>
          <w:tcPr>
            <w:tcW w:w="1701" w:type="dxa"/>
            <w:vMerge/>
          </w:tcPr>
          <w:p w14:paraId="428B8A30" w14:textId="77777777" w:rsidR="00BA4E2E" w:rsidRPr="001638A9" w:rsidRDefault="00BA4E2E" w:rsidP="00BA4E2E">
            <w:pPr>
              <w:rPr>
                <w:rFonts w:asciiTheme="majorHAnsi" w:hAnsiTheme="majorHAnsi"/>
                <w:b/>
                <w:bCs/>
                <w:sz w:val="20"/>
                <w:szCs w:val="20"/>
              </w:rPr>
            </w:pPr>
          </w:p>
        </w:tc>
        <w:tc>
          <w:tcPr>
            <w:tcW w:w="1418" w:type="dxa"/>
            <w:vMerge/>
          </w:tcPr>
          <w:p w14:paraId="7E412DDF"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2589CD6F" w14:textId="1FCDBDC4"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329AD3E5" w14:textId="155EB42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8BFD759" w14:textId="2D659B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2B56565" w14:textId="555D1A7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100F86" w14:textId="5FA273A2"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w:t>
            </w:r>
            <w:r w:rsidR="0006330B" w:rsidRPr="001638A9">
              <w:rPr>
                <w:rFonts w:asciiTheme="majorHAnsi" w:hAnsiTheme="majorHAnsi"/>
                <w:sz w:val="20"/>
                <w:szCs w:val="20"/>
              </w:rPr>
              <w:t>E1</w:t>
            </w:r>
            <w:r w:rsidRPr="001638A9">
              <w:rPr>
                <w:rFonts w:asciiTheme="majorHAnsi" w:hAnsiTheme="majorHAnsi"/>
                <w:sz w:val="20"/>
                <w:szCs w:val="20"/>
              </w:rPr>
              <w:t>03</w:t>
            </w:r>
          </w:p>
          <w:p w14:paraId="332ECA20" w14:textId="77777777" w:rsidR="00BA4E2E" w:rsidRPr="001638A9" w:rsidRDefault="00BA4E2E" w:rsidP="00BA4E2E">
            <w:pPr>
              <w:rPr>
                <w:rFonts w:asciiTheme="majorHAnsi" w:hAnsiTheme="majorHAnsi"/>
                <w:sz w:val="20"/>
                <w:szCs w:val="20"/>
              </w:rPr>
            </w:pPr>
          </w:p>
          <w:p w14:paraId="33FFBB78" w14:textId="0C30475F" w:rsidR="00BA4E2E" w:rsidRPr="001638A9" w:rsidRDefault="00BA4E2E" w:rsidP="00BA4E2E">
            <w:pPr>
              <w:rPr>
                <w:rFonts w:asciiTheme="majorHAnsi" w:hAnsiTheme="majorHAnsi"/>
                <w:bCs/>
                <w:sz w:val="20"/>
                <w:szCs w:val="20"/>
              </w:rPr>
            </w:pPr>
          </w:p>
        </w:tc>
      </w:tr>
      <w:tr w:rsidR="00BA4E2E" w:rsidRPr="001638A9" w14:paraId="653A5EB0" w14:textId="77777777" w:rsidTr="00DD4D40">
        <w:tc>
          <w:tcPr>
            <w:tcW w:w="704" w:type="dxa"/>
            <w:vMerge w:val="restart"/>
            <w:shd w:val="clear" w:color="auto" w:fill="EFFFE9"/>
          </w:tcPr>
          <w:p w14:paraId="0499A455" w14:textId="631AB7F9"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lastRenderedPageBreak/>
              <w:t>133</w:t>
            </w:r>
          </w:p>
        </w:tc>
        <w:tc>
          <w:tcPr>
            <w:tcW w:w="1418" w:type="dxa"/>
            <w:vMerge w:val="restart"/>
          </w:tcPr>
          <w:p w14:paraId="1542094E" w14:textId="60E492C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 validity of Full email in </w:t>
            </w:r>
            <w:proofErr w:type="spellStart"/>
            <w:r w:rsidRPr="001638A9">
              <w:rPr>
                <w:rFonts w:asciiTheme="majorHAnsi" w:hAnsiTheme="majorHAnsi"/>
                <w:bCs/>
                <w:sz w:val="20"/>
                <w:szCs w:val="20"/>
              </w:rPr>
              <w:t>setTo</w:t>
            </w:r>
            <w:proofErr w:type="spellEnd"/>
            <w:r w:rsidRPr="001638A9">
              <w:rPr>
                <w:rFonts w:asciiTheme="majorHAnsi" w:hAnsiTheme="majorHAnsi"/>
                <w:bCs/>
                <w:sz w:val="20"/>
                <w:szCs w:val="20"/>
              </w:rPr>
              <w:br/>
            </w:r>
            <w:r w:rsidRPr="001638A9">
              <w:rPr>
                <w:rFonts w:asciiTheme="majorHAnsi" w:hAnsiTheme="majorHAnsi"/>
                <w:b/>
                <w:bCs/>
                <w:sz w:val="20"/>
                <w:szCs w:val="20"/>
              </w:rPr>
              <w:t>(</w:t>
            </w:r>
            <w:proofErr w:type="spellStart"/>
            <w:r w:rsidRPr="001638A9">
              <w:rPr>
                <w:rFonts w:asciiTheme="majorHAnsi" w:hAnsiTheme="majorHAnsi"/>
                <w:b/>
                <w:bCs/>
                <w:sz w:val="20"/>
                <w:szCs w:val="20"/>
              </w:rPr>
              <w:t>setTo</w:t>
            </w:r>
            <w:proofErr w:type="spellEnd"/>
            <w:r w:rsidRPr="001638A9">
              <w:rPr>
                <w:rFonts w:asciiTheme="majorHAnsi" w:hAnsiTheme="majorHAnsi"/>
                <w:b/>
                <w:bCs/>
                <w:sz w:val="20"/>
                <w:szCs w:val="20"/>
              </w:rPr>
              <w:t>)</w:t>
            </w:r>
          </w:p>
        </w:tc>
        <w:tc>
          <w:tcPr>
            <w:tcW w:w="2693" w:type="dxa"/>
            <w:vMerge w:val="restart"/>
          </w:tcPr>
          <w:p w14:paraId="216BA032" w14:textId="40D37D7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38ED741C" w14:textId="0C808EB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088C16C4" w14:textId="78709886"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1520059" w14:textId="7365E684"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135D590E"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To</w:t>
            </w:r>
          </w:p>
          <w:p w14:paraId="41E41113" w14:textId="7F2E21A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656FEF53" w14:textId="69AA029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Null when calling </w:t>
            </w:r>
            <w:proofErr w:type="spellStart"/>
            <w:r w:rsidRPr="001638A9">
              <w:rPr>
                <w:rFonts w:asciiTheme="majorHAnsi" w:hAnsiTheme="majorHAnsi"/>
                <w:bCs/>
                <w:sz w:val="20"/>
                <w:szCs w:val="20"/>
              </w:rPr>
              <w:t>toAddress</w:t>
            </w:r>
            <w:proofErr w:type="spellEnd"/>
          </w:p>
        </w:tc>
        <w:tc>
          <w:tcPr>
            <w:tcW w:w="1417" w:type="dxa"/>
            <w:shd w:val="clear" w:color="auto" w:fill="FFD5D1"/>
          </w:tcPr>
          <w:p w14:paraId="123D3E43" w14:textId="2EE19ABA"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528A5486" w14:textId="2EC5C5C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1FD97DC3" w14:textId="0FF0019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75BA5696" w14:textId="057AEF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0898B3E7" w14:textId="77777777" w:rsidR="00BA4E2E" w:rsidRPr="001638A9" w:rsidRDefault="00BA4E2E" w:rsidP="00BA4E2E">
            <w:pPr>
              <w:rPr>
                <w:rFonts w:asciiTheme="majorHAnsi" w:hAnsiTheme="majorHAnsi"/>
                <w:bCs/>
                <w:sz w:val="20"/>
                <w:szCs w:val="20"/>
              </w:rPr>
            </w:pPr>
          </w:p>
        </w:tc>
      </w:tr>
      <w:tr w:rsidR="00BA4E2E" w:rsidRPr="001638A9" w14:paraId="6D14A9CC" w14:textId="77777777" w:rsidTr="00DD4D40">
        <w:tc>
          <w:tcPr>
            <w:tcW w:w="704" w:type="dxa"/>
            <w:vMerge/>
            <w:shd w:val="clear" w:color="auto" w:fill="EFFFE9"/>
          </w:tcPr>
          <w:p w14:paraId="7ADA0FD3" w14:textId="77777777" w:rsidR="00BA4E2E" w:rsidRPr="001638A9" w:rsidRDefault="00BA4E2E" w:rsidP="00BA4E2E">
            <w:pPr>
              <w:rPr>
                <w:rFonts w:asciiTheme="majorHAnsi" w:hAnsiTheme="majorHAnsi"/>
                <w:bCs/>
                <w:sz w:val="20"/>
                <w:szCs w:val="20"/>
              </w:rPr>
            </w:pPr>
          </w:p>
        </w:tc>
        <w:tc>
          <w:tcPr>
            <w:tcW w:w="1418" w:type="dxa"/>
            <w:vMerge/>
          </w:tcPr>
          <w:p w14:paraId="1A9E057E" w14:textId="77777777" w:rsidR="00BA4E2E" w:rsidRPr="001638A9" w:rsidRDefault="00BA4E2E" w:rsidP="00BA4E2E">
            <w:pPr>
              <w:rPr>
                <w:rFonts w:asciiTheme="majorHAnsi" w:hAnsiTheme="majorHAnsi"/>
                <w:bCs/>
                <w:sz w:val="20"/>
                <w:szCs w:val="20"/>
              </w:rPr>
            </w:pPr>
          </w:p>
        </w:tc>
        <w:tc>
          <w:tcPr>
            <w:tcW w:w="2693" w:type="dxa"/>
            <w:vMerge/>
          </w:tcPr>
          <w:p w14:paraId="3B4585B8" w14:textId="77777777" w:rsidR="00BA4E2E" w:rsidRPr="001638A9" w:rsidRDefault="00BA4E2E" w:rsidP="00BA4E2E">
            <w:pPr>
              <w:rPr>
                <w:rFonts w:asciiTheme="majorHAnsi" w:hAnsiTheme="majorHAnsi"/>
                <w:bCs/>
                <w:sz w:val="20"/>
                <w:szCs w:val="20"/>
              </w:rPr>
            </w:pPr>
          </w:p>
        </w:tc>
        <w:tc>
          <w:tcPr>
            <w:tcW w:w="1276" w:type="dxa"/>
            <w:vMerge/>
          </w:tcPr>
          <w:p w14:paraId="7527C09A" w14:textId="77777777" w:rsidR="00BA4E2E" w:rsidRPr="001638A9" w:rsidRDefault="00BA4E2E" w:rsidP="00BA4E2E">
            <w:pPr>
              <w:rPr>
                <w:rFonts w:asciiTheme="majorHAnsi" w:hAnsiTheme="majorHAnsi"/>
                <w:bCs/>
                <w:sz w:val="20"/>
                <w:szCs w:val="20"/>
              </w:rPr>
            </w:pPr>
          </w:p>
        </w:tc>
        <w:tc>
          <w:tcPr>
            <w:tcW w:w="1134" w:type="dxa"/>
            <w:vMerge/>
          </w:tcPr>
          <w:p w14:paraId="1114CF35" w14:textId="77777777" w:rsidR="00BA4E2E" w:rsidRPr="001638A9" w:rsidRDefault="00BA4E2E" w:rsidP="00BA4E2E">
            <w:pPr>
              <w:rPr>
                <w:rFonts w:asciiTheme="majorHAnsi" w:hAnsiTheme="majorHAnsi"/>
                <w:bCs/>
                <w:sz w:val="20"/>
                <w:szCs w:val="20"/>
              </w:rPr>
            </w:pPr>
          </w:p>
        </w:tc>
        <w:tc>
          <w:tcPr>
            <w:tcW w:w="1842" w:type="dxa"/>
            <w:vMerge/>
          </w:tcPr>
          <w:p w14:paraId="665DD016" w14:textId="77777777" w:rsidR="00BA4E2E" w:rsidRPr="001638A9" w:rsidRDefault="00BA4E2E" w:rsidP="00BA4E2E">
            <w:pPr>
              <w:rPr>
                <w:rFonts w:asciiTheme="majorHAnsi" w:hAnsiTheme="majorHAnsi"/>
                <w:bCs/>
                <w:sz w:val="20"/>
                <w:szCs w:val="20"/>
              </w:rPr>
            </w:pPr>
          </w:p>
        </w:tc>
        <w:tc>
          <w:tcPr>
            <w:tcW w:w="1701" w:type="dxa"/>
            <w:vMerge/>
          </w:tcPr>
          <w:p w14:paraId="3804BFCC" w14:textId="77777777" w:rsidR="00BA4E2E" w:rsidRPr="001638A9" w:rsidRDefault="00BA4E2E" w:rsidP="00BA4E2E">
            <w:pPr>
              <w:rPr>
                <w:rFonts w:asciiTheme="majorHAnsi" w:hAnsiTheme="majorHAnsi"/>
                <w:b/>
                <w:bCs/>
                <w:sz w:val="20"/>
                <w:szCs w:val="20"/>
              </w:rPr>
            </w:pPr>
          </w:p>
        </w:tc>
        <w:tc>
          <w:tcPr>
            <w:tcW w:w="1418" w:type="dxa"/>
            <w:vMerge/>
          </w:tcPr>
          <w:p w14:paraId="293ECCDA"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69459591" w14:textId="1B4F9C0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2D87DBBB" w14:textId="3E5AFE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00558AB" w14:textId="428331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82779C0" w14:textId="4AA9268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76AE97" w14:textId="17460BF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CHG003</w:t>
            </w:r>
          </w:p>
        </w:tc>
      </w:tr>
    </w:tbl>
    <w:p w14:paraId="3660C9C7" w14:textId="77777777" w:rsidR="00D34ED2" w:rsidRPr="001638A9" w:rsidRDefault="00D34ED2" w:rsidP="00D34ED2">
      <w:pPr>
        <w:rPr>
          <w:rFonts w:asciiTheme="majorHAnsi" w:hAnsiTheme="majorHAnsi"/>
        </w:rPr>
      </w:pPr>
    </w:p>
    <w:p w14:paraId="38B403A8" w14:textId="1CD548F5" w:rsidR="001C763A" w:rsidRPr="001638A9" w:rsidRDefault="001C763A" w:rsidP="00C22672">
      <w:pPr>
        <w:rPr>
          <w:rFonts w:asciiTheme="majorHAnsi" w:hAnsiTheme="majorHAnsi"/>
          <w:bCs/>
        </w:rPr>
      </w:pPr>
    </w:p>
    <w:p w14:paraId="3D5C9F5E" w14:textId="255AB41D" w:rsidR="00EC6544" w:rsidRPr="001638A9" w:rsidRDefault="00EC6544" w:rsidP="00C22672">
      <w:pPr>
        <w:rPr>
          <w:rFonts w:asciiTheme="majorHAnsi" w:hAnsiTheme="majorHAnsi"/>
          <w:bCs/>
        </w:rPr>
      </w:pPr>
    </w:p>
    <w:p w14:paraId="23BC83A5" w14:textId="121312E2" w:rsidR="00EC6544" w:rsidRPr="001638A9" w:rsidRDefault="00EC6544" w:rsidP="00C22672">
      <w:pPr>
        <w:rPr>
          <w:rFonts w:asciiTheme="majorHAnsi" w:hAnsiTheme="majorHAnsi"/>
          <w:bCs/>
        </w:rPr>
      </w:pPr>
    </w:p>
    <w:p w14:paraId="00C81596" w14:textId="16F0D8C9" w:rsidR="00EC6544" w:rsidRPr="001638A9" w:rsidRDefault="00EC6544" w:rsidP="00C22672">
      <w:pPr>
        <w:rPr>
          <w:rFonts w:asciiTheme="majorHAnsi" w:hAnsiTheme="majorHAnsi"/>
          <w:bCs/>
        </w:rPr>
      </w:pPr>
    </w:p>
    <w:p w14:paraId="30B960D4" w14:textId="52C460C5" w:rsidR="00EC6544" w:rsidRPr="001638A9" w:rsidRDefault="00EC6544" w:rsidP="00C22672">
      <w:pPr>
        <w:rPr>
          <w:rFonts w:asciiTheme="majorHAnsi" w:hAnsiTheme="majorHAnsi"/>
          <w:bCs/>
        </w:rPr>
      </w:pPr>
    </w:p>
    <w:p w14:paraId="52C14D27" w14:textId="5CB9C2C2" w:rsidR="00EC6544" w:rsidRPr="001638A9" w:rsidRDefault="00EC6544" w:rsidP="00C22672">
      <w:pPr>
        <w:rPr>
          <w:rFonts w:asciiTheme="majorHAnsi" w:hAnsiTheme="majorHAnsi"/>
          <w:bCs/>
        </w:rPr>
      </w:pPr>
    </w:p>
    <w:p w14:paraId="5D717467" w14:textId="648B6AC8" w:rsidR="00EC6544" w:rsidRPr="001638A9" w:rsidRDefault="00EC6544" w:rsidP="00C22672">
      <w:pPr>
        <w:rPr>
          <w:rFonts w:asciiTheme="majorHAnsi" w:hAnsiTheme="majorHAnsi"/>
          <w:bCs/>
        </w:rPr>
      </w:pPr>
    </w:p>
    <w:p w14:paraId="538C72EA" w14:textId="4E21694D" w:rsidR="00EC6544" w:rsidRPr="001638A9" w:rsidRDefault="00EC6544" w:rsidP="00C22672">
      <w:pPr>
        <w:rPr>
          <w:rFonts w:asciiTheme="majorHAnsi" w:hAnsiTheme="majorHAnsi"/>
          <w:bCs/>
        </w:rPr>
      </w:pPr>
    </w:p>
    <w:p w14:paraId="72D19732" w14:textId="6DA24C67" w:rsidR="00EC6544" w:rsidRPr="001638A9" w:rsidRDefault="00EC6544" w:rsidP="00C22672">
      <w:pPr>
        <w:rPr>
          <w:rFonts w:asciiTheme="majorHAnsi" w:hAnsiTheme="majorHAnsi"/>
          <w:bCs/>
        </w:rPr>
      </w:pPr>
    </w:p>
    <w:p w14:paraId="0659F359" w14:textId="43D94E69" w:rsidR="00EC6544" w:rsidRPr="001638A9" w:rsidRDefault="00EC6544" w:rsidP="00C22672">
      <w:pPr>
        <w:rPr>
          <w:rFonts w:asciiTheme="majorHAnsi" w:hAnsiTheme="majorHAnsi"/>
          <w:bCs/>
        </w:rPr>
      </w:pPr>
    </w:p>
    <w:p w14:paraId="749F59C1" w14:textId="159DA4B6"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5048D845" w14:textId="775D9501" w:rsidR="0043303A" w:rsidRPr="001638A9" w:rsidRDefault="0043303A" w:rsidP="0043303A">
      <w:pPr>
        <w:pStyle w:val="Heading1"/>
      </w:pPr>
      <w:r w:rsidRPr="001638A9">
        <w:lastRenderedPageBreak/>
        <w:t>Email Class Change Log</w:t>
      </w:r>
    </w:p>
    <w:tbl>
      <w:tblPr>
        <w:tblW w:w="2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58"/>
        <w:gridCol w:w="1031"/>
        <w:gridCol w:w="4541"/>
        <w:gridCol w:w="1724"/>
        <w:gridCol w:w="1556"/>
        <w:gridCol w:w="1416"/>
        <w:gridCol w:w="1830"/>
        <w:gridCol w:w="2156"/>
        <w:gridCol w:w="3876"/>
      </w:tblGrid>
      <w:tr w:rsidR="005C47C4" w:rsidRPr="001638A9" w14:paraId="6996A8D5" w14:textId="77777777" w:rsidTr="00D7601B">
        <w:tc>
          <w:tcPr>
            <w:tcW w:w="1105" w:type="dxa"/>
          </w:tcPr>
          <w:p w14:paraId="1B210DF5" w14:textId="77777777" w:rsidR="00DD6A77" w:rsidRPr="005D433F" w:rsidRDefault="00DD6A77" w:rsidP="00992E74">
            <w:pPr>
              <w:rPr>
                <w:rFonts w:asciiTheme="majorHAnsi" w:hAnsiTheme="majorHAnsi"/>
                <w:b/>
                <w:sz w:val="20"/>
              </w:rPr>
            </w:pPr>
            <w:r w:rsidRPr="005D433F">
              <w:rPr>
                <w:rFonts w:asciiTheme="majorHAnsi" w:hAnsiTheme="majorHAnsi"/>
                <w:b/>
                <w:sz w:val="20"/>
              </w:rPr>
              <w:t>Change ID</w:t>
            </w:r>
          </w:p>
        </w:tc>
        <w:tc>
          <w:tcPr>
            <w:tcW w:w="1260" w:type="dxa"/>
          </w:tcPr>
          <w:p w14:paraId="5E2130E4" w14:textId="77777777" w:rsidR="00DD6A77" w:rsidRPr="005D433F" w:rsidRDefault="00DD6A77" w:rsidP="00992E74">
            <w:pPr>
              <w:rPr>
                <w:rFonts w:asciiTheme="majorHAnsi" w:hAnsiTheme="majorHAnsi"/>
                <w:b/>
                <w:sz w:val="20"/>
              </w:rPr>
            </w:pPr>
            <w:r w:rsidRPr="005D433F">
              <w:rPr>
                <w:rFonts w:asciiTheme="majorHAnsi" w:hAnsiTheme="majorHAnsi"/>
                <w:b/>
                <w:sz w:val="20"/>
              </w:rPr>
              <w:t>GIT Commit ID</w:t>
            </w:r>
          </w:p>
        </w:tc>
        <w:tc>
          <w:tcPr>
            <w:tcW w:w="979" w:type="dxa"/>
          </w:tcPr>
          <w:p w14:paraId="3A5D8035" w14:textId="77777777" w:rsidR="00DD6A77" w:rsidRPr="005D433F" w:rsidRDefault="00DD6A77" w:rsidP="00992E74">
            <w:pPr>
              <w:rPr>
                <w:rFonts w:asciiTheme="majorHAnsi" w:hAnsiTheme="majorHAnsi"/>
                <w:b/>
                <w:sz w:val="20"/>
              </w:rPr>
            </w:pPr>
            <w:r w:rsidRPr="005D433F">
              <w:rPr>
                <w:rFonts w:asciiTheme="majorHAnsi" w:hAnsiTheme="majorHAnsi"/>
                <w:b/>
                <w:sz w:val="20"/>
              </w:rPr>
              <w:t>Bug ID</w:t>
            </w:r>
          </w:p>
        </w:tc>
        <w:tc>
          <w:tcPr>
            <w:tcW w:w="4580" w:type="dxa"/>
          </w:tcPr>
          <w:p w14:paraId="300C41E1" w14:textId="77777777" w:rsidR="00DD6A77" w:rsidRPr="005D433F" w:rsidRDefault="00DD6A77" w:rsidP="00992E74">
            <w:pPr>
              <w:rPr>
                <w:rFonts w:asciiTheme="majorHAnsi" w:hAnsiTheme="majorHAnsi"/>
                <w:b/>
                <w:sz w:val="20"/>
              </w:rPr>
            </w:pPr>
            <w:r w:rsidRPr="005D433F">
              <w:rPr>
                <w:rFonts w:asciiTheme="majorHAnsi" w:hAnsiTheme="majorHAnsi"/>
                <w:b/>
                <w:sz w:val="20"/>
              </w:rPr>
              <w:t>Description of Change</w:t>
            </w:r>
          </w:p>
        </w:tc>
        <w:tc>
          <w:tcPr>
            <w:tcW w:w="1724" w:type="dxa"/>
          </w:tcPr>
          <w:p w14:paraId="6148194C" w14:textId="77777777" w:rsidR="00DD6A77" w:rsidRPr="005D433F" w:rsidRDefault="00DD6A77" w:rsidP="00992E74">
            <w:pPr>
              <w:jc w:val="center"/>
              <w:rPr>
                <w:rFonts w:asciiTheme="majorHAnsi" w:hAnsiTheme="majorHAnsi"/>
                <w:b/>
                <w:sz w:val="20"/>
              </w:rPr>
            </w:pPr>
            <w:r w:rsidRPr="005D433F">
              <w:rPr>
                <w:rFonts w:asciiTheme="majorHAnsi" w:hAnsiTheme="majorHAnsi"/>
                <w:b/>
                <w:sz w:val="20"/>
              </w:rPr>
              <w:t>Files Changed</w:t>
            </w:r>
          </w:p>
        </w:tc>
        <w:tc>
          <w:tcPr>
            <w:tcW w:w="1559" w:type="dxa"/>
          </w:tcPr>
          <w:p w14:paraId="25FF5A2B" w14:textId="77777777" w:rsidR="00DD6A77" w:rsidRPr="005D433F" w:rsidRDefault="00DD6A77" w:rsidP="00992E74">
            <w:pPr>
              <w:rPr>
                <w:rFonts w:asciiTheme="majorHAnsi" w:hAnsiTheme="majorHAnsi"/>
                <w:b/>
                <w:sz w:val="20"/>
              </w:rPr>
            </w:pPr>
            <w:r w:rsidRPr="005D433F">
              <w:rPr>
                <w:rFonts w:asciiTheme="majorHAnsi" w:hAnsiTheme="majorHAnsi"/>
                <w:b/>
                <w:sz w:val="20"/>
              </w:rPr>
              <w:t xml:space="preserve">Date Received </w:t>
            </w:r>
          </w:p>
        </w:tc>
        <w:tc>
          <w:tcPr>
            <w:tcW w:w="1417" w:type="dxa"/>
          </w:tcPr>
          <w:p w14:paraId="5032EA21" w14:textId="77777777" w:rsidR="00DD6A77" w:rsidRPr="005D433F" w:rsidRDefault="00DD6A77" w:rsidP="00992E74">
            <w:pPr>
              <w:rPr>
                <w:rFonts w:asciiTheme="majorHAnsi" w:hAnsiTheme="majorHAnsi"/>
                <w:b/>
                <w:sz w:val="20"/>
              </w:rPr>
            </w:pPr>
            <w:r w:rsidRPr="005D433F">
              <w:rPr>
                <w:rFonts w:asciiTheme="majorHAnsi" w:hAnsiTheme="majorHAnsi"/>
                <w:b/>
                <w:sz w:val="20"/>
              </w:rPr>
              <w:t>Date Changed</w:t>
            </w:r>
          </w:p>
        </w:tc>
        <w:tc>
          <w:tcPr>
            <w:tcW w:w="1841" w:type="dxa"/>
          </w:tcPr>
          <w:p w14:paraId="4C4CCAE8" w14:textId="77777777" w:rsidR="00DD6A77" w:rsidRPr="005D433F" w:rsidRDefault="00DD6A77" w:rsidP="00992E74">
            <w:pPr>
              <w:rPr>
                <w:rFonts w:asciiTheme="majorHAnsi" w:hAnsiTheme="majorHAnsi"/>
                <w:b/>
                <w:sz w:val="20"/>
              </w:rPr>
            </w:pPr>
            <w:r w:rsidRPr="005D433F">
              <w:rPr>
                <w:rFonts w:asciiTheme="majorHAnsi" w:hAnsiTheme="majorHAnsi"/>
                <w:b/>
                <w:sz w:val="20"/>
              </w:rPr>
              <w:t>Initiator By</w:t>
            </w:r>
            <w:r w:rsidRPr="005D433F">
              <w:rPr>
                <w:rFonts w:asciiTheme="majorHAnsi" w:hAnsiTheme="majorHAnsi"/>
                <w:b/>
                <w:sz w:val="20"/>
              </w:rPr>
              <w:br/>
              <w:t>(Who Changed)</w:t>
            </w:r>
          </w:p>
        </w:tc>
        <w:tc>
          <w:tcPr>
            <w:tcW w:w="2173" w:type="dxa"/>
          </w:tcPr>
          <w:p w14:paraId="3910F4BB" w14:textId="77777777" w:rsidR="00DD6A77" w:rsidRPr="005D433F" w:rsidRDefault="00DD6A77" w:rsidP="00992E74">
            <w:pPr>
              <w:rPr>
                <w:rFonts w:asciiTheme="majorHAnsi" w:hAnsiTheme="majorHAnsi"/>
                <w:b/>
                <w:sz w:val="20"/>
              </w:rPr>
            </w:pPr>
            <w:r w:rsidRPr="005D433F">
              <w:rPr>
                <w:rFonts w:asciiTheme="majorHAnsi" w:hAnsiTheme="majorHAnsi"/>
                <w:b/>
                <w:sz w:val="20"/>
              </w:rPr>
              <w:t>Change Checked By</w:t>
            </w:r>
          </w:p>
        </w:tc>
        <w:tc>
          <w:tcPr>
            <w:tcW w:w="3911" w:type="dxa"/>
          </w:tcPr>
          <w:p w14:paraId="5A898A97" w14:textId="77777777" w:rsidR="00DD6A77" w:rsidRPr="005D433F" w:rsidRDefault="00DD6A77" w:rsidP="00992E74">
            <w:pPr>
              <w:rPr>
                <w:rFonts w:asciiTheme="majorHAnsi" w:hAnsiTheme="majorHAnsi"/>
                <w:b/>
                <w:sz w:val="20"/>
              </w:rPr>
            </w:pPr>
            <w:r w:rsidRPr="005D433F">
              <w:rPr>
                <w:rFonts w:asciiTheme="majorHAnsi" w:hAnsiTheme="majorHAnsi"/>
                <w:b/>
                <w:sz w:val="20"/>
              </w:rPr>
              <w:t>Notes</w:t>
            </w:r>
          </w:p>
        </w:tc>
      </w:tr>
      <w:tr w:rsidR="005C47C4" w:rsidRPr="001638A9" w14:paraId="30A824E2" w14:textId="77777777" w:rsidTr="00D7601B">
        <w:tc>
          <w:tcPr>
            <w:tcW w:w="1105" w:type="dxa"/>
          </w:tcPr>
          <w:p w14:paraId="53D7D562" w14:textId="65AC6592" w:rsidR="008B334E" w:rsidRPr="005D433F" w:rsidRDefault="00FC0353" w:rsidP="008B334E">
            <w:pPr>
              <w:rPr>
                <w:rFonts w:asciiTheme="majorHAnsi" w:hAnsiTheme="majorHAnsi"/>
                <w:b/>
              </w:rPr>
            </w:pPr>
            <w:r w:rsidRPr="005D433F">
              <w:rPr>
                <w:rFonts w:asciiTheme="majorHAnsi" w:hAnsiTheme="majorHAnsi"/>
                <w:b/>
              </w:rPr>
              <w:t>CHGE1</w:t>
            </w:r>
            <w:r w:rsidR="008023DB" w:rsidRPr="005D433F">
              <w:rPr>
                <w:rFonts w:asciiTheme="majorHAnsi" w:hAnsiTheme="majorHAnsi"/>
                <w:b/>
              </w:rPr>
              <w:t>01</w:t>
            </w:r>
          </w:p>
        </w:tc>
        <w:tc>
          <w:tcPr>
            <w:tcW w:w="1260" w:type="dxa"/>
          </w:tcPr>
          <w:p w14:paraId="1A2200EC" w14:textId="36FB7A72" w:rsidR="008B334E" w:rsidRPr="005D433F" w:rsidRDefault="00AA355C" w:rsidP="008B334E">
            <w:pPr>
              <w:rPr>
                <w:rFonts w:asciiTheme="majorHAnsi" w:hAnsiTheme="majorHAnsi"/>
                <w:b/>
              </w:rPr>
            </w:pPr>
            <w:r w:rsidRPr="005D433F">
              <w:rPr>
                <w:rFonts w:asciiTheme="majorHAnsi" w:hAnsiTheme="majorHAnsi"/>
                <w:b/>
              </w:rPr>
              <w:t>D2c7cf7</w:t>
            </w:r>
          </w:p>
        </w:tc>
        <w:tc>
          <w:tcPr>
            <w:tcW w:w="979" w:type="dxa"/>
          </w:tcPr>
          <w:p w14:paraId="258A1BED" w14:textId="56D4409E" w:rsidR="008B334E" w:rsidRPr="005D433F" w:rsidRDefault="00FC0353" w:rsidP="008B334E">
            <w:pPr>
              <w:rPr>
                <w:rFonts w:asciiTheme="majorHAnsi" w:hAnsiTheme="majorHAnsi"/>
                <w:b/>
              </w:rPr>
            </w:pPr>
            <w:r w:rsidRPr="005D433F">
              <w:rPr>
                <w:rFonts w:asciiTheme="majorHAnsi" w:hAnsiTheme="majorHAnsi"/>
                <w:b/>
              </w:rPr>
              <w:t>BUG1</w:t>
            </w:r>
            <w:r w:rsidR="008B334E" w:rsidRPr="005D433F">
              <w:rPr>
                <w:rFonts w:asciiTheme="majorHAnsi" w:hAnsiTheme="majorHAnsi"/>
                <w:b/>
              </w:rPr>
              <w:t>0</w:t>
            </w:r>
            <w:r w:rsidR="00C71202" w:rsidRPr="005D433F">
              <w:rPr>
                <w:rFonts w:asciiTheme="majorHAnsi" w:hAnsiTheme="majorHAnsi"/>
                <w:b/>
              </w:rPr>
              <w:t>2</w:t>
            </w:r>
          </w:p>
        </w:tc>
        <w:tc>
          <w:tcPr>
            <w:tcW w:w="4580" w:type="dxa"/>
          </w:tcPr>
          <w:p w14:paraId="3E5E23CC" w14:textId="5972C4A3" w:rsidR="008B334E" w:rsidRPr="001638A9" w:rsidRDefault="008B334E" w:rsidP="008B334E">
            <w:pPr>
              <w:rPr>
                <w:rFonts w:asciiTheme="majorHAnsi" w:hAnsiTheme="majorHAnsi"/>
              </w:rPr>
            </w:pPr>
            <w:r w:rsidRPr="001638A9">
              <w:rPr>
                <w:rFonts w:asciiTheme="majorHAnsi" w:hAnsiTheme="majorHAnsi"/>
              </w:rPr>
              <w:t xml:space="preserve">Return statement of </w:t>
            </w: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 getter method changed from “</w:t>
            </w:r>
            <w:proofErr w:type="spellStart"/>
            <w:r w:rsidRPr="001638A9">
              <w:rPr>
                <w:rFonts w:asciiTheme="majorHAnsi" w:hAnsiTheme="majorHAnsi"/>
              </w:rPr>
              <w:t>emailMessage</w:t>
            </w:r>
            <w:proofErr w:type="spellEnd"/>
            <w:r w:rsidRPr="001638A9">
              <w:rPr>
                <w:rFonts w:asciiTheme="majorHAnsi" w:hAnsiTheme="majorHAnsi"/>
              </w:rPr>
              <w:t>()” method to “</w:t>
            </w:r>
            <w:proofErr w:type="spellStart"/>
            <w:r w:rsidRPr="001638A9">
              <w:rPr>
                <w:rFonts w:asciiTheme="majorHAnsi" w:hAnsiTheme="majorHAnsi"/>
              </w:rPr>
              <w:t>emailMessage</w:t>
            </w:r>
            <w:proofErr w:type="spellEnd"/>
            <w:r w:rsidRPr="001638A9">
              <w:rPr>
                <w:rFonts w:asciiTheme="majorHAnsi" w:hAnsiTheme="majorHAnsi"/>
              </w:rPr>
              <w:t>” variable.</w:t>
            </w:r>
          </w:p>
        </w:tc>
        <w:tc>
          <w:tcPr>
            <w:tcW w:w="1724" w:type="dxa"/>
          </w:tcPr>
          <w:p w14:paraId="3C9014A3" w14:textId="6D954E99" w:rsidR="008B334E" w:rsidRPr="001638A9" w:rsidRDefault="008B334E" w:rsidP="008B334E">
            <w:pPr>
              <w:rPr>
                <w:rFonts w:asciiTheme="majorHAnsi" w:hAnsiTheme="majorHAnsi"/>
              </w:rPr>
            </w:pPr>
            <w:proofErr w:type="spellStart"/>
            <w:r w:rsidRPr="001638A9">
              <w:rPr>
                <w:rFonts w:asciiTheme="majorHAnsi" w:hAnsiTheme="majorHAnsi"/>
              </w:rPr>
              <w:t>CompanyEmail</w:t>
            </w:r>
            <w:proofErr w:type="spellEnd"/>
            <w:r w:rsidR="00D9707F" w:rsidRPr="001638A9">
              <w:rPr>
                <w:rFonts w:asciiTheme="majorHAnsi" w:hAnsiTheme="majorHAnsi"/>
              </w:rPr>
              <w:br/>
              <w:t>(</w:t>
            </w:r>
            <w:proofErr w:type="spellStart"/>
            <w:r w:rsidR="00D9707F" w:rsidRPr="001638A9">
              <w:rPr>
                <w:rFonts w:asciiTheme="majorHAnsi" w:hAnsiTheme="majorHAnsi"/>
              </w:rPr>
              <w:t>emailMessage</w:t>
            </w:r>
            <w:proofErr w:type="spellEnd"/>
            <w:r w:rsidR="00D9707F" w:rsidRPr="001638A9">
              <w:rPr>
                <w:rFonts w:asciiTheme="majorHAnsi" w:hAnsiTheme="majorHAnsi"/>
              </w:rPr>
              <w:t>)</w:t>
            </w:r>
          </w:p>
        </w:tc>
        <w:tc>
          <w:tcPr>
            <w:tcW w:w="1559" w:type="dxa"/>
          </w:tcPr>
          <w:p w14:paraId="7E748EA6" w14:textId="34DC1843" w:rsidR="008B334E" w:rsidRPr="001638A9" w:rsidRDefault="008B334E" w:rsidP="008B334E">
            <w:pPr>
              <w:rPr>
                <w:rFonts w:asciiTheme="majorHAnsi" w:hAnsiTheme="majorHAnsi"/>
              </w:rPr>
            </w:pPr>
            <w:r w:rsidRPr="001638A9">
              <w:rPr>
                <w:rFonts w:asciiTheme="majorHAnsi" w:hAnsiTheme="majorHAnsi"/>
              </w:rPr>
              <w:t>26/04/2018</w:t>
            </w:r>
          </w:p>
        </w:tc>
        <w:tc>
          <w:tcPr>
            <w:tcW w:w="1417" w:type="dxa"/>
          </w:tcPr>
          <w:p w14:paraId="5891638D" w14:textId="37EE4702" w:rsidR="008B334E" w:rsidRPr="001638A9" w:rsidRDefault="003D7647" w:rsidP="008B334E">
            <w:pPr>
              <w:rPr>
                <w:rFonts w:asciiTheme="majorHAnsi" w:hAnsiTheme="majorHAnsi"/>
              </w:rPr>
            </w:pPr>
            <w:r w:rsidRPr="001638A9">
              <w:rPr>
                <w:rFonts w:asciiTheme="majorHAnsi" w:hAnsiTheme="majorHAnsi"/>
              </w:rPr>
              <w:t>27/04/2018</w:t>
            </w:r>
          </w:p>
        </w:tc>
        <w:tc>
          <w:tcPr>
            <w:tcW w:w="1841" w:type="dxa"/>
          </w:tcPr>
          <w:p w14:paraId="5CA4EBC4" w14:textId="0AA45BE7" w:rsidR="008B334E" w:rsidRPr="001638A9" w:rsidRDefault="003D7647" w:rsidP="008B334E">
            <w:pPr>
              <w:rPr>
                <w:rFonts w:asciiTheme="majorHAnsi" w:hAnsiTheme="majorHAnsi"/>
              </w:rPr>
            </w:pPr>
            <w:r w:rsidRPr="001638A9">
              <w:rPr>
                <w:rFonts w:asciiTheme="majorHAnsi" w:hAnsiTheme="majorHAnsi"/>
              </w:rPr>
              <w:t>Aidan Reed</w:t>
            </w:r>
          </w:p>
        </w:tc>
        <w:tc>
          <w:tcPr>
            <w:tcW w:w="2173" w:type="dxa"/>
          </w:tcPr>
          <w:p w14:paraId="3DF5AC59" w14:textId="77777777" w:rsidR="008B334E" w:rsidRPr="001638A9" w:rsidRDefault="008B334E" w:rsidP="008B334E">
            <w:pPr>
              <w:rPr>
                <w:rFonts w:asciiTheme="majorHAnsi" w:hAnsiTheme="majorHAnsi"/>
              </w:rPr>
            </w:pPr>
          </w:p>
        </w:tc>
        <w:tc>
          <w:tcPr>
            <w:tcW w:w="3911" w:type="dxa"/>
          </w:tcPr>
          <w:p w14:paraId="14E1ACA0" w14:textId="58BFFDAA" w:rsidR="008B334E" w:rsidRPr="001638A9" w:rsidRDefault="00CF310F" w:rsidP="008B334E">
            <w:pPr>
              <w:rPr>
                <w:rFonts w:asciiTheme="majorHAnsi" w:hAnsiTheme="majorHAnsi"/>
              </w:rPr>
            </w:pPr>
            <w:r w:rsidRPr="001638A9">
              <w:rPr>
                <w:rFonts w:asciiTheme="majorHAnsi" w:hAnsiTheme="majorHAnsi"/>
              </w:rPr>
              <w:t xml:space="preserve">Changed code removing method call and </w:t>
            </w:r>
            <w:r w:rsidR="00DA1F35" w:rsidRPr="001638A9">
              <w:rPr>
                <w:rFonts w:asciiTheme="majorHAnsi" w:hAnsiTheme="majorHAnsi"/>
              </w:rPr>
              <w:t xml:space="preserve">setting return value to </w:t>
            </w:r>
            <w:proofErr w:type="spellStart"/>
            <w:r w:rsidR="00DA1F35" w:rsidRPr="001638A9">
              <w:rPr>
                <w:rFonts w:asciiTheme="majorHAnsi" w:hAnsiTheme="majorHAnsi"/>
              </w:rPr>
              <w:t>emailMessage</w:t>
            </w:r>
            <w:proofErr w:type="spellEnd"/>
            <w:r w:rsidR="00DA1F35" w:rsidRPr="001638A9">
              <w:rPr>
                <w:rFonts w:asciiTheme="majorHAnsi" w:hAnsiTheme="majorHAnsi"/>
              </w:rPr>
              <w:t xml:space="preserve"> member variable</w:t>
            </w:r>
          </w:p>
        </w:tc>
      </w:tr>
      <w:tr w:rsidR="00855E09" w:rsidRPr="001638A9" w14:paraId="7C14905B" w14:textId="77777777" w:rsidTr="00D7601B">
        <w:tc>
          <w:tcPr>
            <w:tcW w:w="1105" w:type="dxa"/>
            <w:vMerge w:val="restart"/>
          </w:tcPr>
          <w:p w14:paraId="3D9BB2C4" w14:textId="76CA7DEE" w:rsidR="00855E09" w:rsidRPr="005D433F" w:rsidRDefault="00FC0353" w:rsidP="008B334E">
            <w:pPr>
              <w:rPr>
                <w:rFonts w:asciiTheme="majorHAnsi" w:hAnsiTheme="majorHAnsi"/>
                <w:b/>
              </w:rPr>
            </w:pPr>
            <w:r w:rsidRPr="005D433F">
              <w:rPr>
                <w:rFonts w:asciiTheme="majorHAnsi" w:hAnsiTheme="majorHAnsi"/>
                <w:b/>
              </w:rPr>
              <w:t>CHGE1</w:t>
            </w:r>
            <w:r w:rsidR="00855E09" w:rsidRPr="005D433F">
              <w:rPr>
                <w:rFonts w:asciiTheme="majorHAnsi" w:hAnsiTheme="majorHAnsi"/>
                <w:b/>
              </w:rPr>
              <w:t>02</w:t>
            </w:r>
          </w:p>
        </w:tc>
        <w:tc>
          <w:tcPr>
            <w:tcW w:w="1260" w:type="dxa"/>
          </w:tcPr>
          <w:p w14:paraId="1925D9AE" w14:textId="4823ABFE" w:rsidR="00855E09" w:rsidRPr="005D433F" w:rsidRDefault="00855E09" w:rsidP="008B334E">
            <w:pPr>
              <w:rPr>
                <w:rFonts w:asciiTheme="majorHAnsi" w:hAnsiTheme="majorHAnsi"/>
                <w:b/>
              </w:rPr>
            </w:pPr>
            <w:r w:rsidRPr="005D433F">
              <w:rPr>
                <w:rFonts w:asciiTheme="majorHAnsi" w:hAnsiTheme="majorHAnsi"/>
                <w:b/>
              </w:rPr>
              <w:t>5aa2fcf</w:t>
            </w:r>
          </w:p>
        </w:tc>
        <w:tc>
          <w:tcPr>
            <w:tcW w:w="979" w:type="dxa"/>
            <w:vMerge w:val="restart"/>
          </w:tcPr>
          <w:p w14:paraId="5C1C9ED5" w14:textId="097FEADA" w:rsidR="00855E09" w:rsidRPr="005D433F" w:rsidRDefault="00FC0353" w:rsidP="008B334E">
            <w:pPr>
              <w:rPr>
                <w:rFonts w:asciiTheme="majorHAnsi" w:hAnsiTheme="majorHAnsi"/>
                <w:b/>
              </w:rPr>
            </w:pPr>
            <w:r w:rsidRPr="005D433F">
              <w:rPr>
                <w:rFonts w:asciiTheme="majorHAnsi" w:hAnsiTheme="majorHAnsi"/>
                <w:b/>
              </w:rPr>
              <w:t>BUG1</w:t>
            </w:r>
            <w:r w:rsidR="00855E09" w:rsidRPr="005D433F">
              <w:rPr>
                <w:rFonts w:asciiTheme="majorHAnsi" w:hAnsiTheme="majorHAnsi"/>
                <w:b/>
              </w:rPr>
              <w:t>03</w:t>
            </w:r>
          </w:p>
        </w:tc>
        <w:tc>
          <w:tcPr>
            <w:tcW w:w="4580" w:type="dxa"/>
          </w:tcPr>
          <w:p w14:paraId="51063B2D" w14:textId="063E724F" w:rsidR="00855E09" w:rsidRPr="001638A9" w:rsidRDefault="00855E09" w:rsidP="008B334E">
            <w:pPr>
              <w:rPr>
                <w:rFonts w:asciiTheme="majorHAnsi" w:hAnsiTheme="majorHAnsi"/>
              </w:rPr>
            </w:pPr>
            <w:r w:rsidRPr="001638A9">
              <w:rPr>
                <w:rFonts w:asciiTheme="majorHAnsi" w:hAnsiTheme="majorHAnsi"/>
              </w:rPr>
              <w:t xml:space="preserve">Null Pointer exception when using </w:t>
            </w:r>
            <w:proofErr w:type="spellStart"/>
            <w:r w:rsidRPr="001638A9">
              <w:rPr>
                <w:rFonts w:asciiTheme="majorHAnsi" w:hAnsiTheme="majorHAnsi"/>
              </w:rPr>
              <w:t>toString</w:t>
            </w:r>
            <w:proofErr w:type="spellEnd"/>
            <w:r w:rsidRPr="001638A9">
              <w:rPr>
                <w:rFonts w:asciiTheme="majorHAnsi" w:hAnsiTheme="majorHAnsi"/>
              </w:rPr>
              <w:t xml:space="preserve"> when the subject has not been set. Add a condition to the method to check if null and print “[no subject set]” if null</w:t>
            </w:r>
          </w:p>
        </w:tc>
        <w:tc>
          <w:tcPr>
            <w:tcW w:w="1724" w:type="dxa"/>
          </w:tcPr>
          <w:p w14:paraId="77191977" w14:textId="14D88CE6" w:rsidR="00855E09" w:rsidRPr="001638A9" w:rsidRDefault="00855E09" w:rsidP="008B334E">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br/>
            </w:r>
            <w:proofErr w:type="spellStart"/>
            <w:proofErr w:type="gramStart"/>
            <w:r w:rsidRPr="001638A9">
              <w:rPr>
                <w:rFonts w:asciiTheme="majorHAnsi" w:hAnsiTheme="majorHAnsi"/>
              </w:rPr>
              <w:t>toString</w:t>
            </w:r>
            <w:proofErr w:type="spellEnd"/>
            <w:r w:rsidRPr="001638A9">
              <w:rPr>
                <w:rFonts w:asciiTheme="majorHAnsi" w:hAnsiTheme="majorHAnsi"/>
              </w:rPr>
              <w:t>(</w:t>
            </w:r>
            <w:proofErr w:type="gramEnd"/>
            <w:r w:rsidRPr="001638A9">
              <w:rPr>
                <w:rFonts w:asciiTheme="majorHAnsi" w:hAnsiTheme="majorHAnsi"/>
              </w:rPr>
              <w:t>)</w:t>
            </w:r>
          </w:p>
        </w:tc>
        <w:tc>
          <w:tcPr>
            <w:tcW w:w="1559" w:type="dxa"/>
          </w:tcPr>
          <w:p w14:paraId="18F2EE8E" w14:textId="63BF4D7B" w:rsidR="00855E09" w:rsidRPr="001638A9" w:rsidRDefault="00855E09" w:rsidP="008B334E">
            <w:pPr>
              <w:rPr>
                <w:rFonts w:asciiTheme="majorHAnsi" w:hAnsiTheme="majorHAnsi"/>
              </w:rPr>
            </w:pPr>
            <w:r w:rsidRPr="001638A9">
              <w:rPr>
                <w:rFonts w:asciiTheme="majorHAnsi" w:hAnsiTheme="majorHAnsi"/>
              </w:rPr>
              <w:t>26/04/2018</w:t>
            </w:r>
          </w:p>
        </w:tc>
        <w:tc>
          <w:tcPr>
            <w:tcW w:w="1417" w:type="dxa"/>
          </w:tcPr>
          <w:p w14:paraId="3AB68F09" w14:textId="7A72EB82" w:rsidR="00855E09" w:rsidRPr="001638A9" w:rsidRDefault="00855E09" w:rsidP="008B334E">
            <w:pPr>
              <w:rPr>
                <w:rFonts w:asciiTheme="majorHAnsi" w:hAnsiTheme="majorHAnsi"/>
              </w:rPr>
            </w:pPr>
            <w:r w:rsidRPr="001638A9">
              <w:rPr>
                <w:rFonts w:asciiTheme="majorHAnsi" w:hAnsiTheme="majorHAnsi"/>
              </w:rPr>
              <w:t>27/04/2018</w:t>
            </w:r>
          </w:p>
        </w:tc>
        <w:tc>
          <w:tcPr>
            <w:tcW w:w="1841" w:type="dxa"/>
          </w:tcPr>
          <w:p w14:paraId="089A10C2" w14:textId="2F144D57" w:rsidR="00855E09" w:rsidRPr="001638A9" w:rsidRDefault="00855E09" w:rsidP="008B334E">
            <w:pPr>
              <w:rPr>
                <w:rFonts w:asciiTheme="majorHAnsi" w:hAnsiTheme="majorHAnsi"/>
              </w:rPr>
            </w:pPr>
            <w:r w:rsidRPr="001638A9">
              <w:rPr>
                <w:rFonts w:asciiTheme="majorHAnsi" w:hAnsiTheme="majorHAnsi"/>
              </w:rPr>
              <w:t>Aidan Reed</w:t>
            </w:r>
          </w:p>
        </w:tc>
        <w:tc>
          <w:tcPr>
            <w:tcW w:w="2173" w:type="dxa"/>
          </w:tcPr>
          <w:p w14:paraId="198196B4" w14:textId="77777777" w:rsidR="00855E09" w:rsidRPr="001638A9" w:rsidRDefault="00855E09" w:rsidP="008B334E">
            <w:pPr>
              <w:rPr>
                <w:rFonts w:asciiTheme="majorHAnsi" w:hAnsiTheme="majorHAnsi"/>
              </w:rPr>
            </w:pPr>
          </w:p>
        </w:tc>
        <w:tc>
          <w:tcPr>
            <w:tcW w:w="3911" w:type="dxa"/>
          </w:tcPr>
          <w:p w14:paraId="1B7F4206" w14:textId="0D7D900D" w:rsidR="00855E09" w:rsidRPr="001638A9" w:rsidRDefault="00855E09" w:rsidP="008B334E">
            <w:pPr>
              <w:rPr>
                <w:rFonts w:asciiTheme="majorHAnsi" w:hAnsiTheme="majorHAnsi"/>
              </w:rPr>
            </w:pPr>
            <w:r w:rsidRPr="001638A9">
              <w:rPr>
                <w:rFonts w:asciiTheme="majorHAnsi" w:hAnsiTheme="majorHAnsi"/>
              </w:rPr>
              <w:t xml:space="preserve">Added a null check to </w:t>
            </w:r>
            <w:proofErr w:type="spellStart"/>
            <w:r w:rsidRPr="001638A9">
              <w:rPr>
                <w:rFonts w:asciiTheme="majorHAnsi" w:hAnsiTheme="majorHAnsi"/>
              </w:rPr>
              <w:t>toString</w:t>
            </w:r>
            <w:proofErr w:type="spellEnd"/>
            <w:r w:rsidRPr="001638A9">
              <w:rPr>
                <w:rFonts w:asciiTheme="majorHAnsi" w:hAnsiTheme="majorHAnsi"/>
              </w:rPr>
              <w:t xml:space="preserve"> method to prevent null pointer exception</w:t>
            </w:r>
          </w:p>
        </w:tc>
      </w:tr>
      <w:tr w:rsidR="00684845" w:rsidRPr="001638A9" w14:paraId="0BBB19DB" w14:textId="77777777" w:rsidTr="00D7601B">
        <w:tc>
          <w:tcPr>
            <w:tcW w:w="1105" w:type="dxa"/>
            <w:vMerge/>
          </w:tcPr>
          <w:p w14:paraId="7B0C4A33" w14:textId="77777777" w:rsidR="00684845" w:rsidRPr="005D433F" w:rsidRDefault="00684845" w:rsidP="00684845">
            <w:pPr>
              <w:rPr>
                <w:rFonts w:asciiTheme="majorHAnsi" w:hAnsiTheme="majorHAnsi"/>
                <w:b/>
              </w:rPr>
            </w:pPr>
          </w:p>
        </w:tc>
        <w:tc>
          <w:tcPr>
            <w:tcW w:w="1260" w:type="dxa"/>
          </w:tcPr>
          <w:p w14:paraId="21878A2E" w14:textId="705004A0" w:rsidR="00684845" w:rsidRPr="005D433F" w:rsidRDefault="00684845" w:rsidP="00684845">
            <w:pPr>
              <w:rPr>
                <w:rFonts w:asciiTheme="majorHAnsi" w:hAnsiTheme="majorHAnsi"/>
                <w:b/>
              </w:rPr>
            </w:pPr>
          </w:p>
          <w:p w14:paraId="48CE6808" w14:textId="3179E921" w:rsidR="00684845" w:rsidRPr="005D433F" w:rsidRDefault="00684845" w:rsidP="00684845">
            <w:pPr>
              <w:rPr>
                <w:rFonts w:asciiTheme="majorHAnsi" w:hAnsiTheme="majorHAnsi"/>
                <w:b/>
              </w:rPr>
            </w:pPr>
            <w:r w:rsidRPr="005D433F">
              <w:rPr>
                <w:rFonts w:asciiTheme="majorHAnsi" w:hAnsiTheme="majorHAnsi"/>
                <w:b/>
              </w:rPr>
              <w:t>2239fe2</w:t>
            </w:r>
          </w:p>
        </w:tc>
        <w:tc>
          <w:tcPr>
            <w:tcW w:w="979" w:type="dxa"/>
            <w:vMerge/>
          </w:tcPr>
          <w:p w14:paraId="67CCBFBB" w14:textId="77777777" w:rsidR="00684845" w:rsidRPr="005D433F" w:rsidRDefault="00684845" w:rsidP="00684845">
            <w:pPr>
              <w:rPr>
                <w:rFonts w:asciiTheme="majorHAnsi" w:hAnsiTheme="majorHAnsi"/>
                <w:b/>
              </w:rPr>
            </w:pPr>
          </w:p>
        </w:tc>
        <w:tc>
          <w:tcPr>
            <w:tcW w:w="4580" w:type="dxa"/>
          </w:tcPr>
          <w:p w14:paraId="34E44B8A" w14:textId="32EAD939" w:rsidR="00684845" w:rsidRPr="001638A9" w:rsidRDefault="00684845" w:rsidP="00684845">
            <w:pPr>
              <w:rPr>
                <w:rFonts w:asciiTheme="majorHAnsi" w:hAnsiTheme="majorHAnsi"/>
              </w:rPr>
            </w:pPr>
            <w:r w:rsidRPr="001638A9">
              <w:rPr>
                <w:rFonts w:asciiTheme="majorHAnsi" w:hAnsiTheme="majorHAnsi"/>
              </w:rPr>
              <w:t xml:space="preserve">The conditions for the if statement in the function </w:t>
            </w:r>
            <w:proofErr w:type="spellStart"/>
            <w:r w:rsidRPr="001638A9">
              <w:rPr>
                <w:rFonts w:asciiTheme="majorHAnsi" w:hAnsiTheme="majorHAnsi"/>
              </w:rPr>
              <w:t>toString</w:t>
            </w:r>
            <w:proofErr w:type="spellEnd"/>
            <w:r w:rsidRPr="001638A9">
              <w:rPr>
                <w:rFonts w:asciiTheme="majorHAnsi" w:hAnsiTheme="majorHAnsi"/>
              </w:rPr>
              <w:t xml:space="preserve"> has been reversed. It now checks if the string if null before checking if </w:t>
            </w:r>
            <w:proofErr w:type="spellStart"/>
            <w:r w:rsidRPr="001638A9">
              <w:rPr>
                <w:rFonts w:asciiTheme="majorHAnsi" w:hAnsiTheme="majorHAnsi"/>
              </w:rPr>
              <w:t>its</w:t>
            </w:r>
            <w:proofErr w:type="spellEnd"/>
            <w:r w:rsidRPr="001638A9">
              <w:rPr>
                <w:rFonts w:asciiTheme="majorHAnsi" w:hAnsiTheme="majorHAnsi"/>
              </w:rPr>
              <w:t xml:space="preserve"> an empty string. If its null, it goes onto execute the statements inside the if statement.</w:t>
            </w:r>
          </w:p>
        </w:tc>
        <w:tc>
          <w:tcPr>
            <w:tcW w:w="1724" w:type="dxa"/>
          </w:tcPr>
          <w:p w14:paraId="3532C879" w14:textId="14606CD1" w:rsidR="00684845" w:rsidRPr="001638A9" w:rsidRDefault="00684845" w:rsidP="00684845">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78418D8A" w14:textId="523B4812" w:rsidR="00684845" w:rsidRPr="001638A9" w:rsidRDefault="00684845" w:rsidP="00684845">
            <w:pPr>
              <w:rPr>
                <w:rFonts w:asciiTheme="majorHAnsi" w:hAnsiTheme="majorHAnsi"/>
              </w:rPr>
            </w:pPr>
            <w:r w:rsidRPr="001638A9">
              <w:rPr>
                <w:rFonts w:asciiTheme="majorHAnsi" w:hAnsiTheme="majorHAnsi"/>
              </w:rPr>
              <w:t>02/05/18</w:t>
            </w:r>
          </w:p>
        </w:tc>
        <w:tc>
          <w:tcPr>
            <w:tcW w:w="1417" w:type="dxa"/>
          </w:tcPr>
          <w:p w14:paraId="05DFE132" w14:textId="4748B294" w:rsidR="00684845" w:rsidRPr="001638A9" w:rsidRDefault="00684845" w:rsidP="00684845">
            <w:pPr>
              <w:rPr>
                <w:rFonts w:asciiTheme="majorHAnsi" w:hAnsiTheme="majorHAnsi"/>
              </w:rPr>
            </w:pPr>
            <w:r w:rsidRPr="001638A9">
              <w:rPr>
                <w:rFonts w:asciiTheme="majorHAnsi" w:hAnsiTheme="majorHAnsi"/>
              </w:rPr>
              <w:t>02/05/2018</w:t>
            </w:r>
          </w:p>
        </w:tc>
        <w:tc>
          <w:tcPr>
            <w:tcW w:w="1841" w:type="dxa"/>
          </w:tcPr>
          <w:p w14:paraId="78CEEA97" w14:textId="4AF7C203" w:rsidR="00684845" w:rsidRPr="001638A9" w:rsidRDefault="00684845" w:rsidP="00684845">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2173" w:type="dxa"/>
          </w:tcPr>
          <w:p w14:paraId="350AA23C" w14:textId="1F03B8D6" w:rsidR="00684845" w:rsidRPr="001638A9" w:rsidRDefault="001D536A" w:rsidP="00684845">
            <w:pPr>
              <w:rPr>
                <w:rFonts w:asciiTheme="majorHAnsi" w:hAnsiTheme="majorHAnsi"/>
              </w:rPr>
            </w:pPr>
            <w:r w:rsidRPr="001638A9">
              <w:rPr>
                <w:rFonts w:asciiTheme="majorHAnsi" w:hAnsiTheme="majorHAnsi"/>
              </w:rPr>
              <w:t>Aidan Reed</w:t>
            </w:r>
          </w:p>
        </w:tc>
        <w:tc>
          <w:tcPr>
            <w:tcW w:w="3911" w:type="dxa"/>
          </w:tcPr>
          <w:p w14:paraId="73FEA98A" w14:textId="77777777" w:rsidR="00684845" w:rsidRPr="001638A9" w:rsidRDefault="00684845" w:rsidP="00684845">
            <w:pPr>
              <w:rPr>
                <w:rFonts w:asciiTheme="majorHAnsi" w:hAnsiTheme="majorHAnsi"/>
              </w:rPr>
            </w:pPr>
          </w:p>
        </w:tc>
      </w:tr>
      <w:tr w:rsidR="00091503" w:rsidRPr="001638A9" w14:paraId="7484DE26" w14:textId="77777777" w:rsidTr="00D7601B">
        <w:tc>
          <w:tcPr>
            <w:tcW w:w="1105" w:type="dxa"/>
          </w:tcPr>
          <w:p w14:paraId="24D222A3" w14:textId="573C4D03" w:rsidR="00091503" w:rsidRPr="005D433F" w:rsidRDefault="00FC0353" w:rsidP="008B334E">
            <w:pPr>
              <w:rPr>
                <w:rFonts w:asciiTheme="majorHAnsi" w:hAnsiTheme="majorHAnsi"/>
                <w:b/>
              </w:rPr>
            </w:pPr>
            <w:r w:rsidRPr="005D433F">
              <w:rPr>
                <w:rFonts w:asciiTheme="majorHAnsi" w:hAnsiTheme="majorHAnsi"/>
                <w:b/>
              </w:rPr>
              <w:t>CHGE1</w:t>
            </w:r>
            <w:r w:rsidR="00091503" w:rsidRPr="005D433F">
              <w:rPr>
                <w:rFonts w:asciiTheme="majorHAnsi" w:hAnsiTheme="majorHAnsi"/>
                <w:b/>
              </w:rPr>
              <w:t>03</w:t>
            </w:r>
          </w:p>
        </w:tc>
        <w:tc>
          <w:tcPr>
            <w:tcW w:w="1260" w:type="dxa"/>
          </w:tcPr>
          <w:p w14:paraId="2C879E35" w14:textId="66F9D43F" w:rsidR="00091503" w:rsidRPr="005D433F" w:rsidRDefault="00E97882" w:rsidP="008B334E">
            <w:pPr>
              <w:rPr>
                <w:rFonts w:asciiTheme="majorHAnsi" w:hAnsiTheme="majorHAnsi"/>
                <w:b/>
              </w:rPr>
            </w:pPr>
            <w:r w:rsidRPr="005D433F">
              <w:rPr>
                <w:rFonts w:asciiTheme="majorHAnsi" w:hAnsiTheme="majorHAnsi"/>
                <w:b/>
              </w:rPr>
              <w:t>Edd</w:t>
            </w:r>
            <w:r w:rsidR="00FA2B9F" w:rsidRPr="005D433F">
              <w:rPr>
                <w:rFonts w:asciiTheme="majorHAnsi" w:hAnsiTheme="majorHAnsi"/>
                <w:b/>
              </w:rPr>
              <w:t>9154</w:t>
            </w:r>
          </w:p>
        </w:tc>
        <w:tc>
          <w:tcPr>
            <w:tcW w:w="979" w:type="dxa"/>
          </w:tcPr>
          <w:p w14:paraId="69CD2CAC" w14:textId="766A272C" w:rsidR="00091503" w:rsidRPr="005D433F" w:rsidRDefault="00FC0353" w:rsidP="008B334E">
            <w:pPr>
              <w:rPr>
                <w:rFonts w:asciiTheme="majorHAnsi" w:hAnsiTheme="majorHAnsi"/>
                <w:b/>
              </w:rPr>
            </w:pPr>
            <w:r w:rsidRPr="005D433F">
              <w:rPr>
                <w:rFonts w:asciiTheme="majorHAnsi" w:hAnsiTheme="majorHAnsi"/>
                <w:b/>
              </w:rPr>
              <w:t>BUG1</w:t>
            </w:r>
            <w:r w:rsidR="00091503" w:rsidRPr="005D433F">
              <w:rPr>
                <w:rFonts w:asciiTheme="majorHAnsi" w:hAnsiTheme="majorHAnsi"/>
                <w:b/>
              </w:rPr>
              <w:t>01</w:t>
            </w:r>
          </w:p>
        </w:tc>
        <w:tc>
          <w:tcPr>
            <w:tcW w:w="4580" w:type="dxa"/>
          </w:tcPr>
          <w:p w14:paraId="7F379F04" w14:textId="41B5C2E2" w:rsidR="00091503" w:rsidRPr="001638A9" w:rsidRDefault="00091503" w:rsidP="008B334E">
            <w:pPr>
              <w:rPr>
                <w:rFonts w:asciiTheme="majorHAnsi" w:hAnsiTheme="majorHAnsi"/>
              </w:rPr>
            </w:pPr>
            <w:proofErr w:type="spellStart"/>
            <w:r w:rsidRPr="001638A9">
              <w:rPr>
                <w:rFonts w:asciiTheme="majorHAnsi" w:hAnsiTheme="majorHAnsi"/>
              </w:rPr>
              <w:t>SetTo</w:t>
            </w:r>
            <w:proofErr w:type="spellEnd"/>
            <w:r w:rsidRPr="001638A9">
              <w:rPr>
                <w:rFonts w:asciiTheme="majorHAnsi" w:hAnsiTheme="majorHAnsi"/>
              </w:rPr>
              <w:t xml:space="preserve"> and </w:t>
            </w:r>
            <w:proofErr w:type="gramStart"/>
            <w:r w:rsidRPr="001638A9">
              <w:rPr>
                <w:rFonts w:asciiTheme="majorHAnsi" w:hAnsiTheme="majorHAnsi"/>
              </w:rPr>
              <w:t>From</w:t>
            </w:r>
            <w:proofErr w:type="gramEnd"/>
            <w:r w:rsidRPr="001638A9">
              <w:rPr>
                <w:rFonts w:asciiTheme="majorHAnsi" w:hAnsiTheme="majorHAnsi"/>
              </w:rPr>
              <w:t xml:space="preserve"> methods check for @ in address but not position. Include regular expression to validate combinations of addresses</w:t>
            </w:r>
            <w:r w:rsidR="00310F5F" w:rsidRPr="001638A9">
              <w:rPr>
                <w:rFonts w:asciiTheme="majorHAnsi" w:hAnsiTheme="majorHAnsi"/>
              </w:rPr>
              <w:t>. To do so I have added a new function called Email Parser which takes an address as input and returns true or false depending on whether it is valid or not</w:t>
            </w:r>
            <w:r w:rsidR="00382E5B" w:rsidRPr="001638A9">
              <w:rPr>
                <w:rFonts w:asciiTheme="majorHAnsi" w:hAnsiTheme="majorHAnsi"/>
              </w:rPr>
              <w:t xml:space="preserve">. I have updated </w:t>
            </w:r>
            <w:proofErr w:type="spellStart"/>
            <w:r w:rsidR="00382E5B" w:rsidRPr="001638A9">
              <w:rPr>
                <w:rFonts w:asciiTheme="majorHAnsi" w:hAnsiTheme="majorHAnsi"/>
              </w:rPr>
              <w:t>setTO</w:t>
            </w:r>
            <w:proofErr w:type="spellEnd"/>
            <w:r w:rsidR="00382E5B" w:rsidRPr="001638A9">
              <w:rPr>
                <w:rFonts w:asciiTheme="majorHAnsi" w:hAnsiTheme="majorHAnsi"/>
              </w:rPr>
              <w:t xml:space="preserve"> and </w:t>
            </w:r>
            <w:proofErr w:type="spellStart"/>
            <w:r w:rsidR="00382E5B" w:rsidRPr="001638A9">
              <w:rPr>
                <w:rFonts w:asciiTheme="majorHAnsi" w:hAnsiTheme="majorHAnsi"/>
              </w:rPr>
              <w:t>setFom</w:t>
            </w:r>
            <w:proofErr w:type="spellEnd"/>
            <w:r w:rsidR="00382E5B" w:rsidRPr="001638A9">
              <w:rPr>
                <w:rFonts w:asciiTheme="majorHAnsi" w:hAnsiTheme="majorHAnsi"/>
              </w:rPr>
              <w:t xml:space="preserve"> methods to use the </w:t>
            </w:r>
            <w:proofErr w:type="spellStart"/>
            <w:r w:rsidR="00382E5B" w:rsidRPr="001638A9">
              <w:rPr>
                <w:rFonts w:asciiTheme="majorHAnsi" w:hAnsiTheme="majorHAnsi"/>
              </w:rPr>
              <w:t>boolean</w:t>
            </w:r>
            <w:proofErr w:type="spellEnd"/>
            <w:r w:rsidR="00382E5B" w:rsidRPr="001638A9">
              <w:rPr>
                <w:rFonts w:asciiTheme="majorHAnsi" w:hAnsiTheme="majorHAnsi"/>
              </w:rPr>
              <w:t xml:space="preserve"> result of email parser in the if statement</w:t>
            </w:r>
          </w:p>
        </w:tc>
        <w:tc>
          <w:tcPr>
            <w:tcW w:w="1724" w:type="dxa"/>
          </w:tcPr>
          <w:p w14:paraId="13DC692C" w14:textId="47888203" w:rsidR="00091503" w:rsidRPr="001638A9" w:rsidRDefault="00091503" w:rsidP="008B334E">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09BB7542" w14:textId="1C551E73" w:rsidR="00091503" w:rsidRPr="001638A9" w:rsidRDefault="005D0C23" w:rsidP="008B334E">
            <w:pPr>
              <w:rPr>
                <w:rFonts w:asciiTheme="majorHAnsi" w:hAnsiTheme="majorHAnsi"/>
              </w:rPr>
            </w:pPr>
            <w:r w:rsidRPr="001638A9">
              <w:rPr>
                <w:rFonts w:asciiTheme="majorHAnsi" w:hAnsiTheme="majorHAnsi"/>
              </w:rPr>
              <w:t>26/04/</w:t>
            </w:r>
            <w:r w:rsidR="008B756D" w:rsidRPr="001638A9">
              <w:rPr>
                <w:rFonts w:asciiTheme="majorHAnsi" w:hAnsiTheme="majorHAnsi"/>
              </w:rPr>
              <w:t>018</w:t>
            </w:r>
          </w:p>
        </w:tc>
        <w:tc>
          <w:tcPr>
            <w:tcW w:w="1417" w:type="dxa"/>
          </w:tcPr>
          <w:p w14:paraId="778E2842" w14:textId="731C01AB" w:rsidR="00091503" w:rsidRPr="001638A9" w:rsidRDefault="0032428A" w:rsidP="008B334E">
            <w:pPr>
              <w:rPr>
                <w:rFonts w:asciiTheme="majorHAnsi" w:hAnsiTheme="majorHAnsi"/>
              </w:rPr>
            </w:pPr>
            <w:r w:rsidRPr="001638A9">
              <w:rPr>
                <w:rFonts w:asciiTheme="majorHAnsi" w:hAnsiTheme="majorHAnsi"/>
              </w:rPr>
              <w:t>27/04/2018</w:t>
            </w:r>
          </w:p>
        </w:tc>
        <w:tc>
          <w:tcPr>
            <w:tcW w:w="1841" w:type="dxa"/>
          </w:tcPr>
          <w:p w14:paraId="23AB7087" w14:textId="22062AE6" w:rsidR="00091503" w:rsidRPr="001638A9" w:rsidRDefault="008B756D" w:rsidP="008B334E">
            <w:pPr>
              <w:rPr>
                <w:rFonts w:asciiTheme="majorHAnsi" w:hAnsiTheme="majorHAnsi"/>
              </w:rPr>
            </w:pPr>
            <w:r w:rsidRPr="001638A9">
              <w:rPr>
                <w:rFonts w:asciiTheme="majorHAnsi" w:hAnsiTheme="majorHAnsi"/>
              </w:rPr>
              <w:t>Aidan Reed</w:t>
            </w:r>
          </w:p>
        </w:tc>
        <w:tc>
          <w:tcPr>
            <w:tcW w:w="2173" w:type="dxa"/>
          </w:tcPr>
          <w:p w14:paraId="0308AAF6" w14:textId="6E6E4924" w:rsidR="00091503" w:rsidRPr="001638A9" w:rsidRDefault="001C7282" w:rsidP="008B334E">
            <w:pPr>
              <w:rPr>
                <w:rFonts w:asciiTheme="majorHAnsi" w:hAnsiTheme="majorHAnsi"/>
              </w:rPr>
            </w:pPr>
            <w:r w:rsidRPr="001638A9">
              <w:rPr>
                <w:rFonts w:asciiTheme="majorHAnsi" w:hAnsiTheme="majorHAnsi"/>
              </w:rPr>
              <w:t>Ram</w:t>
            </w:r>
            <w:r w:rsidR="004E728B" w:rsidRPr="001638A9">
              <w:rPr>
                <w:rFonts w:asciiTheme="majorHAnsi" w:hAnsiTheme="majorHAnsi"/>
              </w:rPr>
              <w:t xml:space="preserve"> Raja</w:t>
            </w:r>
          </w:p>
        </w:tc>
        <w:tc>
          <w:tcPr>
            <w:tcW w:w="3911" w:type="dxa"/>
          </w:tcPr>
          <w:p w14:paraId="7E935084" w14:textId="0FCB8ADC" w:rsidR="00091503" w:rsidRPr="001638A9" w:rsidRDefault="001C7282" w:rsidP="008B334E">
            <w:pPr>
              <w:rPr>
                <w:rFonts w:asciiTheme="majorHAnsi" w:hAnsiTheme="majorHAnsi"/>
              </w:rPr>
            </w:pPr>
            <w:r w:rsidRPr="001638A9">
              <w:rPr>
                <w:rFonts w:asciiTheme="majorHAnsi" w:hAnsiTheme="majorHAnsi"/>
              </w:rPr>
              <w:t xml:space="preserve">The regular expression included validates all </w:t>
            </w:r>
            <w:r w:rsidR="001D536A" w:rsidRPr="001638A9">
              <w:rPr>
                <w:rFonts w:asciiTheme="majorHAnsi" w:hAnsiTheme="majorHAnsi"/>
              </w:rPr>
              <w:t xml:space="preserve">possible combinations of emails. The set to and from methods were </w:t>
            </w:r>
            <w:r w:rsidR="003F6B79" w:rsidRPr="001638A9">
              <w:rPr>
                <w:rFonts w:asciiTheme="majorHAnsi" w:hAnsiTheme="majorHAnsi"/>
              </w:rPr>
              <w:t>updated</w:t>
            </w:r>
            <w:r w:rsidR="001D536A" w:rsidRPr="001638A9">
              <w:rPr>
                <w:rFonts w:asciiTheme="majorHAnsi" w:hAnsiTheme="majorHAnsi"/>
              </w:rPr>
              <w:t xml:space="preserve"> to include </w:t>
            </w:r>
            <w:r w:rsidR="003F6B79" w:rsidRPr="001638A9">
              <w:rPr>
                <w:rFonts w:asciiTheme="majorHAnsi" w:hAnsiTheme="majorHAnsi"/>
              </w:rPr>
              <w:t>to call on this new regular expression and return a</w:t>
            </w:r>
            <w:r w:rsidR="005B114D" w:rsidRPr="001638A9">
              <w:rPr>
                <w:rFonts w:asciiTheme="majorHAnsi" w:hAnsiTheme="majorHAnsi"/>
              </w:rPr>
              <w:t xml:space="preserve"> </w:t>
            </w:r>
            <w:r w:rsidR="003F6B79" w:rsidRPr="001638A9">
              <w:rPr>
                <w:rFonts w:asciiTheme="majorHAnsi" w:hAnsiTheme="majorHAnsi"/>
              </w:rPr>
              <w:t>true or false value</w:t>
            </w:r>
          </w:p>
        </w:tc>
      </w:tr>
      <w:tr w:rsidR="00C84857" w:rsidRPr="001638A9" w14:paraId="4DAA9C03" w14:textId="77777777" w:rsidTr="00D7601B">
        <w:tc>
          <w:tcPr>
            <w:tcW w:w="1105" w:type="dxa"/>
          </w:tcPr>
          <w:p w14:paraId="568DF658" w14:textId="3C07967D" w:rsidR="00C84857" w:rsidRPr="005D433F" w:rsidRDefault="00FC0353" w:rsidP="008B334E">
            <w:pPr>
              <w:rPr>
                <w:rFonts w:asciiTheme="majorHAnsi" w:hAnsiTheme="majorHAnsi"/>
                <w:b/>
              </w:rPr>
            </w:pPr>
            <w:r w:rsidRPr="005D433F">
              <w:rPr>
                <w:rFonts w:asciiTheme="majorHAnsi" w:hAnsiTheme="majorHAnsi"/>
                <w:b/>
              </w:rPr>
              <w:t>CHGE1</w:t>
            </w:r>
            <w:r w:rsidR="00C84857" w:rsidRPr="005D433F">
              <w:rPr>
                <w:rFonts w:asciiTheme="majorHAnsi" w:hAnsiTheme="majorHAnsi"/>
                <w:b/>
              </w:rPr>
              <w:t>04</w:t>
            </w:r>
          </w:p>
        </w:tc>
        <w:tc>
          <w:tcPr>
            <w:tcW w:w="1260" w:type="dxa"/>
          </w:tcPr>
          <w:p w14:paraId="1F306EA1" w14:textId="671A7C80" w:rsidR="00C84857" w:rsidRPr="005D433F" w:rsidRDefault="00855E09" w:rsidP="008B334E">
            <w:pPr>
              <w:rPr>
                <w:rFonts w:asciiTheme="majorHAnsi" w:hAnsiTheme="majorHAnsi"/>
                <w:b/>
              </w:rPr>
            </w:pPr>
            <w:r w:rsidRPr="005D433F">
              <w:rPr>
                <w:rFonts w:asciiTheme="majorHAnsi" w:hAnsiTheme="majorHAnsi"/>
                <w:b/>
              </w:rPr>
              <w:t>4e4f97b</w:t>
            </w:r>
          </w:p>
        </w:tc>
        <w:tc>
          <w:tcPr>
            <w:tcW w:w="979" w:type="dxa"/>
          </w:tcPr>
          <w:p w14:paraId="2010D61B" w14:textId="060F9D2E" w:rsidR="00C84857" w:rsidRPr="005D433F" w:rsidRDefault="005D433F" w:rsidP="008B334E">
            <w:pPr>
              <w:rPr>
                <w:rFonts w:asciiTheme="majorHAnsi" w:hAnsiTheme="majorHAnsi"/>
                <w:b/>
              </w:rPr>
            </w:pPr>
            <w:r>
              <w:rPr>
                <w:rFonts w:asciiTheme="majorHAnsi" w:hAnsiTheme="majorHAnsi"/>
                <w:b/>
              </w:rPr>
              <w:t>N/A</w:t>
            </w:r>
          </w:p>
        </w:tc>
        <w:tc>
          <w:tcPr>
            <w:tcW w:w="4580" w:type="dxa"/>
          </w:tcPr>
          <w:p w14:paraId="40F28574" w14:textId="3388ADB4" w:rsidR="00C84857" w:rsidRPr="001638A9" w:rsidRDefault="00EE0094" w:rsidP="008B334E">
            <w:pPr>
              <w:rPr>
                <w:rFonts w:asciiTheme="majorHAnsi" w:hAnsiTheme="majorHAnsi"/>
              </w:rPr>
            </w:pPr>
            <w:r w:rsidRPr="001638A9">
              <w:rPr>
                <w:rFonts w:asciiTheme="majorHAnsi" w:hAnsiTheme="majorHAnsi"/>
              </w:rPr>
              <w:t xml:space="preserve">The return value of the functions </w:t>
            </w:r>
            <w:proofErr w:type="spellStart"/>
            <w:r w:rsidRPr="001638A9">
              <w:rPr>
                <w:rFonts w:asciiTheme="majorHAnsi" w:hAnsiTheme="majorHAnsi"/>
              </w:rPr>
              <w:t>setTo</w:t>
            </w:r>
            <w:proofErr w:type="spellEnd"/>
            <w:r w:rsidRPr="001638A9">
              <w:rPr>
                <w:rFonts w:asciiTheme="majorHAnsi" w:hAnsiTheme="majorHAnsi"/>
              </w:rPr>
              <w:t xml:space="preserve"> and </w:t>
            </w:r>
            <w:proofErr w:type="spellStart"/>
            <w:r w:rsidRPr="001638A9">
              <w:rPr>
                <w:rFonts w:asciiTheme="majorHAnsi" w:hAnsiTheme="majorHAnsi"/>
              </w:rPr>
              <w:t>setFrom</w:t>
            </w:r>
            <w:proofErr w:type="spellEnd"/>
            <w:r w:rsidRPr="001638A9">
              <w:rPr>
                <w:rFonts w:asciiTheme="majorHAnsi" w:hAnsiTheme="majorHAnsi"/>
              </w:rPr>
              <w:t xml:space="preserve"> has been changed from void to Boolean. It now returns true if the email format is correct and false if its incorrect.</w:t>
            </w:r>
          </w:p>
        </w:tc>
        <w:tc>
          <w:tcPr>
            <w:tcW w:w="1724" w:type="dxa"/>
          </w:tcPr>
          <w:p w14:paraId="32F67D19" w14:textId="6EB27344" w:rsidR="00C84857" w:rsidRPr="001638A9" w:rsidRDefault="00EE0094" w:rsidP="008B334E">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3529E646" w14:textId="448496B0" w:rsidR="00C84857" w:rsidRPr="001638A9" w:rsidRDefault="00EE0094" w:rsidP="008B334E">
            <w:pPr>
              <w:rPr>
                <w:rFonts w:asciiTheme="majorHAnsi" w:hAnsiTheme="majorHAnsi"/>
              </w:rPr>
            </w:pPr>
            <w:r w:rsidRPr="001638A9">
              <w:rPr>
                <w:rFonts w:asciiTheme="majorHAnsi" w:hAnsiTheme="majorHAnsi"/>
              </w:rPr>
              <w:t>27/04/2018</w:t>
            </w:r>
          </w:p>
        </w:tc>
        <w:tc>
          <w:tcPr>
            <w:tcW w:w="1417" w:type="dxa"/>
          </w:tcPr>
          <w:p w14:paraId="2373DC21" w14:textId="4B75ADCF" w:rsidR="00C84857" w:rsidRPr="001638A9" w:rsidRDefault="00EE0094" w:rsidP="008B334E">
            <w:pPr>
              <w:rPr>
                <w:rFonts w:asciiTheme="majorHAnsi" w:hAnsiTheme="majorHAnsi"/>
              </w:rPr>
            </w:pPr>
            <w:r w:rsidRPr="001638A9">
              <w:rPr>
                <w:rFonts w:asciiTheme="majorHAnsi" w:hAnsiTheme="majorHAnsi"/>
              </w:rPr>
              <w:t>02/05/2018</w:t>
            </w:r>
          </w:p>
        </w:tc>
        <w:tc>
          <w:tcPr>
            <w:tcW w:w="1841" w:type="dxa"/>
          </w:tcPr>
          <w:p w14:paraId="2ED0A984" w14:textId="01C85AF8" w:rsidR="00C84857" w:rsidRPr="001638A9" w:rsidRDefault="00EE0094" w:rsidP="008B334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2173" w:type="dxa"/>
          </w:tcPr>
          <w:p w14:paraId="16040A64" w14:textId="509042BA" w:rsidR="00C84857" w:rsidRPr="001638A9" w:rsidRDefault="00EE0094" w:rsidP="008B334E">
            <w:pPr>
              <w:rPr>
                <w:rFonts w:asciiTheme="majorHAnsi" w:hAnsiTheme="majorHAnsi"/>
              </w:rPr>
            </w:pPr>
            <w:r w:rsidRPr="001638A9">
              <w:rPr>
                <w:rFonts w:asciiTheme="majorHAnsi" w:hAnsiTheme="majorHAnsi"/>
              </w:rPr>
              <w:t>Aidan Reed</w:t>
            </w:r>
          </w:p>
        </w:tc>
        <w:tc>
          <w:tcPr>
            <w:tcW w:w="3911" w:type="dxa"/>
          </w:tcPr>
          <w:p w14:paraId="340F6536" w14:textId="467B09DF" w:rsidR="00C84857" w:rsidRPr="001638A9" w:rsidRDefault="00CD1100" w:rsidP="008B334E">
            <w:pPr>
              <w:rPr>
                <w:rFonts w:asciiTheme="majorHAnsi" w:hAnsiTheme="majorHAnsi"/>
              </w:rPr>
            </w:pPr>
            <w:r w:rsidRPr="001638A9">
              <w:rPr>
                <w:rFonts w:asciiTheme="majorHAnsi" w:hAnsiTheme="majorHAnsi"/>
              </w:rPr>
              <w:t>See test IDs 114 and 116</w:t>
            </w:r>
          </w:p>
        </w:tc>
      </w:tr>
    </w:tbl>
    <w:p w14:paraId="16AD1512" w14:textId="77777777"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750E9435" w14:textId="6AB3A47B" w:rsidR="00FA39D0" w:rsidRPr="001638A9" w:rsidRDefault="00FA39D0" w:rsidP="00FA39D0">
      <w:pPr>
        <w:pStyle w:val="Heading1"/>
      </w:pPr>
      <w:r w:rsidRPr="001638A9">
        <w:lastRenderedPageBreak/>
        <w:t>Email Class Bug Fix List</w:t>
      </w:r>
    </w:p>
    <w:tbl>
      <w:tblPr>
        <w:tblStyle w:val="GridTable1Light"/>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rsidRPr="001638A9" w14:paraId="74E316BE" w14:textId="77777777" w:rsidTr="00A13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4F54B3" w14:textId="77777777" w:rsidR="00C8688C" w:rsidRPr="001638A9" w:rsidRDefault="00C8688C" w:rsidP="00992E74">
            <w:pPr>
              <w:rPr>
                <w:rFonts w:asciiTheme="majorHAnsi" w:hAnsiTheme="majorHAnsi"/>
              </w:rPr>
            </w:pPr>
            <w:r w:rsidRPr="001638A9">
              <w:rPr>
                <w:rFonts w:asciiTheme="majorHAnsi" w:hAnsiTheme="majorHAnsi"/>
              </w:rPr>
              <w:t>Problem ID</w:t>
            </w:r>
          </w:p>
        </w:tc>
        <w:tc>
          <w:tcPr>
            <w:tcW w:w="3686" w:type="dxa"/>
          </w:tcPr>
          <w:p w14:paraId="7671428C"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992" w:type="dxa"/>
          </w:tcPr>
          <w:p w14:paraId="7212E7CC" w14:textId="0FBBFB31"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tcPr>
          <w:p w14:paraId="5A536F86" w14:textId="008C00DC"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tcPr>
          <w:p w14:paraId="4DEA4F9B"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tcPr>
          <w:p w14:paraId="30FCC4AD"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tcPr>
          <w:p w14:paraId="6C11F2BE"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079A5152"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tcPr>
          <w:p w14:paraId="462E78A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tcPr>
          <w:p w14:paraId="7FD76B8A" w14:textId="69C18C5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tcPr>
          <w:p w14:paraId="06459B4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tcPr>
          <w:p w14:paraId="376295EF"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tcPr>
          <w:p w14:paraId="5ECC7A99" w14:textId="13306604"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tcPr>
          <w:p w14:paraId="5C1ED2EE" w14:textId="48ED9DD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tcPr>
          <w:p w14:paraId="258EDDE3"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C8688C" w:rsidRPr="001638A9" w14:paraId="63093FE4"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Pr="001638A9" w:rsidRDefault="00FC0353" w:rsidP="007456C2">
            <w:pPr>
              <w:rPr>
                <w:rFonts w:asciiTheme="majorHAnsi" w:hAnsiTheme="majorHAnsi"/>
              </w:rPr>
            </w:pPr>
            <w:r w:rsidRPr="001638A9">
              <w:rPr>
                <w:rFonts w:asciiTheme="majorHAnsi" w:hAnsiTheme="majorHAnsi"/>
              </w:rPr>
              <w:t>BUG1</w:t>
            </w:r>
            <w:r w:rsidR="00C8688C" w:rsidRPr="001638A9">
              <w:rPr>
                <w:rFonts w:asciiTheme="majorHAnsi" w:hAnsiTheme="majorHAnsi"/>
              </w:rPr>
              <w:t>01</w:t>
            </w:r>
          </w:p>
        </w:tc>
        <w:tc>
          <w:tcPr>
            <w:tcW w:w="3686" w:type="dxa"/>
          </w:tcPr>
          <w:p w14:paraId="1974DFF9" w14:textId="2B966FA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The </w:t>
            </w:r>
            <w:proofErr w:type="spellStart"/>
            <w:proofErr w:type="gramStart"/>
            <w:r w:rsidRPr="001638A9">
              <w:rPr>
                <w:rFonts w:asciiTheme="majorHAnsi" w:hAnsiTheme="majorHAnsi"/>
              </w:rPr>
              <w:t>setFrom</w:t>
            </w:r>
            <w:proofErr w:type="spellEnd"/>
            <w:r w:rsidRPr="001638A9">
              <w:rPr>
                <w:rFonts w:asciiTheme="majorHAnsi" w:hAnsiTheme="majorHAnsi"/>
              </w:rPr>
              <w:t>(</w:t>
            </w:r>
            <w:proofErr w:type="gramEnd"/>
            <w:r w:rsidRPr="001638A9">
              <w:rPr>
                <w:rFonts w:asciiTheme="majorHAnsi" w:hAnsiTheme="majorHAnsi"/>
              </w:rPr>
              <w:t xml:space="preserve">) and </w:t>
            </w:r>
            <w:proofErr w:type="spellStart"/>
            <w:r w:rsidRPr="001638A9">
              <w:rPr>
                <w:rFonts w:asciiTheme="majorHAnsi" w:hAnsiTheme="majorHAnsi"/>
              </w:rPr>
              <w:t>setTo</w:t>
            </w:r>
            <w:proofErr w:type="spellEnd"/>
            <w:r w:rsidRPr="001638A9">
              <w:rPr>
                <w:rFonts w:asciiTheme="majorHAnsi" w:hAnsiTheme="majorHAnsi"/>
              </w:rPr>
              <w:t>() email methods only check for a “@” being present in the entered string, not at any specific position. Therefore, an incorrect email address could be entered. i.e. “psyrr1nottinghamac.uk@”</w:t>
            </w:r>
          </w:p>
        </w:tc>
        <w:tc>
          <w:tcPr>
            <w:tcW w:w="992" w:type="dxa"/>
          </w:tcPr>
          <w:p w14:paraId="33C10C54" w14:textId="70E27F93"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 65-71</w:t>
            </w:r>
            <w:r w:rsidRPr="001638A9">
              <w:rPr>
                <w:rFonts w:asciiTheme="majorHAnsi" w:hAnsiTheme="majorHAnsi"/>
              </w:rPr>
              <w:t xml:space="preserve"> Line</w:t>
            </w:r>
            <w:r w:rsidR="00CF20F5">
              <w:rPr>
                <w:rFonts w:asciiTheme="majorHAnsi" w:hAnsiTheme="majorHAnsi"/>
              </w:rPr>
              <w:t>s 87-93</w:t>
            </w:r>
          </w:p>
        </w:tc>
        <w:tc>
          <w:tcPr>
            <w:tcW w:w="1134" w:type="dxa"/>
          </w:tcPr>
          <w:p w14:paraId="4DDFD915" w14:textId="77777777" w:rsidR="00C8688C" w:rsidRPr="001638A9" w:rsidRDefault="001057E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132</w:t>
            </w:r>
          </w:p>
          <w:p w14:paraId="1002C730" w14:textId="3137EA8C" w:rsidR="00553231" w:rsidRPr="001638A9" w:rsidRDefault="00553231"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133</w:t>
            </w:r>
          </w:p>
        </w:tc>
        <w:tc>
          <w:tcPr>
            <w:tcW w:w="1134" w:type="dxa"/>
          </w:tcPr>
          <w:p w14:paraId="55A039A7" w14:textId="2C5093B3" w:rsidR="00C8688C" w:rsidRPr="001638A9" w:rsidRDefault="00FC035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1057E3" w:rsidRPr="001638A9">
              <w:rPr>
                <w:rFonts w:asciiTheme="majorHAnsi" w:hAnsiTheme="majorHAnsi"/>
              </w:rPr>
              <w:t>03</w:t>
            </w:r>
          </w:p>
        </w:tc>
        <w:tc>
          <w:tcPr>
            <w:tcW w:w="2410" w:type="dxa"/>
          </w:tcPr>
          <w:p w14:paraId="7ED0A4DD" w14:textId="2E9DB1A5"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Specify clearly where the @ should be.</w:t>
            </w:r>
          </w:p>
        </w:tc>
        <w:tc>
          <w:tcPr>
            <w:tcW w:w="1134" w:type="dxa"/>
          </w:tcPr>
          <w:p w14:paraId="2551B363" w14:textId="72B4D51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A5BB59B" w14:textId="1E5FBE8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09/03/2018</w:t>
            </w:r>
          </w:p>
        </w:tc>
        <w:tc>
          <w:tcPr>
            <w:tcW w:w="709" w:type="dxa"/>
          </w:tcPr>
          <w:p w14:paraId="3B52D094" w14:textId="3C8FC43D"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r w:rsidR="000E29A3" w:rsidRPr="001638A9">
              <w:rPr>
                <w:rFonts w:asciiTheme="majorHAnsi" w:hAnsiTheme="majorHAnsi"/>
              </w:rPr>
              <w:t>Yes</w:t>
            </w:r>
          </w:p>
        </w:tc>
        <w:tc>
          <w:tcPr>
            <w:tcW w:w="1417" w:type="dxa"/>
          </w:tcPr>
          <w:p w14:paraId="73188C5D" w14:textId="7F877024" w:rsidR="00C8688C" w:rsidRPr="001638A9" w:rsidRDefault="00B562B9"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0FCDBA62" w14:textId="1FD19E04"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31B430DD" w14:textId="5539F138" w:rsidR="00C8688C" w:rsidRPr="001638A9" w:rsidRDefault="00DD1BA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6273F8F9" w14:textId="0340FC9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proofErr w:type="gramStart"/>
            <w:r w:rsidR="00781F09" w:rsidRPr="001638A9">
              <w:rPr>
                <w:rFonts w:asciiTheme="majorHAnsi" w:hAnsiTheme="majorHAnsi"/>
              </w:rPr>
              <w:t>N.A</w:t>
            </w:r>
            <w:proofErr w:type="gramEnd"/>
          </w:p>
        </w:tc>
        <w:tc>
          <w:tcPr>
            <w:tcW w:w="2551" w:type="dxa"/>
          </w:tcPr>
          <w:p w14:paraId="16234B37" w14:textId="39D26C93" w:rsidR="00C8688C" w:rsidRPr="001638A9" w:rsidRDefault="008C787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Added new method email parser to validate emails using regular expressions</w:t>
            </w:r>
          </w:p>
        </w:tc>
      </w:tr>
      <w:tr w:rsidR="00C8688C" w:rsidRPr="001638A9" w14:paraId="006E3AC3"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Pr="001638A9" w:rsidRDefault="00FC0353" w:rsidP="00712E1E">
            <w:pPr>
              <w:rPr>
                <w:rFonts w:asciiTheme="majorHAnsi" w:hAnsiTheme="majorHAnsi"/>
              </w:rPr>
            </w:pPr>
            <w:r w:rsidRPr="001638A9">
              <w:rPr>
                <w:rFonts w:asciiTheme="majorHAnsi" w:hAnsiTheme="majorHAnsi"/>
              </w:rPr>
              <w:t>BUG1</w:t>
            </w:r>
            <w:r w:rsidR="00C8688C" w:rsidRPr="001638A9">
              <w:rPr>
                <w:rFonts w:asciiTheme="majorHAnsi" w:hAnsiTheme="majorHAnsi"/>
              </w:rPr>
              <w:t>02</w:t>
            </w:r>
          </w:p>
        </w:tc>
        <w:tc>
          <w:tcPr>
            <w:tcW w:w="3686" w:type="dxa"/>
          </w:tcPr>
          <w:p w14:paraId="2E30F59F" w14:textId="1FFB623E"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 method returns itself, not the value stored in the variable “</w:t>
            </w:r>
            <w:proofErr w:type="spellStart"/>
            <w:r w:rsidRPr="001638A9">
              <w:rPr>
                <w:rFonts w:asciiTheme="majorHAnsi" w:hAnsiTheme="majorHAnsi"/>
              </w:rPr>
              <w:t>emailMessage</w:t>
            </w:r>
            <w:proofErr w:type="spellEnd"/>
            <w:r w:rsidRPr="001638A9">
              <w:rPr>
                <w:rFonts w:asciiTheme="majorHAnsi" w:hAnsiTheme="majorHAnsi"/>
              </w:rPr>
              <w:t>”. The method should be performing as a getter for the variable “</w:t>
            </w:r>
            <w:proofErr w:type="spellStart"/>
            <w:r w:rsidRPr="001638A9">
              <w:rPr>
                <w:rFonts w:asciiTheme="majorHAnsi" w:hAnsiTheme="majorHAnsi"/>
              </w:rPr>
              <w:t>emailMessage</w:t>
            </w:r>
            <w:proofErr w:type="spellEnd"/>
            <w:r w:rsidRPr="001638A9">
              <w:rPr>
                <w:rFonts w:asciiTheme="majorHAnsi" w:hAnsiTheme="majorHAnsi"/>
              </w:rPr>
              <w:t>”.</w:t>
            </w:r>
          </w:p>
        </w:tc>
        <w:tc>
          <w:tcPr>
            <w:tcW w:w="992" w:type="dxa"/>
          </w:tcPr>
          <w:p w14:paraId="274B914E" w14:textId="73959030"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w:t>
            </w:r>
            <w:r w:rsidRPr="001638A9">
              <w:rPr>
                <w:rFonts w:asciiTheme="majorHAnsi" w:hAnsiTheme="majorHAnsi"/>
              </w:rPr>
              <w:t xml:space="preserve"> </w:t>
            </w:r>
            <w:r w:rsidR="00CF20F5">
              <w:rPr>
                <w:rFonts w:asciiTheme="majorHAnsi" w:hAnsiTheme="majorHAnsi"/>
              </w:rPr>
              <w:t>46-48</w:t>
            </w:r>
          </w:p>
        </w:tc>
        <w:tc>
          <w:tcPr>
            <w:tcW w:w="1134" w:type="dxa"/>
          </w:tcPr>
          <w:p w14:paraId="19122E30" w14:textId="63D17CF3"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101</w:t>
            </w:r>
            <w:r w:rsidRPr="001638A9">
              <w:rPr>
                <w:rFonts w:asciiTheme="majorHAnsi" w:hAnsiTheme="majorHAnsi"/>
              </w:rPr>
              <w:br/>
              <w:t>102</w:t>
            </w:r>
            <w:r w:rsidRPr="001638A9">
              <w:rPr>
                <w:rFonts w:asciiTheme="majorHAnsi" w:hAnsiTheme="majorHAnsi"/>
              </w:rPr>
              <w:br/>
              <w:t>103</w:t>
            </w:r>
            <w:r w:rsidRPr="001638A9">
              <w:rPr>
                <w:rFonts w:asciiTheme="majorHAnsi" w:hAnsiTheme="majorHAnsi"/>
              </w:rPr>
              <w:br/>
              <w:t>104</w:t>
            </w:r>
            <w:r w:rsidRPr="001638A9">
              <w:rPr>
                <w:rFonts w:asciiTheme="majorHAnsi" w:hAnsiTheme="majorHAnsi"/>
              </w:rPr>
              <w:br/>
              <w:t>111</w:t>
            </w:r>
            <w:r w:rsidRPr="001638A9">
              <w:rPr>
                <w:rFonts w:asciiTheme="majorHAnsi" w:hAnsiTheme="majorHAnsi"/>
              </w:rPr>
              <w:br/>
              <w:t>112</w:t>
            </w:r>
            <w:r w:rsidRPr="001638A9">
              <w:rPr>
                <w:rFonts w:asciiTheme="majorHAnsi" w:hAnsiTheme="majorHAnsi"/>
              </w:rPr>
              <w:br/>
              <w:t>119</w:t>
            </w:r>
            <w:r w:rsidRPr="001638A9">
              <w:rPr>
                <w:rFonts w:asciiTheme="majorHAnsi" w:hAnsiTheme="majorHAnsi"/>
              </w:rPr>
              <w:br/>
              <w:t>120</w:t>
            </w:r>
          </w:p>
        </w:tc>
        <w:tc>
          <w:tcPr>
            <w:tcW w:w="1134" w:type="dxa"/>
          </w:tcPr>
          <w:p w14:paraId="69829A89" w14:textId="04B58A63"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C8688C" w:rsidRPr="001638A9">
              <w:rPr>
                <w:rFonts w:asciiTheme="majorHAnsi" w:hAnsiTheme="majorHAnsi"/>
              </w:rPr>
              <w:t>01</w:t>
            </w:r>
          </w:p>
        </w:tc>
        <w:tc>
          <w:tcPr>
            <w:tcW w:w="2410" w:type="dxa"/>
          </w:tcPr>
          <w:p w14:paraId="526F7553" w14:textId="1C42A52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return statement to the variable “</w:t>
            </w:r>
            <w:proofErr w:type="spellStart"/>
            <w:r w:rsidRPr="001638A9">
              <w:rPr>
                <w:rFonts w:asciiTheme="majorHAnsi" w:hAnsiTheme="majorHAnsi"/>
              </w:rPr>
              <w:t>emailMessage</w:t>
            </w:r>
            <w:proofErr w:type="spellEnd"/>
            <w:r w:rsidRPr="001638A9">
              <w:rPr>
                <w:rFonts w:asciiTheme="majorHAnsi" w:hAnsiTheme="majorHAnsi"/>
              </w:rPr>
              <w:t>”, instead of the method “</w:t>
            </w: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w:t>
            </w:r>
          </w:p>
        </w:tc>
        <w:tc>
          <w:tcPr>
            <w:tcW w:w="1134" w:type="dxa"/>
          </w:tcPr>
          <w:p w14:paraId="18F4DF26" w14:textId="43C6C0FA"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5218129" w14:textId="3AE621A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7164B8E4" w14:textId="3F2A38D8" w:rsidR="00C8688C" w:rsidRPr="001638A9" w:rsidRDefault="009642E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15E91B" w14:textId="076D12BF" w:rsidR="00C8688C" w:rsidRPr="001638A9" w:rsidRDefault="002D0F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27/04/2017</w:t>
            </w:r>
          </w:p>
        </w:tc>
        <w:tc>
          <w:tcPr>
            <w:tcW w:w="1560" w:type="dxa"/>
          </w:tcPr>
          <w:p w14:paraId="239C8867" w14:textId="4CAF2F2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r w:rsidRPr="001638A9">
              <w:rPr>
                <w:rFonts w:asciiTheme="majorHAnsi" w:hAnsiTheme="majorHAnsi"/>
              </w:rPr>
              <w:br/>
            </w:r>
            <w:proofErr w:type="spellStart"/>
            <w:r w:rsidRPr="001638A9">
              <w:rPr>
                <w:rFonts w:asciiTheme="majorHAnsi" w:hAnsiTheme="majorHAnsi"/>
              </w:rPr>
              <w:t>Athullya</w:t>
            </w:r>
            <w:proofErr w:type="spellEnd"/>
            <w:r w:rsidRPr="001638A9">
              <w:rPr>
                <w:rFonts w:asciiTheme="majorHAnsi" w:hAnsiTheme="majorHAnsi"/>
              </w:rPr>
              <w:t xml:space="preserve"> Roy</w:t>
            </w:r>
            <w:r w:rsidRPr="001638A9">
              <w:rPr>
                <w:rFonts w:asciiTheme="majorHAnsi" w:hAnsiTheme="majorHAnsi"/>
              </w:rPr>
              <w:br/>
              <w:t>Aidan Reed</w:t>
            </w:r>
          </w:p>
        </w:tc>
        <w:tc>
          <w:tcPr>
            <w:tcW w:w="992" w:type="dxa"/>
          </w:tcPr>
          <w:p w14:paraId="2A56529E" w14:textId="6A19F37C" w:rsidR="00C8688C" w:rsidRPr="001638A9" w:rsidRDefault="00E513A6"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72997DB" w14:textId="68C3606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Both main and default constructors within the </w:t>
            </w:r>
            <w:proofErr w:type="spellStart"/>
            <w:r w:rsidRPr="001638A9">
              <w:rPr>
                <w:rFonts w:asciiTheme="majorHAnsi" w:hAnsiTheme="majorHAnsi"/>
              </w:rPr>
              <w:t>CompanyEmail</w:t>
            </w:r>
            <w:proofErr w:type="spellEnd"/>
            <w:r w:rsidRPr="001638A9">
              <w:rPr>
                <w:rFonts w:asciiTheme="majorHAnsi" w:hAnsiTheme="majorHAnsi"/>
              </w:rPr>
              <w:t xml:space="preserve"> class. </w:t>
            </w:r>
          </w:p>
        </w:tc>
        <w:tc>
          <w:tcPr>
            <w:tcW w:w="2551" w:type="dxa"/>
          </w:tcPr>
          <w:p w14:paraId="21B38E7E" w14:textId="42E3D873" w:rsidR="00C8688C" w:rsidRPr="001638A9" w:rsidRDefault="005A0E7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Found whilst performing tests on default/main constructors, Test IDs 101-104 – Ram Raja</w:t>
            </w:r>
            <w:r w:rsidRPr="001638A9">
              <w:rPr>
                <w:rFonts w:asciiTheme="majorHAnsi" w:hAnsiTheme="majorHAnsi"/>
              </w:rPr>
              <w:br/>
            </w:r>
            <w:r w:rsidR="00C8688C" w:rsidRPr="001638A9">
              <w:rPr>
                <w:rFonts w:asciiTheme="majorHAnsi" w:hAnsiTheme="majorHAnsi"/>
                <w:sz w:val="14"/>
              </w:rPr>
              <w:br/>
            </w:r>
            <w:r w:rsidR="00C8688C" w:rsidRPr="001638A9">
              <w:rPr>
                <w:rFonts w:asciiTheme="majorHAnsi" w:hAnsiTheme="majorHAnsi"/>
              </w:rPr>
              <w:t>Found this when performing tests 119-120 -Aidan Reed</w:t>
            </w:r>
          </w:p>
        </w:tc>
      </w:tr>
      <w:tr w:rsidR="00C8688C" w:rsidRPr="001638A9" w14:paraId="4D393FB4"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Pr="001638A9" w:rsidRDefault="00FC0353" w:rsidP="00712E1E">
            <w:pPr>
              <w:rPr>
                <w:rFonts w:asciiTheme="majorHAnsi" w:hAnsiTheme="majorHAnsi"/>
              </w:rPr>
            </w:pPr>
            <w:r w:rsidRPr="001638A9">
              <w:rPr>
                <w:rFonts w:asciiTheme="majorHAnsi" w:hAnsiTheme="majorHAnsi"/>
              </w:rPr>
              <w:t>BUG1</w:t>
            </w:r>
            <w:r w:rsidR="004A6DAE" w:rsidRPr="001638A9">
              <w:rPr>
                <w:rFonts w:asciiTheme="majorHAnsi" w:hAnsiTheme="majorHAnsi"/>
              </w:rPr>
              <w:t>03</w:t>
            </w:r>
          </w:p>
        </w:tc>
        <w:tc>
          <w:tcPr>
            <w:tcW w:w="3686" w:type="dxa"/>
          </w:tcPr>
          <w:p w14:paraId="12B9BF72" w14:textId="2534B69C"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Null Pointer exception when trying to print the subject of </w:t>
            </w:r>
            <w:proofErr w:type="spellStart"/>
            <w:proofErr w:type="gramStart"/>
            <w:r w:rsidRPr="001638A9">
              <w:rPr>
                <w:rFonts w:asciiTheme="majorHAnsi" w:hAnsiTheme="majorHAnsi"/>
              </w:rPr>
              <w:t>a</w:t>
            </w:r>
            <w:proofErr w:type="spellEnd"/>
            <w:proofErr w:type="gramEnd"/>
            <w:r w:rsidRPr="001638A9">
              <w:rPr>
                <w:rFonts w:asciiTheme="majorHAnsi" w:hAnsiTheme="majorHAnsi"/>
              </w:rPr>
              <w:t xml:space="preserve"> email that has not been set</w:t>
            </w:r>
          </w:p>
        </w:tc>
        <w:tc>
          <w:tcPr>
            <w:tcW w:w="992" w:type="dxa"/>
          </w:tcPr>
          <w:p w14:paraId="7AF22751" w14:textId="4F7EE56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w:t>
            </w:r>
            <w:r w:rsidR="00CF20F5">
              <w:rPr>
                <w:rFonts w:asciiTheme="majorHAnsi" w:hAnsiTheme="majorHAnsi"/>
              </w:rPr>
              <w:t>138</w:t>
            </w:r>
          </w:p>
        </w:tc>
        <w:tc>
          <w:tcPr>
            <w:tcW w:w="1134" w:type="dxa"/>
          </w:tcPr>
          <w:p w14:paraId="36DB4364" w14:textId="29A089AC" w:rsidR="00C8688C" w:rsidRPr="001638A9" w:rsidRDefault="00725AED"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130</w:t>
            </w:r>
          </w:p>
        </w:tc>
        <w:tc>
          <w:tcPr>
            <w:tcW w:w="1134" w:type="dxa"/>
          </w:tcPr>
          <w:p w14:paraId="14B51BA3" w14:textId="1C829CD4"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CHGE10</w:t>
            </w:r>
            <w:r w:rsidR="00763E6F" w:rsidRPr="001638A9">
              <w:rPr>
                <w:rFonts w:asciiTheme="majorHAnsi" w:hAnsiTheme="majorHAnsi"/>
              </w:rPr>
              <w:t>2</w:t>
            </w:r>
          </w:p>
        </w:tc>
        <w:tc>
          <w:tcPr>
            <w:tcW w:w="2410" w:type="dxa"/>
          </w:tcPr>
          <w:p w14:paraId="02F1FA8F" w14:textId="53732AE9"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Perform a check to see if the member variable is null and return the no subject string </w:t>
            </w:r>
          </w:p>
        </w:tc>
        <w:tc>
          <w:tcPr>
            <w:tcW w:w="1134" w:type="dxa"/>
          </w:tcPr>
          <w:p w14:paraId="1825F839" w14:textId="2B7FCAB6"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3B06600" w14:textId="74A563EF"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2145B677" w14:textId="7743E30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0A75AA02" w14:textId="483C3C39"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5F07B9BC" w14:textId="3E6E969D"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A02FF58" w14:textId="14B7906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6D452D" w14:textId="64BB6C95" w:rsidR="00C8688C" w:rsidRPr="001638A9" w:rsidRDefault="00781F09"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1F585089" w14:textId="7777777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1638A9">
              <w:rPr>
                <w:rFonts w:asciiTheme="majorHAnsi" w:hAnsiTheme="majorHAnsi"/>
                <w:bCs/>
                <w:sz w:val="20"/>
                <w:szCs w:val="20"/>
              </w:rPr>
              <w:t xml:space="preserve">Although the class description does not include this behavior the test was included to find potential bugs that cause the system to </w:t>
            </w:r>
            <w:r w:rsidR="005E714F" w:rsidRPr="001638A9">
              <w:rPr>
                <w:rFonts w:asciiTheme="majorHAnsi" w:hAnsiTheme="majorHAnsi"/>
                <w:bCs/>
                <w:sz w:val="20"/>
                <w:szCs w:val="20"/>
              </w:rPr>
              <w:t>crash</w:t>
            </w:r>
          </w:p>
          <w:p w14:paraId="6903AE0E" w14:textId="2BA90EA3" w:rsidR="005E714F" w:rsidRPr="001638A9" w:rsidRDefault="005E71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bCs/>
                <w:sz w:val="20"/>
                <w:szCs w:val="20"/>
              </w:rPr>
              <w:t xml:space="preserve">27/04/2018 – Added OR condition to </w:t>
            </w:r>
            <w:proofErr w:type="spellStart"/>
            <w:r w:rsidRPr="001638A9">
              <w:rPr>
                <w:rFonts w:asciiTheme="majorHAnsi" w:hAnsiTheme="majorHAnsi"/>
                <w:bCs/>
                <w:sz w:val="20"/>
                <w:szCs w:val="20"/>
              </w:rPr>
              <w:t>toString</w:t>
            </w:r>
            <w:proofErr w:type="spellEnd"/>
            <w:r w:rsidRPr="001638A9">
              <w:rPr>
                <w:rFonts w:asciiTheme="majorHAnsi" w:hAnsiTheme="majorHAnsi"/>
                <w:bCs/>
                <w:sz w:val="20"/>
                <w:szCs w:val="20"/>
              </w:rPr>
              <w:t xml:space="preserve"> if statement</w:t>
            </w:r>
          </w:p>
        </w:tc>
      </w:tr>
    </w:tbl>
    <w:p w14:paraId="141F9021" w14:textId="18E99014" w:rsidR="00F417EE" w:rsidRPr="001638A9" w:rsidRDefault="00F417EE" w:rsidP="00F417EE">
      <w:pPr>
        <w:pStyle w:val="Heading1"/>
      </w:pPr>
      <w:r w:rsidRPr="001638A9">
        <w:lastRenderedPageBreak/>
        <w:t>Project Unit Testing</w:t>
      </w:r>
    </w:p>
    <w:p w14:paraId="370B95E1" w14:textId="77777777" w:rsidR="00F417EE" w:rsidRPr="001638A9" w:rsidRDefault="00F417EE" w:rsidP="00F417EE">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1638A9" w:rsidRDefault="00F417EE" w:rsidP="00F47355">
      <w:pPr>
        <w:pStyle w:val="Body"/>
        <w:rPr>
          <w:rFonts w:asciiTheme="majorHAnsi" w:hAnsiTheme="majorHAnsi"/>
          <w:sz w:val="24"/>
        </w:rPr>
        <w:sectPr w:rsidR="00F47355"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b/>
          <w:bCs/>
          <w:sz w:val="24"/>
        </w:rPr>
        <w:t xml:space="preserve">kPTITLE1 = </w:t>
      </w:r>
      <w:r w:rsidRPr="001638A9">
        <w:rPr>
          <w:rFonts w:asciiTheme="majorHAnsi" w:hAnsiTheme="majorHAnsi"/>
          <w:sz w:val="24"/>
        </w:rPr>
        <w:t>“12345678”</w:t>
      </w:r>
      <w:r w:rsidRPr="001638A9">
        <w:rPr>
          <w:rFonts w:asciiTheme="majorHAnsi" w:hAnsiTheme="majorHAnsi"/>
          <w:sz w:val="24"/>
        </w:rPr>
        <w:br/>
      </w:r>
      <w:r w:rsidRPr="001638A9">
        <w:rPr>
          <w:rFonts w:asciiTheme="majorHAnsi" w:hAnsiTheme="majorHAnsi"/>
          <w:b/>
          <w:bCs/>
          <w:sz w:val="24"/>
        </w:rPr>
        <w:t xml:space="preserve">kPTITLE2 = </w:t>
      </w:r>
      <w:r w:rsidRPr="001638A9">
        <w:rPr>
          <w:rFonts w:asciiTheme="majorHAnsi" w:hAnsiTheme="majorHAnsi"/>
          <w:sz w:val="24"/>
        </w:rPr>
        <w:t>“123456789000”</w:t>
      </w:r>
      <w:r w:rsidRPr="001638A9">
        <w:rPr>
          <w:rFonts w:asciiTheme="majorHAnsi" w:hAnsiTheme="majorHAnsi"/>
          <w:sz w:val="24"/>
        </w:rPr>
        <w:br/>
      </w:r>
      <w:r w:rsidRPr="001638A9">
        <w:rPr>
          <w:rFonts w:asciiTheme="majorHAnsi" w:hAnsiTheme="majorHAnsi"/>
          <w:b/>
          <w:bCs/>
          <w:sz w:val="24"/>
          <w:lang w:val="de-DE"/>
        </w:rPr>
        <w:t xml:space="preserve">kDEFAULTTITLE = </w:t>
      </w:r>
      <w:r w:rsidRPr="001638A9">
        <w:rPr>
          <w:rFonts w:asciiTheme="majorHAnsi" w:hAnsiTheme="majorHAnsi"/>
          <w:sz w:val="24"/>
        </w:rPr>
        <w:t>“New Project”</w:t>
      </w:r>
      <w:r w:rsidRPr="001638A9">
        <w:rPr>
          <w:rFonts w:asciiTheme="majorHAnsi" w:hAnsiTheme="majorHAnsi"/>
          <w:sz w:val="24"/>
        </w:rPr>
        <w:br/>
      </w:r>
      <w:r w:rsidRPr="001638A9">
        <w:rPr>
          <w:rFonts w:asciiTheme="majorHAnsi" w:hAnsiTheme="majorHAnsi"/>
          <w:b/>
          <w:bCs/>
          <w:sz w:val="24"/>
          <w:lang w:val="de-DE"/>
        </w:rPr>
        <w:t xml:space="preserve">kCONTACT1 = </w:t>
      </w:r>
      <w:r w:rsidRPr="001638A9">
        <w:rPr>
          <w:rFonts w:asciiTheme="majorHAnsi" w:hAnsiTheme="majorHAnsi"/>
          <w:b/>
          <w:bCs/>
          <w:sz w:val="24"/>
        </w:rPr>
        <w:t>“</w:t>
      </w:r>
      <w:hyperlink r:id="rId15" w:history="1">
        <w:r w:rsidRPr="001638A9">
          <w:rPr>
            <w:rStyle w:val="Hyperlink0"/>
            <w:rFonts w:asciiTheme="majorHAnsi" w:hAnsiTheme="majorHAnsi"/>
            <w:sz w:val="24"/>
            <w:lang w:val="it-IT"/>
          </w:rPr>
          <w:t>test@gmail.com</w:t>
        </w:r>
      </w:hyperlink>
      <w:r w:rsidRPr="001638A9">
        <w:rPr>
          <w:rStyle w:val="Hyperlink0"/>
          <w:rFonts w:asciiTheme="majorHAnsi" w:hAnsiTheme="majorHAnsi"/>
          <w:sz w:val="24"/>
        </w:rPr>
        <w:t>”</w:t>
      </w:r>
      <w:r w:rsidRPr="001638A9">
        <w:rPr>
          <w:rStyle w:val="Hyperlink0"/>
          <w:rFonts w:asciiTheme="majorHAnsi" w:hAnsiTheme="majorHAnsi"/>
          <w:sz w:val="24"/>
        </w:rPr>
        <w:br/>
      </w:r>
      <w:r w:rsidRPr="001638A9">
        <w:rPr>
          <w:rFonts w:asciiTheme="majorHAnsi" w:hAnsiTheme="majorHAnsi"/>
          <w:b/>
          <w:bCs/>
          <w:sz w:val="24"/>
          <w:lang w:val="de-DE"/>
        </w:rPr>
        <w:t xml:space="preserve">kCONTACT2 = </w:t>
      </w:r>
      <w:r w:rsidRPr="001638A9">
        <w:rPr>
          <w:rFonts w:asciiTheme="majorHAnsi" w:hAnsiTheme="majorHAnsi"/>
          <w:sz w:val="24"/>
        </w:rPr>
        <w:t>“</w:t>
      </w:r>
      <w:r w:rsidRPr="001638A9">
        <w:rPr>
          <w:rFonts w:asciiTheme="majorHAnsi" w:hAnsiTheme="majorHAnsi"/>
          <w:sz w:val="24"/>
          <w:lang w:val="it-IT"/>
        </w:rPr>
        <w:t>raiu9s@gmail.com</w:t>
      </w:r>
      <w:r w:rsidRPr="001638A9">
        <w:rPr>
          <w:rFonts w:asciiTheme="majorHAnsi" w:hAnsiTheme="majorHAnsi"/>
          <w:sz w:val="24"/>
        </w:rPr>
        <w:t xml:space="preserve">” </w:t>
      </w:r>
      <w:r w:rsidRPr="001638A9">
        <w:rPr>
          <w:rFonts w:asciiTheme="majorHAnsi" w:hAnsiTheme="majorHAnsi"/>
          <w:sz w:val="24"/>
        </w:rPr>
        <w:br/>
      </w:r>
      <w:r w:rsidRPr="001638A9">
        <w:rPr>
          <w:rFonts w:asciiTheme="majorHAnsi" w:hAnsiTheme="majorHAnsi"/>
          <w:b/>
          <w:bCs/>
          <w:sz w:val="24"/>
          <w:lang w:val="de-DE"/>
        </w:rPr>
        <w:t xml:space="preserve">kCONTACT3 = </w:t>
      </w:r>
      <w:hyperlink r:id="rId16" w:history="1">
        <w:r w:rsidRPr="001638A9">
          <w:rPr>
            <w:rStyle w:val="Hyperlink0"/>
            <w:rFonts w:asciiTheme="majorHAnsi" w:hAnsiTheme="majorHAnsi"/>
            <w:sz w:val="24"/>
          </w:rPr>
          <w:t>q39ikdf@outlook.com</w:t>
        </w:r>
      </w:hyperlink>
      <w:r w:rsidRPr="001638A9">
        <w:rPr>
          <w:rFonts w:asciiTheme="majorHAnsi" w:hAnsiTheme="majorHAnsi"/>
          <w:sz w:val="24"/>
        </w:rPr>
        <w:br/>
      </w:r>
      <w:proofErr w:type="spellStart"/>
      <w:r w:rsidRPr="001638A9">
        <w:rPr>
          <w:rFonts w:asciiTheme="majorHAnsi" w:hAnsiTheme="majorHAnsi"/>
          <w:b/>
          <w:bCs/>
          <w:sz w:val="24"/>
        </w:rPr>
        <w:t>companyProjectFirst_Empty</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w:t>
      </w:r>
      <w:r w:rsidRPr="001638A9">
        <w:rPr>
          <w:rFonts w:asciiTheme="majorHAnsi" w:hAnsiTheme="majorHAnsi"/>
          <w:sz w:val="24"/>
        </w:rPr>
        <w:br/>
      </w:r>
      <w:proofErr w:type="spellStart"/>
      <w:r w:rsidRPr="001638A9">
        <w:rPr>
          <w:rFonts w:asciiTheme="majorHAnsi" w:hAnsiTheme="majorHAnsi"/>
          <w:b/>
          <w:bCs/>
          <w:sz w:val="24"/>
        </w:rPr>
        <w:t>companyProjectSecond_Phases</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 – Empty used for testing the phases </w:t>
      </w:r>
      <w:r w:rsidRPr="001638A9">
        <w:rPr>
          <w:rFonts w:asciiTheme="majorHAnsi" w:hAnsiTheme="majorHAnsi"/>
          <w:sz w:val="24"/>
        </w:rPr>
        <w:br/>
      </w:r>
      <w:proofErr w:type="spellStart"/>
      <w:r w:rsidRPr="001638A9">
        <w:rPr>
          <w:rFonts w:asciiTheme="majorHAnsi" w:hAnsiTheme="majorHAnsi"/>
          <w:b/>
          <w:bCs/>
          <w:sz w:val="24"/>
        </w:rPr>
        <w:t>companyProjectThird_Complete</w:t>
      </w:r>
      <w:proofErr w:type="spellEnd"/>
      <w:r w:rsidRPr="001638A9">
        <w:rPr>
          <w:rFonts w:asciiTheme="majorHAnsi" w:hAnsiTheme="majorHAnsi"/>
          <w:sz w:val="24"/>
        </w:rPr>
        <w:t>(</w:t>
      </w:r>
      <w:proofErr w:type="spellStart"/>
      <w:r w:rsidRPr="001638A9">
        <w:rPr>
          <w:rFonts w:asciiTheme="majorHAnsi" w:hAnsiTheme="majorHAnsi"/>
          <w:sz w:val="24"/>
        </w:rPr>
        <w:t>CompanyEmail</w:t>
      </w:r>
      <w:proofErr w:type="spellEnd"/>
      <w:r w:rsidRPr="001638A9">
        <w:rPr>
          <w:rFonts w:asciiTheme="majorHAnsi" w:hAnsiTheme="majorHAnsi"/>
          <w:sz w:val="24"/>
        </w:rPr>
        <w:t xml:space="preserve"> Object) – </w:t>
      </w:r>
      <w:r w:rsidRPr="001638A9">
        <w:rPr>
          <w:rFonts w:asciiTheme="majorHAnsi" w:hAnsiTheme="majorHAnsi"/>
          <w:sz w:val="24"/>
          <w:lang w:val="de-DE"/>
        </w:rPr>
        <w:t xml:space="preserve">Title: </w:t>
      </w:r>
      <w:r w:rsidRPr="001638A9">
        <w:rPr>
          <w:rFonts w:asciiTheme="majorHAnsi" w:hAnsiTheme="majorHAnsi"/>
          <w:b/>
          <w:bCs/>
          <w:sz w:val="24"/>
        </w:rPr>
        <w:t xml:space="preserve">kPTITLE1 </w:t>
      </w:r>
      <w:r w:rsidRPr="001638A9">
        <w:rPr>
          <w:rFonts w:asciiTheme="majorHAnsi" w:hAnsiTheme="majorHAnsi"/>
          <w:sz w:val="24"/>
        </w:rPr>
        <w:t xml:space="preserve">Contacts: </w:t>
      </w:r>
      <w:r w:rsidRPr="001638A9">
        <w:rPr>
          <w:rFonts w:asciiTheme="majorHAnsi" w:hAnsiTheme="majorHAnsi"/>
          <w:b/>
          <w:bCs/>
          <w:sz w:val="24"/>
          <w:lang w:val="de-DE"/>
        </w:rPr>
        <w:t>kCONTACT1, kCONTACT2, kCONTACT3</w:t>
      </w:r>
      <w:r w:rsidRPr="001638A9">
        <w:rPr>
          <w:rFonts w:asciiTheme="majorHAnsi" w:hAnsiTheme="majorHAnsi"/>
          <w:sz w:val="24"/>
        </w:rPr>
        <w:t>)</w:t>
      </w:r>
      <w:r w:rsidRPr="001638A9">
        <w:rPr>
          <w:rFonts w:asciiTheme="majorHAnsi" w:hAnsiTheme="majorHAnsi"/>
          <w:sz w:val="24"/>
        </w:rPr>
        <w:br/>
      </w:r>
      <w:proofErr w:type="spellStart"/>
      <w:r w:rsidRPr="001638A9">
        <w:rPr>
          <w:rFonts w:asciiTheme="majorHAnsi" w:hAnsiTheme="majorHAnsi"/>
          <w:b/>
          <w:bCs/>
          <w:sz w:val="24"/>
        </w:rPr>
        <w:t>companyProjectForth_Phases</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 – Used for phase testing adding emails and moving between stages</w:t>
      </w:r>
      <w:r w:rsidRPr="001638A9">
        <w:rPr>
          <w:rStyle w:val="Hyperlink0"/>
          <w:rFonts w:asciiTheme="majorHAnsi" w:hAnsiTheme="majorHAnsi"/>
          <w:sz w:val="24"/>
        </w:rPr>
        <w:br/>
      </w:r>
    </w:p>
    <w:p w14:paraId="3569A71C" w14:textId="495808B9" w:rsidR="00F47355" w:rsidRPr="001638A9" w:rsidRDefault="00F47355" w:rsidP="00F47355">
      <w:pPr>
        <w:pStyle w:val="Heading1"/>
      </w:pPr>
      <w:r w:rsidRPr="001638A9">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Notes </w:t>
            </w:r>
          </w:p>
        </w:tc>
      </w:tr>
      <w:tr w:rsidR="00F47355" w:rsidRPr="001638A9"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Pr="00AB46D2" w:rsidRDefault="00F47355" w:rsidP="00357A06">
            <w:pPr>
              <w:pStyle w:val="Body"/>
              <w:shd w:val="clear" w:color="auto" w:fill="EDFFE6"/>
              <w:rPr>
                <w:rFonts w:asciiTheme="majorHAnsi" w:hAnsiTheme="majorHAnsi"/>
                <w:b/>
              </w:rPr>
            </w:pPr>
            <w:r w:rsidRPr="00AB46D2">
              <w:rPr>
                <w:rFonts w:asciiTheme="majorHAnsi" w:hAnsiTheme="majorHAnsi"/>
                <w:b/>
              </w:rP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00290458" w14:textId="69BAEBD3" w:rsidR="00F47355" w:rsidRPr="001638A9" w:rsidRDefault="00F47355" w:rsidP="00357A06">
            <w:pPr>
              <w:pStyle w:val="Body"/>
              <w:rPr>
                <w:rFonts w:asciiTheme="majorHAnsi" w:hAnsiTheme="majorHAnsi"/>
              </w:rPr>
            </w:pPr>
            <w:r w:rsidRPr="001638A9">
              <w:rPr>
                <w:rFonts w:asciiTheme="majorHAnsi" w:hAnsiTheme="majorHAnsi"/>
              </w:rPr>
              <w:t>Justin Ng</w:t>
            </w:r>
            <w:r w:rsidR="00BD0FF9"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02919F1E"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p w14:paraId="2791E3D8"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22DE93D0" w14:textId="77777777" w:rsidR="00F47355" w:rsidRPr="001638A9" w:rsidRDefault="00F47355" w:rsidP="00357A06">
            <w:pPr>
              <w:pStyle w:val="Body"/>
              <w:rPr>
                <w:rFonts w:asciiTheme="majorHAnsi" w:hAnsiTheme="majorHAnsi"/>
              </w:rPr>
            </w:pPr>
            <w:r w:rsidRPr="001638A9">
              <w:rPr>
                <w:rFonts w:asciiTheme="majorHAnsi" w:hAnsiTheme="majorHAnsi"/>
              </w:rPr>
              <w:t xml:space="preserve">0 (Int) - </w:t>
            </w:r>
            <w:proofErr w:type="spellStart"/>
            <w:r w:rsidRPr="001638A9">
              <w:rPr>
                <w:rFonts w:asciiTheme="majorHAnsi" w:hAnsiTheme="majorHAnsi"/>
              </w:rPr>
              <w:t>PhaseID</w:t>
            </w:r>
            <w:proofErr w:type="spellEnd"/>
          </w:p>
          <w:p w14:paraId="4FD961D6"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33A3622A"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p w14:paraId="1DF9A506"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0D3CA0C3" w14:textId="77777777" w:rsidR="00F47355" w:rsidRPr="001638A9" w:rsidRDefault="00F47355" w:rsidP="00357A06">
            <w:pPr>
              <w:pStyle w:val="Body"/>
              <w:rPr>
                <w:rFonts w:asciiTheme="majorHAnsi" w:hAnsiTheme="majorHAnsi"/>
              </w:rPr>
            </w:pPr>
            <w:r w:rsidRPr="001638A9">
              <w:rPr>
                <w:rFonts w:asciiTheme="majorHAnsi" w:hAnsiTheme="majorHAnsi"/>
              </w:rPr>
              <w:t xml:space="preserve">1 (Int) - </w:t>
            </w:r>
            <w:proofErr w:type="spellStart"/>
            <w:r w:rsidRPr="001638A9">
              <w:rPr>
                <w:rFonts w:asciiTheme="majorHAnsi" w:hAnsiTheme="majorHAnsi"/>
              </w:rPr>
              <w:t>PhaseID</w:t>
            </w:r>
            <w:proofErr w:type="spellEnd"/>
          </w:p>
          <w:p w14:paraId="69F01A8D"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34D3B41B" w:rsidR="00F47355" w:rsidRPr="001638A9" w:rsidRDefault="006E2207"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2AC8C869"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star</w:t>
            </w:r>
            <w:r w:rsidR="00AC0472" w:rsidRPr="001638A9">
              <w:rPr>
                <w:rFonts w:asciiTheme="majorHAnsi" w:hAnsiTheme="majorHAnsi"/>
              </w:rPr>
              <w:t>t of the array bug created– JNG</w:t>
            </w:r>
          </w:p>
        </w:tc>
      </w:tr>
      <w:tr w:rsidR="00F47355" w:rsidRPr="001638A9"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A0132A1"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7B002A18"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Pr="001638A9" w:rsidRDefault="00F47355" w:rsidP="00357A06">
            <w:pPr>
              <w:pStyle w:val="Body"/>
              <w:rPr>
                <w:rFonts w:asciiTheme="majorHAnsi" w:hAnsiTheme="majorHAnsi"/>
              </w:rPr>
            </w:pPr>
            <w:r w:rsidRPr="001638A9">
              <w:rPr>
                <w:rFonts w:asciiTheme="majorHAnsi" w:hAnsiTheme="majorHAnsi"/>
              </w:rP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1B4538C4" w:rsidR="00F47355" w:rsidRPr="001638A9" w:rsidRDefault="000874FF" w:rsidP="00357A06">
            <w:pPr>
              <w:pStyle w:val="Body"/>
              <w:rPr>
                <w:rFonts w:asciiTheme="majorHAnsi" w:hAnsiTheme="majorHAnsi"/>
              </w:rPr>
            </w:pPr>
            <w:r w:rsidRPr="001638A9">
              <w:rPr>
                <w:rFonts w:asciiTheme="majorHAnsi" w:hAnsiTheme="majorHAnsi"/>
              </w:rPr>
              <w:t>02/05/</w:t>
            </w:r>
            <w:r w:rsidR="00F47355" w:rsidRPr="001638A9">
              <w:rPr>
                <w:rFonts w:asciiTheme="majorHAnsi" w:hAnsiTheme="majorHAnsi"/>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63045701" w:rsidR="00F47355" w:rsidRPr="001638A9" w:rsidRDefault="00F47355" w:rsidP="00357A06">
            <w:pPr>
              <w:rPr>
                <w:rFonts w:asciiTheme="majorHAnsi" w:hAnsiTheme="majorHAnsi"/>
              </w:rPr>
            </w:pPr>
            <w:r w:rsidRPr="001638A9">
              <w:rPr>
                <w:rFonts w:asciiTheme="majorHAnsi" w:hAnsiTheme="majorHAnsi"/>
              </w:rPr>
              <w:t>The test ow produces the correct</w:t>
            </w:r>
            <w:r w:rsidR="006A5712" w:rsidRPr="001638A9">
              <w:rPr>
                <w:rFonts w:asciiTheme="majorHAnsi" w:hAnsiTheme="majorHAnsi"/>
              </w:rPr>
              <w:t xml:space="preserve"> output after the BUG201 and CH</w:t>
            </w:r>
            <w:r w:rsidR="000F4730" w:rsidRPr="001638A9">
              <w:rPr>
                <w:rFonts w:asciiTheme="majorHAnsi" w:hAnsiTheme="majorHAnsi"/>
              </w:rPr>
              <w:t>GE201 were acted up on. AR – 02/05/</w:t>
            </w:r>
            <w:r w:rsidRPr="001638A9">
              <w:rPr>
                <w:rFonts w:asciiTheme="majorHAnsi" w:hAnsiTheme="majorHAnsi"/>
              </w:rPr>
              <w:t>2018</w:t>
            </w:r>
          </w:p>
        </w:tc>
      </w:tr>
      <w:tr w:rsidR="00F47355" w:rsidRPr="001638A9"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Pr="001638A9" w:rsidRDefault="00F47355" w:rsidP="00357A06">
            <w:pPr>
              <w:pStyle w:val="Body"/>
              <w:rPr>
                <w:rFonts w:asciiTheme="majorHAnsi" w:hAnsiTheme="majorHAnsi"/>
              </w:rPr>
            </w:pPr>
            <w:r w:rsidRPr="001638A9">
              <w:rPr>
                <w:rFonts w:asciiTheme="majorHAnsi" w:hAnsiTheme="majorHAnsi"/>
              </w:rP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751FBF84" w14:textId="7D81DEAA" w:rsidR="00F47355" w:rsidRPr="001638A9" w:rsidRDefault="00F47355" w:rsidP="00357A06">
            <w:pPr>
              <w:pStyle w:val="Body"/>
              <w:rPr>
                <w:rFonts w:asciiTheme="majorHAnsi" w:hAnsiTheme="majorHAnsi"/>
              </w:rPr>
            </w:pPr>
            <w:r w:rsidRPr="001638A9">
              <w:rPr>
                <w:rFonts w:asciiTheme="majorHAnsi" w:hAnsiTheme="majorHAnsi"/>
              </w:rPr>
              <w:t>Justin Ng</w:t>
            </w:r>
            <w:r w:rsidR="00A01733" w:rsidRPr="001638A9">
              <w:rPr>
                <w:rFonts w:asciiTheme="majorHAnsi" w:hAnsiTheme="majorHAnsi"/>
              </w:rPr>
              <w:t xml:space="preserve"> &amp; Christian </w:t>
            </w:r>
            <w:r w:rsidR="00C76A48" w:rsidRPr="001638A9">
              <w:rPr>
                <w:rFonts w:asciiTheme="majorHAnsi" w:hAnsiTheme="majorHAnsi"/>
              </w:rPr>
              <w:t>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7CEE0491"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52323BEA"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6C3168FB" w14:textId="77777777" w:rsidR="00F47355" w:rsidRPr="001638A9" w:rsidRDefault="00F47355" w:rsidP="00357A06">
            <w:pPr>
              <w:pStyle w:val="Body"/>
              <w:rPr>
                <w:rFonts w:asciiTheme="majorHAnsi" w:hAnsiTheme="majorHAnsi"/>
              </w:rPr>
            </w:pPr>
            <w:r w:rsidRPr="001638A9">
              <w:rPr>
                <w:rFonts w:asciiTheme="majorHAnsi" w:hAnsiTheme="majorHAnsi"/>
              </w:rPr>
              <w:t xml:space="preserve">0 (Int) - </w:t>
            </w:r>
            <w:proofErr w:type="spellStart"/>
            <w:r w:rsidRPr="001638A9">
              <w:rPr>
                <w:rFonts w:asciiTheme="majorHAnsi" w:hAnsiTheme="majorHAnsi"/>
              </w:rPr>
              <w:t>PhaseID</w:t>
            </w:r>
            <w:proofErr w:type="spellEnd"/>
          </w:p>
          <w:p w14:paraId="3E955161"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5567CDCC"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0A4EE866"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10365578" w14:textId="77777777" w:rsidR="00F47355" w:rsidRPr="001638A9" w:rsidRDefault="00F47355" w:rsidP="00357A06">
            <w:pPr>
              <w:pStyle w:val="Body"/>
              <w:rPr>
                <w:rFonts w:asciiTheme="majorHAnsi" w:hAnsiTheme="majorHAnsi"/>
              </w:rPr>
            </w:pPr>
            <w:r w:rsidRPr="001638A9">
              <w:rPr>
                <w:rFonts w:asciiTheme="majorHAnsi" w:hAnsiTheme="majorHAnsi"/>
              </w:rPr>
              <w:t xml:space="preserve">1 (Int) - </w:t>
            </w:r>
            <w:proofErr w:type="spellStart"/>
            <w:r w:rsidRPr="001638A9">
              <w:rPr>
                <w:rFonts w:asciiTheme="majorHAnsi" w:hAnsiTheme="majorHAnsi"/>
              </w:rPr>
              <w:t>PhaseID</w:t>
            </w:r>
            <w:proofErr w:type="spellEnd"/>
          </w:p>
          <w:p w14:paraId="0F7989DB"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5E662473"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37B999BF"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w:t>
            </w:r>
            <w:r w:rsidR="000F4730" w:rsidRPr="001638A9">
              <w:rPr>
                <w:rFonts w:asciiTheme="majorHAnsi" w:hAnsiTheme="majorHAnsi"/>
              </w:rPr>
              <w:t xml:space="preserve">art of the array bug created– </w:t>
            </w:r>
            <w:r w:rsidR="000509D6" w:rsidRPr="001638A9">
              <w:rPr>
                <w:rFonts w:asciiTheme="majorHAnsi" w:hAnsiTheme="majorHAnsi"/>
              </w:rPr>
              <w:t>CS</w:t>
            </w:r>
          </w:p>
        </w:tc>
      </w:tr>
      <w:tr w:rsidR="00F47355" w:rsidRPr="001638A9"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693E5C9"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2E33D1D"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Pr="001638A9" w:rsidRDefault="00F47355" w:rsidP="00357A06">
            <w:pPr>
              <w:pStyle w:val="Body"/>
              <w:rPr>
                <w:rFonts w:asciiTheme="majorHAnsi" w:hAnsiTheme="majorHAnsi"/>
              </w:rPr>
            </w:pPr>
            <w:r w:rsidRPr="001638A9">
              <w:rPr>
                <w:rFonts w:asciiTheme="majorHAnsi" w:hAnsiTheme="majorHAnsi"/>
              </w:rPr>
              <w:t xml:space="preserve">Same </w:t>
            </w:r>
            <w:proofErr w:type="spellStart"/>
            <w:r w:rsidRPr="001638A9">
              <w:rPr>
                <w:rFonts w:asciiTheme="majorHAnsi" w:hAnsiTheme="majorHAnsi"/>
              </w:rPr>
              <w:t>out put</w:t>
            </w:r>
            <w:proofErr w:type="spellEnd"/>
            <w:r w:rsidRPr="001638A9">
              <w:rPr>
                <w:rFonts w:asciiTheme="majorHAnsi" w:hAnsiTheme="majorHAnsi"/>
              </w:rPr>
              <w:t xml:space="preserve">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3F60CEAC" w:rsidR="00F47355" w:rsidRPr="001638A9" w:rsidRDefault="00D0678C"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w:t>
            </w:r>
            <w:r w:rsidR="00F47355" w:rsidRPr="001638A9">
              <w:rPr>
                <w:rFonts w:asciiTheme="majorHAnsi" w:hAnsiTheme="majorHAnsi" w:cs="Arial Unicode MS"/>
                <w:color w:val="5A5A5A"/>
                <w:u w:color="5A5A5A"/>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0BC539BA" w:rsidR="00F47355" w:rsidRPr="001638A9" w:rsidRDefault="00F47355" w:rsidP="00357A06">
            <w:pPr>
              <w:rPr>
                <w:rFonts w:asciiTheme="majorHAnsi" w:hAnsiTheme="majorHAnsi"/>
              </w:rPr>
            </w:pPr>
            <w:r w:rsidRPr="001638A9">
              <w:rPr>
                <w:rFonts w:asciiTheme="majorHAnsi" w:hAnsiTheme="majorHAnsi"/>
              </w:rPr>
              <w:t>The test ow produces the correct</w:t>
            </w:r>
            <w:r w:rsidR="00BC40B4" w:rsidRPr="001638A9">
              <w:rPr>
                <w:rFonts w:asciiTheme="majorHAnsi" w:hAnsiTheme="majorHAnsi"/>
              </w:rPr>
              <w:t xml:space="preserve"> output after the BUG201 and CH</w:t>
            </w:r>
            <w:r w:rsidR="00D0678C" w:rsidRPr="001638A9">
              <w:rPr>
                <w:rFonts w:asciiTheme="majorHAnsi" w:hAnsiTheme="majorHAnsi"/>
              </w:rPr>
              <w:t>GE201 were acted up on. AR – 02/05/</w:t>
            </w:r>
            <w:r w:rsidR="000509D6" w:rsidRPr="001638A9">
              <w:rPr>
                <w:rFonts w:asciiTheme="majorHAnsi" w:hAnsiTheme="majorHAnsi"/>
              </w:rPr>
              <w:t xml:space="preserve"> </w:t>
            </w:r>
            <w:r w:rsidRPr="001638A9">
              <w:rPr>
                <w:rFonts w:asciiTheme="majorHAnsi" w:hAnsiTheme="majorHAnsi"/>
              </w:rPr>
              <w:t>2018</w:t>
            </w:r>
          </w:p>
        </w:tc>
      </w:tr>
      <w:tr w:rsidR="00F47355" w:rsidRPr="001638A9"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rP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Pr="001638A9" w:rsidRDefault="00F47355" w:rsidP="00357A06">
            <w:pPr>
              <w:pStyle w:val="Body"/>
              <w:rPr>
                <w:rFonts w:asciiTheme="majorHAnsi" w:hAnsiTheme="majorHAnsi"/>
              </w:rPr>
            </w:pPr>
            <w:r w:rsidRPr="001638A9">
              <w:rPr>
                <w:rFonts w:asciiTheme="majorHAnsi" w:hAnsiTheme="majorHAnsi"/>
              </w:rP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4E5A4BC" w:rsidR="00F47355" w:rsidRPr="001638A9" w:rsidRDefault="00F47355" w:rsidP="00357A06">
            <w:pPr>
              <w:pStyle w:val="Body"/>
              <w:rPr>
                <w:rFonts w:asciiTheme="majorHAnsi" w:hAnsiTheme="majorHAnsi"/>
              </w:rPr>
            </w:pPr>
            <w:r w:rsidRPr="001638A9">
              <w:rPr>
                <w:rFonts w:asciiTheme="majorHAnsi" w:hAnsiTheme="majorHAnsi"/>
              </w:rPr>
              <w:t>Justin Ng</w:t>
            </w:r>
            <w:r w:rsidR="000509D6" w:rsidRPr="001638A9">
              <w:rPr>
                <w:rFonts w:asciiTheme="majorHAnsi" w:hAnsiTheme="majorHAnsi"/>
              </w:rPr>
              <w:t xml:space="preserve">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81AACA"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Pr="001638A9" w:rsidRDefault="00F47355" w:rsidP="00357A06">
            <w:pPr>
              <w:rPr>
                <w:rFonts w:asciiTheme="majorHAnsi" w:hAnsiTheme="majorHAnsi"/>
              </w:rPr>
            </w:pPr>
          </w:p>
        </w:tc>
      </w:tr>
      <w:tr w:rsidR="00F47355" w:rsidRPr="001638A9"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Pr="00AB46D2" w:rsidRDefault="00F47355" w:rsidP="00357A06">
            <w:pPr>
              <w:pStyle w:val="Body"/>
              <w:rPr>
                <w:rFonts w:asciiTheme="majorHAnsi" w:hAnsiTheme="majorHAnsi"/>
                <w:b/>
              </w:rPr>
            </w:pPr>
            <w:r w:rsidRPr="00AB46D2">
              <w:rPr>
                <w:rFonts w:asciiTheme="majorHAnsi" w:hAnsiTheme="majorHAnsi"/>
                <w:b/>
              </w:rP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rP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Pr="001638A9" w:rsidRDefault="00F47355" w:rsidP="00357A06">
            <w:pPr>
              <w:pStyle w:val="Body"/>
              <w:rPr>
                <w:rFonts w:asciiTheme="majorHAnsi" w:hAnsiTheme="majorHAnsi"/>
              </w:rPr>
            </w:pPr>
            <w:r w:rsidRPr="001638A9">
              <w:rPr>
                <w:rFonts w:asciiTheme="majorHAnsi" w:hAnsiTheme="majorHAnsi"/>
              </w:rP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B35DD9E" w:rsidR="00F47355" w:rsidRPr="001638A9" w:rsidRDefault="000669C7" w:rsidP="00357A06">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2F101FD3" w:rsidR="00F47355" w:rsidRPr="001638A9" w:rsidRDefault="008C5D1D"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Pr="001638A9" w:rsidRDefault="00F47355" w:rsidP="00357A06">
            <w:pPr>
              <w:rPr>
                <w:rFonts w:asciiTheme="majorHAnsi" w:hAnsiTheme="majorHAnsi"/>
              </w:rPr>
            </w:pPr>
            <w:r w:rsidRPr="001638A9">
              <w:rPr>
                <w:rFonts w:asciiTheme="majorHAnsi" w:hAnsiTheme="majorHAnsi"/>
              </w:rPr>
              <w:t>Objects for these tests are created using the before class when the unit test is initiated</w:t>
            </w:r>
          </w:p>
        </w:tc>
      </w:tr>
      <w:tr w:rsidR="00664E58" w:rsidRPr="001638A9"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664E58" w:rsidRPr="00AB46D2" w:rsidRDefault="00664E58" w:rsidP="00664E58">
            <w:pPr>
              <w:pStyle w:val="Body"/>
              <w:rPr>
                <w:rFonts w:asciiTheme="majorHAnsi" w:hAnsiTheme="majorHAnsi"/>
                <w:b/>
              </w:rPr>
            </w:pPr>
            <w:r w:rsidRPr="00AB46D2">
              <w:rPr>
                <w:rFonts w:asciiTheme="majorHAnsi" w:hAnsiTheme="majorHAnsi"/>
                <w:b/>
              </w:rP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664E58" w:rsidRPr="001638A9" w:rsidRDefault="00664E58" w:rsidP="00664E58">
            <w:pPr>
              <w:pStyle w:val="Body"/>
              <w:rPr>
                <w:rFonts w:asciiTheme="majorHAnsi" w:hAnsiTheme="majorHAnsi"/>
              </w:rPr>
            </w:pPr>
            <w:r w:rsidRPr="001638A9">
              <w:rPr>
                <w:rFonts w:asciiTheme="majorHAnsi" w:hAnsiTheme="majorHAnsi"/>
              </w:rP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C10788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kPDEFAULTTITLE</w:t>
            </w:r>
            <w:proofErr w:type="spellEnd"/>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308968A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664E58" w:rsidRPr="001638A9" w:rsidRDefault="00664E58" w:rsidP="00664E58">
            <w:pPr>
              <w:rPr>
                <w:rFonts w:asciiTheme="majorHAnsi" w:hAnsiTheme="majorHAnsi"/>
              </w:rPr>
            </w:pPr>
          </w:p>
        </w:tc>
      </w:tr>
      <w:tr w:rsidR="00664E58" w:rsidRPr="001638A9"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664E58" w:rsidRPr="00AB46D2" w:rsidRDefault="00664E58" w:rsidP="00664E58">
            <w:pPr>
              <w:pStyle w:val="Body"/>
              <w:rPr>
                <w:rFonts w:asciiTheme="majorHAnsi" w:hAnsiTheme="majorHAnsi"/>
                <w:b/>
              </w:rPr>
            </w:pPr>
            <w:r w:rsidRPr="00AB46D2">
              <w:rPr>
                <w:rFonts w:asciiTheme="majorHAnsi" w:hAnsiTheme="majorHAnsi"/>
                <w:b/>
              </w:rP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48DC0D3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kPTITLE1 </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kPDEFAULTTITLE</w:t>
            </w:r>
            <w:proofErr w:type="spellEnd"/>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302D23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664E58" w:rsidRPr="001638A9" w:rsidRDefault="00664E58" w:rsidP="00664E58">
            <w:pPr>
              <w:rPr>
                <w:rFonts w:asciiTheme="majorHAnsi" w:hAnsiTheme="majorHAnsi"/>
              </w:rPr>
            </w:pPr>
          </w:p>
        </w:tc>
      </w:tr>
      <w:tr w:rsidR="00664E58" w:rsidRPr="001638A9"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1A15F254"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kPTITLE2 </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19604B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664E58" w:rsidRPr="001638A9" w:rsidRDefault="00664E58" w:rsidP="00664E58">
            <w:pPr>
              <w:rPr>
                <w:rFonts w:asciiTheme="majorHAnsi" w:hAnsiTheme="majorHAnsi"/>
              </w:rPr>
            </w:pPr>
          </w:p>
        </w:tc>
      </w:tr>
      <w:tr w:rsidR="00664E58" w:rsidRPr="001638A9"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664E58" w:rsidRPr="00AB46D2" w:rsidRDefault="00664E58" w:rsidP="00664E58">
            <w:pPr>
              <w:pStyle w:val="Body"/>
              <w:rPr>
                <w:rFonts w:asciiTheme="majorHAnsi" w:hAnsiTheme="majorHAnsi"/>
                <w:b/>
              </w:rPr>
            </w:pPr>
            <w:r w:rsidRPr="00AB46D2">
              <w:rPr>
                <w:rFonts w:asciiTheme="majorHAnsi" w:hAnsiTheme="majorHAnsi"/>
                <w:b/>
              </w:rP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664E58" w:rsidRPr="001638A9" w:rsidRDefault="00664E58" w:rsidP="00664E58">
            <w:pPr>
              <w:pStyle w:val="Body"/>
              <w:rPr>
                <w:rFonts w:asciiTheme="majorHAnsi" w:hAnsiTheme="majorHAnsi"/>
              </w:rPr>
            </w:pPr>
            <w:r w:rsidRPr="001638A9">
              <w:rPr>
                <w:rFonts w:asciiTheme="majorHAnsi" w:hAnsiTheme="majorHAnsi"/>
              </w:rP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1962383"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4A83A87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664E58" w:rsidRPr="001638A9" w:rsidRDefault="00664E58" w:rsidP="00664E58">
            <w:pPr>
              <w:rPr>
                <w:rFonts w:asciiTheme="majorHAnsi" w:hAnsiTheme="majorHAnsi"/>
              </w:rPr>
            </w:pPr>
          </w:p>
        </w:tc>
      </w:tr>
      <w:tr w:rsidR="00664E58" w:rsidRPr="001638A9"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664E58" w:rsidRPr="00AB46D2" w:rsidRDefault="00664E58" w:rsidP="00664E58">
            <w:pPr>
              <w:pStyle w:val="Body"/>
              <w:rPr>
                <w:rFonts w:asciiTheme="majorHAnsi" w:hAnsiTheme="majorHAnsi"/>
                <w:b/>
              </w:rPr>
            </w:pPr>
            <w:r w:rsidRPr="00AB46D2">
              <w:rPr>
                <w:rFonts w:asciiTheme="majorHAnsi" w:hAnsiTheme="majorHAnsi"/>
                <w:b/>
              </w:rP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664E58" w:rsidRPr="001638A9" w:rsidRDefault="00664E58" w:rsidP="00664E58">
            <w:pPr>
              <w:pStyle w:val="Body"/>
              <w:rPr>
                <w:rFonts w:asciiTheme="majorHAnsi" w:hAnsiTheme="majorHAnsi"/>
              </w:rPr>
            </w:pPr>
            <w:r w:rsidRPr="001638A9">
              <w:rPr>
                <w:rFonts w:asciiTheme="majorHAnsi" w:hAnsiTheme="majorHAnsi"/>
              </w:rP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6EA1D826"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07581E2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664E58" w:rsidRPr="001638A9" w:rsidRDefault="00664E58" w:rsidP="00664E58">
            <w:pPr>
              <w:rPr>
                <w:rFonts w:asciiTheme="majorHAnsi" w:hAnsiTheme="majorHAnsi"/>
              </w:rPr>
            </w:pPr>
          </w:p>
        </w:tc>
      </w:tr>
      <w:tr w:rsidR="00664E58" w:rsidRPr="001638A9"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664E58" w:rsidRPr="00AB46D2" w:rsidRDefault="00664E58" w:rsidP="00664E58">
            <w:pPr>
              <w:pStyle w:val="Body"/>
              <w:rPr>
                <w:rFonts w:asciiTheme="majorHAnsi" w:hAnsiTheme="majorHAnsi"/>
                <w:b/>
              </w:rPr>
            </w:pPr>
            <w:r w:rsidRPr="00AB46D2">
              <w:rPr>
                <w:rFonts w:asciiTheme="majorHAnsi" w:hAnsiTheme="majorHAnsi"/>
                <w:b/>
              </w:rP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addContact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664E58" w:rsidRPr="001638A9" w:rsidRDefault="00664E58" w:rsidP="00664E58">
            <w:pPr>
              <w:pStyle w:val="Body"/>
              <w:rPr>
                <w:rFonts w:asciiTheme="majorHAnsi" w:hAnsiTheme="majorHAnsi"/>
              </w:rPr>
            </w:pPr>
            <w:r w:rsidRPr="001638A9">
              <w:rPr>
                <w:rFonts w:asciiTheme="majorHAnsi" w:hAnsiTheme="majorHAnsi"/>
              </w:rPr>
              <w:t xml:space="preserve">Should be able to add two new contacts and use </w:t>
            </w:r>
            <w:proofErr w:type="spellStart"/>
            <w:r w:rsidRPr="001638A9">
              <w:rPr>
                <w:rFonts w:asciiTheme="majorHAnsi" w:hAnsiTheme="majorHAnsi"/>
              </w:rPr>
              <w:t>isContact</w:t>
            </w:r>
            <w:proofErr w:type="spellEnd"/>
            <w:r w:rsidRPr="001638A9">
              <w:rPr>
                <w:rFonts w:asciiTheme="majorHAnsi" w:hAnsiTheme="majorHAnsi"/>
              </w:rPr>
              <w:t xml:space="preserve"> </w:t>
            </w:r>
            <w:proofErr w:type="gramStart"/>
            <w:r w:rsidRPr="001638A9">
              <w:rPr>
                <w:rFonts w:asciiTheme="majorHAnsi" w:hAnsiTheme="majorHAnsi"/>
              </w:rPr>
              <w:t>to  check</w:t>
            </w:r>
            <w:proofErr w:type="gramEnd"/>
            <w:r w:rsidRPr="001638A9">
              <w:rPr>
                <w:rFonts w:asciiTheme="majorHAnsi" w:hAnsiTheme="majorHAnsi"/>
              </w:rPr>
              <w:t xml:space="preserve">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1DF982C5" w:rsidR="00664E58" w:rsidRPr="001638A9" w:rsidRDefault="000777CD"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kCONTACT2</w:t>
            </w:r>
            <w:r w:rsidRPr="001638A9">
              <w:rPr>
                <w:rFonts w:asciiTheme="majorHAnsi" w:hAnsiTheme="majorHAnsi"/>
                <w:color w:val="FF0000"/>
                <w:u w:color="FF0000"/>
              </w:rPr>
              <w:t xml:space="preserve"> </w:t>
            </w:r>
            <w:r w:rsidRPr="001638A9">
              <w:rPr>
                <w:rFonts w:asciiTheme="majorHAnsi" w:hAnsiTheme="majorHAnsi"/>
              </w:rPr>
              <w:t>(String)</w:t>
            </w:r>
          </w:p>
          <w:p w14:paraId="22E9F9FB"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 xml:space="preserve">kCONTACT3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664E58" w:rsidRPr="001638A9" w:rsidRDefault="00664E58" w:rsidP="00664E58">
            <w:pPr>
              <w:pStyle w:val="Body"/>
              <w:rPr>
                <w:rFonts w:asciiTheme="majorHAnsi" w:hAnsiTheme="majorHAnsi"/>
              </w:rPr>
            </w:pPr>
            <w:r w:rsidRPr="001638A9">
              <w:rPr>
                <w:rFonts w:asciiTheme="majorHAnsi" w:hAnsiTheme="majorHAnsi"/>
              </w:rPr>
              <w:t xml:space="preserve">True </w:t>
            </w:r>
            <w:r w:rsidRPr="001638A9">
              <w:rPr>
                <w:rFonts w:asciiTheme="majorHAnsi" w:hAnsiTheme="majorHAnsi"/>
              </w:rPr>
              <w:br/>
              <w:t xml:space="preserve">(Boolean) </w:t>
            </w:r>
            <w:r w:rsidRPr="001638A9">
              <w:rPr>
                <w:rFonts w:asciiTheme="majorHAnsi" w:hAnsiTheme="majorHAnsi"/>
              </w:rPr>
              <w:br/>
              <w:t xml:space="preserve">True </w:t>
            </w:r>
            <w:r w:rsidRPr="001638A9">
              <w:rPr>
                <w:rFonts w:asciiTheme="majorHAnsi" w:hAnsiTheme="majorHAnsi"/>
              </w:rP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664E58" w:rsidRPr="001638A9" w:rsidRDefault="00664E58" w:rsidP="00664E58">
            <w:pPr>
              <w:pStyle w:val="Body"/>
              <w:rPr>
                <w:rFonts w:asciiTheme="majorHAnsi" w:hAnsiTheme="majorHAnsi"/>
              </w:rPr>
            </w:pPr>
            <w:r w:rsidRPr="001638A9">
              <w:rPr>
                <w:rFonts w:asciiTheme="majorHAnsi" w:hAnsiTheme="majorHAnsi"/>
              </w:rP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53A8EA1F"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664E58" w:rsidRPr="001638A9" w:rsidRDefault="00664E58" w:rsidP="00664E58">
            <w:pPr>
              <w:rPr>
                <w:rFonts w:asciiTheme="majorHAnsi" w:hAnsiTheme="majorHAnsi"/>
              </w:rPr>
            </w:pPr>
          </w:p>
        </w:tc>
      </w:tr>
      <w:tr w:rsidR="00664E58" w:rsidRPr="001638A9"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664E58" w:rsidRPr="00AB46D2" w:rsidRDefault="00664E58" w:rsidP="00664E58">
            <w:pPr>
              <w:pStyle w:val="Body"/>
              <w:rPr>
                <w:rFonts w:asciiTheme="majorHAnsi" w:hAnsiTheme="majorHAnsi"/>
                <w:b/>
              </w:rPr>
            </w:pPr>
            <w:r w:rsidRPr="00AB46D2">
              <w:rPr>
                <w:rFonts w:asciiTheme="majorHAnsi" w:hAnsiTheme="majorHAnsi"/>
                <w:b/>
              </w:rP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664E58" w:rsidRPr="001638A9" w:rsidRDefault="00664E58" w:rsidP="00664E58">
            <w:pPr>
              <w:pStyle w:val="Body"/>
              <w:rPr>
                <w:rFonts w:asciiTheme="majorHAnsi" w:hAnsiTheme="majorHAnsi"/>
              </w:rPr>
            </w:pPr>
            <w:r w:rsidRPr="001638A9">
              <w:rPr>
                <w:rFonts w:asciiTheme="majorHAnsi" w:hAnsiTheme="majorHAnsi"/>
              </w:rPr>
              <w:t xml:space="preserve">Christian </w:t>
            </w:r>
            <w:proofErr w:type="spellStart"/>
            <w:r w:rsidRPr="001638A9">
              <w:rPr>
                <w:rFonts w:asciiTheme="majorHAnsi" w:hAnsiTheme="majorHAnsi"/>
              </w:rPr>
              <w:t>Subbs</w:t>
            </w:r>
            <w:proofErr w:type="spellEnd"/>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664E58" w:rsidRPr="001638A9" w:rsidRDefault="00664E58" w:rsidP="00664E58">
            <w:pPr>
              <w:rPr>
                <w:rFonts w:asciiTheme="majorHAnsi" w:hAnsiTheme="majorHAnsi"/>
              </w:rPr>
            </w:pPr>
          </w:p>
        </w:tc>
      </w:tr>
      <w:tr w:rsidR="00664E58" w:rsidRPr="001638A9"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190ACC0C" w:rsidR="00664E58" w:rsidRPr="001638A9" w:rsidRDefault="00664E58" w:rsidP="00664E58">
            <w:pPr>
              <w:pStyle w:val="Body"/>
              <w:rPr>
                <w:rFonts w:asciiTheme="majorHAnsi" w:hAnsiTheme="majorHAnsi"/>
              </w:rPr>
            </w:pPr>
            <w:r w:rsidRPr="001638A9">
              <w:rPr>
                <w:rFonts w:asciiTheme="majorHAnsi" w:hAnsiTheme="majorHAnsi"/>
              </w:rPr>
              <w:t>Christian Stubbs</w:t>
            </w:r>
            <w:r w:rsidR="00DB6326" w:rsidRPr="001638A9">
              <w:rPr>
                <w:rFonts w:asciiTheme="majorHAnsi" w:hAnsiTheme="majorHAnsi"/>
              </w:rPr>
              <w:t xml:space="preserve">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E5C68BB" w:rsidR="00664E58" w:rsidRPr="001638A9" w:rsidRDefault="00DB6326"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664E58" w:rsidRPr="001638A9" w:rsidRDefault="00664E58" w:rsidP="00664E58">
            <w:pPr>
              <w:rPr>
                <w:rFonts w:asciiTheme="majorHAnsi" w:hAnsiTheme="majorHAnsi"/>
              </w:rPr>
            </w:pPr>
          </w:p>
        </w:tc>
      </w:tr>
      <w:tr w:rsidR="00664E58" w:rsidRPr="001638A9" w14:paraId="661E445C" w14:textId="77777777" w:rsidTr="008201D2">
        <w:trPr>
          <w:trHeight w:val="126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1EDB56AB" w14:textId="77777777" w:rsidR="00664E58" w:rsidRPr="00AB46D2" w:rsidRDefault="00664E58" w:rsidP="00664E58">
            <w:pPr>
              <w:pStyle w:val="Body"/>
              <w:rPr>
                <w:rFonts w:asciiTheme="majorHAnsi" w:hAnsiTheme="majorHAnsi"/>
                <w:b/>
              </w:rPr>
            </w:pPr>
            <w:r w:rsidRPr="00AB46D2">
              <w:rPr>
                <w:rFonts w:asciiTheme="majorHAnsi" w:hAnsiTheme="majorHAnsi"/>
                <w:b/>
              </w:rP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664E58" w:rsidRPr="001638A9" w:rsidRDefault="00664E58" w:rsidP="00664E58">
            <w:pPr>
              <w:pStyle w:val="Body"/>
              <w:rPr>
                <w:rFonts w:asciiTheme="majorHAnsi" w:hAnsiTheme="majorHAnsi"/>
              </w:rPr>
            </w:pPr>
            <w:r w:rsidRPr="001638A9">
              <w:rPr>
                <w:rFonts w:asciiTheme="majorHAnsi" w:hAnsiTheme="majorHAnsi"/>
              </w:rP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0B16D90" w14:textId="2823AA7B"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1000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1873D3BE" w:rsidR="00664E58" w:rsidRPr="001638A9" w:rsidRDefault="00071175"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664E58" w:rsidRPr="001638A9" w:rsidRDefault="00664E58" w:rsidP="00664E58">
            <w:pPr>
              <w:rPr>
                <w:rFonts w:asciiTheme="majorHAnsi" w:hAnsiTheme="majorHAnsi"/>
              </w:rPr>
            </w:pPr>
            <w:r w:rsidRPr="001638A9">
              <w:rPr>
                <w:rFonts w:asciiTheme="majorHAnsi" w:hAnsiTheme="majorHAnsi"/>
              </w:rPr>
              <w:t>This fails due to a bug in the program where the array list is not initialized at the next stage. See BUG204</w:t>
            </w:r>
          </w:p>
        </w:tc>
      </w:tr>
      <w:tr w:rsidR="00664E58" w:rsidRPr="001638A9" w14:paraId="28AFFE9A" w14:textId="77777777" w:rsidTr="008201D2">
        <w:trPr>
          <w:trHeight w:val="1056"/>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231781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21A80B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1DC8FD05"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664E58" w:rsidRPr="001638A9" w:rsidRDefault="00664E58" w:rsidP="00664E58">
            <w:pPr>
              <w:pStyle w:val="Body"/>
              <w:rPr>
                <w:rFonts w:asciiTheme="majorHAnsi" w:hAnsiTheme="majorHAnsi"/>
              </w:rPr>
            </w:pPr>
          </w:p>
        </w:tc>
        <w:tc>
          <w:tcPr>
            <w:tcW w:w="1559"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42EF5929" w14:textId="7D0911B0" w:rsidR="00664E58" w:rsidRPr="001638A9" w:rsidRDefault="008201D2"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33C506F" w14:textId="79315BFA" w:rsidR="00664E58" w:rsidRPr="001638A9" w:rsidRDefault="008201D2"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6BE6AAA8" w14:textId="4F3F54D8" w:rsidR="00664E58" w:rsidRPr="001638A9" w:rsidRDefault="0094022E" w:rsidP="00664E58">
            <w:pPr>
              <w:pStyle w:val="Body"/>
              <w:rPr>
                <w:rFonts w:asciiTheme="majorHAnsi" w:hAnsiTheme="majorHAnsi"/>
              </w:rPr>
            </w:pPr>
            <w:r w:rsidRPr="001638A9">
              <w:rPr>
                <w:rFonts w:asciiTheme="majorHAnsi" w:hAnsiTheme="majorHAnsi"/>
              </w:rPr>
              <w:t>03</w:t>
            </w:r>
            <w:r w:rsidR="00B14E37" w:rsidRPr="001638A9">
              <w:rPr>
                <w:rFonts w:asciiTheme="majorHAnsi" w:hAnsiTheme="majorHAnsi"/>
              </w:rPr>
              <w:t>.05.2018</w:t>
            </w:r>
          </w:p>
        </w:tc>
        <w:tc>
          <w:tcPr>
            <w:tcW w:w="1418" w:type="dxa"/>
            <w:tcBorders>
              <w:top w:val="single" w:sz="4" w:space="0" w:color="000000"/>
              <w:left w:val="single" w:sz="4" w:space="0" w:color="000000"/>
              <w:bottom w:val="nil"/>
              <w:right w:val="single" w:sz="4" w:space="0" w:color="000000"/>
            </w:tcBorders>
            <w:shd w:val="clear" w:color="auto" w:fill="EFFFEB"/>
          </w:tcPr>
          <w:p w14:paraId="0B2DE473" w14:textId="161C6B38" w:rsidR="00664E58" w:rsidRPr="001638A9" w:rsidRDefault="00B14E37"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AA1B52A" w14:textId="374A7513" w:rsidR="00664E58" w:rsidRPr="001638A9" w:rsidRDefault="008201D2"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0EA4CDA9" w14:textId="77777777" w:rsidTr="00927E34">
        <w:trPr>
          <w:trHeight w:val="270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02C7149E" w14:textId="77777777" w:rsidR="00664E58" w:rsidRPr="00AB46D2" w:rsidRDefault="00664E58" w:rsidP="00664E58">
            <w:pPr>
              <w:pStyle w:val="Body"/>
              <w:rPr>
                <w:rFonts w:asciiTheme="majorHAnsi" w:hAnsiTheme="majorHAnsi"/>
                <w:b/>
              </w:rPr>
            </w:pPr>
            <w:r w:rsidRPr="00AB46D2">
              <w:rPr>
                <w:rFonts w:asciiTheme="majorHAnsi" w:hAnsiTheme="majorHAnsi"/>
                <w:b/>
              </w:rP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664E58" w:rsidRPr="001638A9" w:rsidRDefault="00664E58" w:rsidP="00664E58">
            <w:pPr>
              <w:pStyle w:val="Body"/>
              <w:rPr>
                <w:rFonts w:asciiTheme="majorHAnsi" w:hAnsiTheme="majorHAnsi"/>
              </w:rPr>
            </w:pPr>
            <w:r w:rsidRPr="001638A9">
              <w:rPr>
                <w:rFonts w:asciiTheme="majorHAnsi" w:hAnsiTheme="majorHAnsi"/>
              </w:rP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435E05A7"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and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664E58" w:rsidRPr="001638A9" w:rsidRDefault="00664E58" w:rsidP="00664E58">
            <w:pPr>
              <w:pStyle w:val="Body"/>
              <w:rPr>
                <w:rFonts w:asciiTheme="majorHAnsi" w:hAnsiTheme="majorHAnsi"/>
              </w:rPr>
            </w:pPr>
            <w:r w:rsidRPr="001638A9">
              <w:rPr>
                <w:rFonts w:asciiTheme="majorHAnsi" w:hAnsiTheme="majorHAnsi"/>
              </w:rPr>
              <w:t xml:space="preserve">Each stage should have the number of emails outlined in </w:t>
            </w:r>
            <w:proofErr w:type="gramStart"/>
            <w:r w:rsidRPr="001638A9">
              <w:rPr>
                <w:rFonts w:asciiTheme="majorHAnsi" w:hAnsiTheme="majorHAnsi"/>
              </w:rPr>
              <w:t>pre requisite</w:t>
            </w:r>
            <w:proofErr w:type="gramEnd"/>
            <w:r w:rsidRPr="001638A9">
              <w:rPr>
                <w:rFonts w:asciiTheme="majorHAnsi" w:hAnsiTheme="majorHAnsi"/>
              </w:rPr>
              <w:t xml:space="preserv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664E58" w:rsidRPr="001638A9" w:rsidRDefault="00664E58" w:rsidP="00664E58">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28FFCE69"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rPr>
              <w:t xml:space="preserve">This fails due to a bug in the program where the array list is not </w:t>
            </w:r>
            <w:proofErr w:type="spellStart"/>
            <w:r w:rsidRPr="001638A9">
              <w:rPr>
                <w:rFonts w:asciiTheme="majorHAnsi" w:hAnsiTheme="majorHAnsi"/>
              </w:rPr>
              <w:t>initailised</w:t>
            </w:r>
            <w:proofErr w:type="spellEnd"/>
            <w:r w:rsidRPr="001638A9">
              <w:rPr>
                <w:rFonts w:asciiTheme="majorHAnsi" w:hAnsiTheme="majorHAnsi"/>
              </w:rPr>
              <w:t xml:space="preserve"> at the next stage. See BUG204</w:t>
            </w:r>
          </w:p>
        </w:tc>
      </w:tr>
      <w:tr w:rsidR="00664E58" w:rsidRPr="001638A9" w14:paraId="40B6D88D" w14:textId="77777777" w:rsidTr="00927E34">
        <w:trPr>
          <w:trHeight w:val="1181"/>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63728CD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EAF260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052F798"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1456271" w14:textId="7B783F84" w:rsidR="000E14FC" w:rsidRPr="001638A9" w:rsidRDefault="000E14FC" w:rsidP="00664E58">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5DDE2E97" w14:textId="38D6E5CF" w:rsidR="00664E58" w:rsidRPr="001638A9" w:rsidRDefault="008201D2" w:rsidP="00664E58">
            <w:pPr>
              <w:pStyle w:val="Body"/>
              <w:rPr>
                <w:rFonts w:asciiTheme="majorHAnsi" w:hAnsiTheme="majorHAnsi"/>
              </w:rPr>
            </w:pPr>
            <w:r w:rsidRPr="001638A9">
              <w:rPr>
                <w:rFonts w:asciiTheme="majorHAnsi" w:hAnsiTheme="majorHAnsi"/>
              </w:rPr>
              <w:t>P</w:t>
            </w:r>
            <w:r w:rsidR="00064C0B" w:rsidRPr="001638A9">
              <w:rPr>
                <w:rFonts w:asciiTheme="majorHAnsi" w:hAnsiTheme="majorHAnsi"/>
              </w:rPr>
              <w:t>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FAE30C6" w14:textId="3A9FDF73" w:rsidR="00664E58" w:rsidRPr="001638A9" w:rsidRDefault="008201D2"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4891D9AC" w14:textId="789E67DC"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1E5868BD" w14:textId="26A445E1" w:rsidR="00664E58" w:rsidRPr="001638A9" w:rsidRDefault="00417040"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664E58" w:rsidRPr="001638A9" w:rsidRDefault="00664E58" w:rsidP="00664E58">
            <w:pPr>
              <w:rPr>
                <w:rFonts w:asciiTheme="majorHAnsi" w:hAnsiTheme="majorHAnsi"/>
                <w:color w:val="000000"/>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664E58" w:rsidRPr="001638A9" w:rsidRDefault="00664E58" w:rsidP="00664E58">
            <w:pPr>
              <w:rPr>
                <w:rFonts w:asciiTheme="majorHAnsi" w:hAnsiTheme="majorHAnsi"/>
                <w:color w:val="000000"/>
              </w:rPr>
            </w:pPr>
            <w:r w:rsidRPr="001638A9">
              <w:rPr>
                <w:rFonts w:asciiTheme="majorHAnsi" w:hAnsiTheme="majorHAnsi"/>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201BA01C"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w:t>
            </w:r>
            <w:proofErr w:type="gramStart"/>
            <w:r w:rsidRPr="001638A9">
              <w:rPr>
                <w:rFonts w:asciiTheme="majorHAnsi" w:hAnsiTheme="majorHAnsi"/>
                <w:b/>
                <w:bCs/>
                <w:color w:val="006A89"/>
                <w:u w:color="006A89"/>
              </w:rPr>
              <w:t xml:space="preserve">Phases </w:t>
            </w:r>
            <w:r w:rsidRPr="001638A9">
              <w:rPr>
                <w:rFonts w:asciiTheme="majorHAnsi" w:hAnsiTheme="majorHAnsi"/>
              </w:rPr>
              <w:t xml:space="preserve"> with</w:t>
            </w:r>
            <w:proofErr w:type="gramEnd"/>
            <w:r w:rsidRPr="001638A9">
              <w:rPr>
                <w:rFonts w:asciiTheme="majorHAnsi" w:hAnsiTheme="majorHAnsi"/>
              </w:rPr>
              <w:t xml:space="preserve">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37CBF3E6"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64E58" w:rsidRPr="001638A9"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664E58" w:rsidRPr="001638A9" w:rsidRDefault="00664E58" w:rsidP="00664E58">
            <w:pPr>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664E58" w:rsidRPr="001638A9" w:rsidRDefault="00664E58" w:rsidP="00664E58">
            <w:pPr>
              <w:rPr>
                <w:rFonts w:asciiTheme="majorHAnsi" w:hAnsiTheme="majorHAnsi"/>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664E58" w:rsidRPr="001638A9" w:rsidRDefault="00664E58" w:rsidP="00664E58">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0F61CF70"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664E58" w:rsidRPr="001638A9" w:rsidRDefault="00664E58"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2F11B76B"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proofErr w:type="spellStart"/>
            <w:r w:rsidRPr="001638A9">
              <w:rPr>
                <w:rFonts w:asciiTheme="majorHAnsi" w:hAnsiTheme="majorHAnsi" w:cs="Arial Unicode MS"/>
                <w:color w:val="5A5A5A"/>
                <w:u w:color="5A5A5A"/>
              </w:rPr>
              <w:t>futher</w:t>
            </w:r>
            <w:proofErr w:type="spellEnd"/>
            <w:r w:rsidRPr="001638A9">
              <w:rPr>
                <w:rFonts w:asciiTheme="majorHAnsi" w:hAnsiTheme="majorHAnsi" w:cs="Arial Unicode MS"/>
                <w:color w:val="5A5A5A"/>
                <w:u w:color="5A5A5A"/>
              </w:rPr>
              <w:t xml:space="preserve"> details.</w:t>
            </w:r>
          </w:p>
        </w:tc>
      </w:tr>
      <w:tr w:rsidR="00623B96" w:rsidRPr="001638A9" w14:paraId="798D2B17" w14:textId="77777777" w:rsidTr="00F73A3B">
        <w:trPr>
          <w:trHeight w:val="2179"/>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413C8F35" w14:textId="77777777" w:rsidR="00623B96" w:rsidRPr="00AB46D2" w:rsidRDefault="00623B96" w:rsidP="00623B96">
            <w:pPr>
              <w:pStyle w:val="Body"/>
              <w:rPr>
                <w:rFonts w:asciiTheme="majorHAnsi" w:hAnsiTheme="majorHAnsi"/>
                <w:b/>
              </w:rPr>
            </w:pPr>
            <w:r w:rsidRPr="00AB46D2">
              <w:rPr>
                <w:rFonts w:asciiTheme="majorHAnsi" w:hAnsiTheme="majorHAnsi"/>
                <w:b/>
              </w:rP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623B96" w:rsidRPr="001638A9" w:rsidRDefault="00623B96" w:rsidP="00623B96">
            <w:pPr>
              <w:pStyle w:val="Body"/>
              <w:rPr>
                <w:rFonts w:asciiTheme="majorHAnsi" w:hAnsiTheme="majorHAnsi"/>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623B96" w:rsidRPr="001638A9" w:rsidRDefault="00623B96" w:rsidP="00623B96">
            <w:pPr>
              <w:pStyle w:val="Body"/>
              <w:rPr>
                <w:rFonts w:asciiTheme="majorHAnsi" w:hAnsiTheme="majorHAnsi"/>
              </w:rPr>
            </w:pPr>
            <w:r w:rsidRPr="001638A9">
              <w:rPr>
                <w:rFonts w:asciiTheme="majorHAnsi" w:hAnsiTheme="majorHAnsi"/>
              </w:rP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6DEC3967"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623B96" w:rsidRPr="001638A9" w:rsidRDefault="00623B96" w:rsidP="00623B96">
            <w:pPr>
              <w:pStyle w:val="Body"/>
              <w:rPr>
                <w:rFonts w:asciiTheme="majorHAnsi" w:hAnsiTheme="majorHAnsi"/>
              </w:rPr>
            </w:pPr>
            <w:r w:rsidRPr="001638A9">
              <w:rPr>
                <w:rFonts w:asciiTheme="majorHAnsi" w:hAnsiTheme="majorHAnsi"/>
              </w:rPr>
              <w:t xml:space="preserve">Each stage should have the number of emails outlined in </w:t>
            </w:r>
            <w:proofErr w:type="gramStart"/>
            <w:r w:rsidRPr="001638A9">
              <w:rPr>
                <w:rFonts w:asciiTheme="majorHAnsi" w:hAnsiTheme="majorHAnsi"/>
              </w:rPr>
              <w:t>pre requisite</w:t>
            </w:r>
            <w:proofErr w:type="gramEnd"/>
            <w:r w:rsidRPr="001638A9">
              <w:rPr>
                <w:rFonts w:asciiTheme="majorHAnsi" w:hAnsiTheme="majorHAnsi"/>
              </w:rPr>
              <w:t xml:space="preserv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623B96" w:rsidRPr="001638A9" w:rsidRDefault="00623B96" w:rsidP="00623B96">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43038DEF"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 xml:space="preserve">This fails due to a bug in the program where the array list is not </w:t>
            </w:r>
            <w:proofErr w:type="spellStart"/>
            <w:r w:rsidRPr="001638A9">
              <w:rPr>
                <w:rFonts w:asciiTheme="majorHAnsi" w:hAnsiTheme="majorHAnsi"/>
              </w:rPr>
              <w:t>initailised</w:t>
            </w:r>
            <w:proofErr w:type="spellEnd"/>
            <w:r w:rsidRPr="001638A9">
              <w:rPr>
                <w:rFonts w:asciiTheme="majorHAnsi" w:hAnsiTheme="majorHAnsi"/>
              </w:rPr>
              <w:t xml:space="preserve"> at the next stage. See BUG204</w:t>
            </w:r>
          </w:p>
        </w:tc>
      </w:tr>
      <w:tr w:rsidR="00623B96" w:rsidRPr="001638A9" w14:paraId="27E27BF9" w14:textId="77777777" w:rsidTr="00F73A3B">
        <w:trPr>
          <w:trHeight w:val="840"/>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7BB002D" w14:textId="77777777" w:rsidR="00623B96" w:rsidRPr="00AB46D2" w:rsidRDefault="00623B96" w:rsidP="00623B9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087063E"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707500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741DA300" w14:textId="07C43809" w:rsidR="00623B96" w:rsidRPr="001638A9" w:rsidRDefault="00623B96" w:rsidP="00623B96">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0031AA8" w14:textId="1A50BAC8"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22268FD" w14:textId="21C12870"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7D227019" w14:textId="4FD78E2E"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D336626" w14:textId="17178F01"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F73A3B"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r w:rsidR="00623B96" w:rsidRPr="001638A9"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623B96" w:rsidRPr="00AB46D2" w:rsidRDefault="00623B96" w:rsidP="00623B96">
            <w:pPr>
              <w:pStyle w:val="Body"/>
              <w:rPr>
                <w:rFonts w:asciiTheme="majorHAnsi" w:hAnsiTheme="majorHAnsi"/>
                <w:b/>
              </w:rPr>
            </w:pPr>
            <w:r w:rsidRPr="00AB46D2">
              <w:rPr>
                <w:rFonts w:asciiTheme="majorHAnsi" w:hAnsiTheme="majorHAnsi"/>
                <w:b/>
              </w:rP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623B96" w:rsidRPr="001638A9" w:rsidRDefault="00623B96" w:rsidP="00623B96">
            <w:pPr>
              <w:pStyle w:val="Body"/>
              <w:rPr>
                <w:rFonts w:asciiTheme="majorHAnsi" w:hAnsiTheme="majorHAnsi"/>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623B96" w:rsidRPr="001638A9" w:rsidRDefault="00623B96" w:rsidP="00623B96">
            <w:pPr>
              <w:pStyle w:val="Body"/>
              <w:rPr>
                <w:rFonts w:asciiTheme="majorHAnsi" w:hAnsiTheme="majorHAnsi"/>
              </w:rPr>
            </w:pPr>
            <w:r w:rsidRPr="001638A9">
              <w:rPr>
                <w:rFonts w:asciiTheme="majorHAnsi" w:hAnsiTheme="majorHAnsi"/>
              </w:rP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68BA36EB"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and adds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lastRenderedPageBreak/>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623B96" w:rsidRPr="001638A9" w:rsidRDefault="00623B96" w:rsidP="00623B96">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4CAA7CB0" w:rsidR="00623B96" w:rsidRPr="001638A9" w:rsidRDefault="00005319"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w:t>
            </w:r>
            <w:r w:rsidR="00212484"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23B96" w:rsidRPr="001638A9"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623B96" w:rsidRPr="001638A9" w:rsidRDefault="00623B96" w:rsidP="00623B96">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D0BC53A"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799FE2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10F4BB" w:rsidR="00623B96" w:rsidRPr="001638A9" w:rsidRDefault="003638CF"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Justin </w:t>
            </w:r>
            <w:r w:rsidR="00005319" w:rsidRPr="001638A9">
              <w:rPr>
                <w:rFonts w:asciiTheme="majorHAnsi" w:hAnsiTheme="majorHAnsi" w:cs="Arial Unicode MS"/>
                <w:color w:val="5A5A5A"/>
                <w:u w:color="5A5A5A"/>
              </w:rPr>
              <w:t>N</w:t>
            </w:r>
            <w:r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1471AC4D"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5A6ED1"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bl>
    <w:p w14:paraId="4A0DE0F7" w14:textId="77777777" w:rsidR="00F47355" w:rsidRPr="001638A9" w:rsidRDefault="00F47355" w:rsidP="00F47355">
      <w:pPr>
        <w:rPr>
          <w:rFonts w:asciiTheme="majorHAnsi" w:hAnsiTheme="majorHAnsi"/>
        </w:rPr>
      </w:pP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Pr="00AB46D2" w:rsidRDefault="00F47355" w:rsidP="00357A06">
            <w:pPr>
              <w:pStyle w:val="Body"/>
              <w:rPr>
                <w:rFonts w:asciiTheme="majorHAnsi" w:hAnsiTheme="majorHAnsi"/>
                <w:b/>
              </w:rPr>
            </w:pPr>
            <w:r w:rsidRPr="00AB46D2">
              <w:rPr>
                <w:rFonts w:asciiTheme="majorHAnsi" w:hAnsiTheme="majorHAnsi"/>
                <w:b/>
              </w:rPr>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Pr="001638A9" w:rsidRDefault="00F47355" w:rsidP="00357A06">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Pr="001638A9" w:rsidRDefault="00F47355" w:rsidP="00357A06">
            <w:pPr>
              <w:pStyle w:val="Body"/>
              <w:rPr>
                <w:rFonts w:asciiTheme="majorHAnsi" w:hAnsiTheme="majorHAnsi"/>
              </w:rPr>
            </w:pPr>
            <w:r w:rsidRPr="001638A9">
              <w:rPr>
                <w:rFonts w:asciiTheme="majorHAnsi" w:hAnsiTheme="majorHAnsi"/>
              </w:rPr>
              <w:t xml:space="preserve">Tests to ensure the function moves a project from </w:t>
            </w:r>
            <w:proofErr w:type="spellStart"/>
            <w:r w:rsidRPr="001638A9">
              <w:rPr>
                <w:rFonts w:asciiTheme="majorHAnsi" w:hAnsiTheme="majorHAnsi"/>
              </w:rPr>
              <w:t>it’s</w:t>
            </w:r>
            <w:proofErr w:type="spellEnd"/>
            <w:r w:rsidRPr="001638A9">
              <w:rPr>
                <w:rFonts w:asciiTheme="majorHAnsi" w:hAnsiTheme="majorHAnsi"/>
              </w:rPr>
              <w:t xml:space="preserve">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5FBD6427" w:rsidR="00F47355" w:rsidRPr="001638A9" w:rsidRDefault="00212484"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Pr="001638A9" w:rsidRDefault="00F47355" w:rsidP="00357A06">
            <w:pPr>
              <w:pStyle w:val="Body"/>
              <w:rPr>
                <w:rFonts w:asciiTheme="majorHAnsi" w:hAnsiTheme="majorHAnsi"/>
              </w:rPr>
            </w:pPr>
            <w:r w:rsidRPr="001638A9">
              <w:rPr>
                <w:rFonts w:asciiTheme="majorHAnsi" w:hAnsiTheme="majorHAnsi"/>
              </w:rP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488D6334"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Failed initially because the constructor initializes the </w:t>
            </w:r>
            <w:proofErr w:type="spellStart"/>
            <w:r w:rsidRPr="001638A9">
              <w:rPr>
                <w:rFonts w:asciiTheme="majorHAnsi" w:hAnsiTheme="majorHAnsi" w:cs="Arial Unicode MS"/>
                <w:color w:val="5A5A5A"/>
                <w:u w:color="5A5A5A"/>
              </w:rPr>
              <w:t>ProjectPhase</w:t>
            </w:r>
            <w:proofErr w:type="spellEnd"/>
            <w:r w:rsidRPr="001638A9">
              <w:rPr>
                <w:rFonts w:asciiTheme="majorHAnsi" w:hAnsiTheme="majorHAnsi" w:cs="Arial Unicode MS"/>
                <w:color w:val="5A5A5A"/>
                <w:u w:color="5A5A5A"/>
              </w:rPr>
              <w:t xml:space="preserve"> to 1 </w:t>
            </w:r>
          </w:p>
        </w:tc>
      </w:tr>
      <w:tr w:rsidR="00F47355" w:rsidRPr="001638A9"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8E2E31" w14:textId="77777777" w:rsidR="00F47355" w:rsidRPr="001638A9" w:rsidRDefault="00F47355" w:rsidP="00357A0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Pr="001638A9" w:rsidRDefault="00F47355" w:rsidP="00357A0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Pr="001638A9" w:rsidRDefault="00F47355" w:rsidP="00357A0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09BC5EA3"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This test further identified issues that were found in constructor tests. Issue was fixed by fixing BUG201</w:t>
            </w:r>
          </w:p>
        </w:tc>
      </w:tr>
      <w:tr w:rsidR="00F47355" w:rsidRPr="001638A9"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Pr="00AB46D2" w:rsidRDefault="00F47355" w:rsidP="00357A06">
            <w:pPr>
              <w:pStyle w:val="Body"/>
              <w:rPr>
                <w:rFonts w:asciiTheme="majorHAnsi" w:hAnsiTheme="majorHAnsi"/>
                <w:b/>
              </w:rPr>
            </w:pPr>
            <w:r w:rsidRPr="00AB46D2">
              <w:rPr>
                <w:rFonts w:asciiTheme="majorHAnsi" w:hAnsiTheme="majorHAnsi"/>
                <w:b/>
              </w:rP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Pr="001638A9" w:rsidRDefault="00F47355" w:rsidP="00357A06">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Pr="001638A9" w:rsidRDefault="00F47355" w:rsidP="00357A06">
            <w:pPr>
              <w:pStyle w:val="Body"/>
              <w:rPr>
                <w:rFonts w:asciiTheme="majorHAnsi" w:hAnsiTheme="majorHAnsi"/>
              </w:rPr>
            </w:pPr>
            <w:r w:rsidRPr="001638A9">
              <w:rPr>
                <w:rFonts w:asciiTheme="majorHAnsi" w:hAnsiTheme="majorHAnsi"/>
              </w:rPr>
              <w:t xml:space="preserve">Test moves a project from the initial stage until the last stage and ensures </w:t>
            </w:r>
            <w:proofErr w:type="gramStart"/>
            <w:r w:rsidRPr="001638A9">
              <w:rPr>
                <w:rFonts w:asciiTheme="majorHAnsi" w:hAnsiTheme="majorHAnsi"/>
              </w:rPr>
              <w:t>it’s</w:t>
            </w:r>
            <w:proofErr w:type="gramEnd"/>
            <w:r w:rsidRPr="001638A9">
              <w:rPr>
                <w:rFonts w:asciiTheme="majorHAnsi" w:hAnsiTheme="majorHAnsi"/>
              </w:rPr>
              <w:t xml:space="preserve">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16800976" w:rsidR="00F47355" w:rsidRPr="001638A9" w:rsidRDefault="00025095"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Pr="001638A9" w:rsidRDefault="00F47355" w:rsidP="00357A06">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Pr="001638A9" w:rsidRDefault="00F47355" w:rsidP="00357A06">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1647F81D" w:rsidR="00F47355" w:rsidRPr="001638A9" w:rsidRDefault="00A11597"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Failed because the </w:t>
            </w:r>
            <w:proofErr w:type="spellStart"/>
            <w:r w:rsidRPr="001638A9">
              <w:rPr>
                <w:rFonts w:asciiTheme="majorHAnsi" w:hAnsiTheme="majorHAnsi" w:cs="Arial Unicode MS"/>
                <w:color w:val="5A5A5A"/>
                <w:u w:color="5A5A5A"/>
              </w:rPr>
              <w:t>PhaseID</w:t>
            </w:r>
            <w:proofErr w:type="spellEnd"/>
            <w:r w:rsidRPr="001638A9">
              <w:rPr>
                <w:rFonts w:asciiTheme="majorHAnsi" w:hAnsiTheme="majorHAnsi" w:cs="Arial Unicode MS"/>
                <w:color w:val="5A5A5A"/>
                <w:u w:color="5A5A5A"/>
              </w:rPr>
              <w:t xml:space="preserve"> is initialized to 1 not 0 – Arrays go from 0 – 5 in this implementation and because the project phase is incremented before checking</w:t>
            </w:r>
          </w:p>
        </w:tc>
      </w:tr>
      <w:tr w:rsidR="003638CF" w:rsidRPr="001638A9"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05E08125"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0C70D6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2465305C"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Test now produces the successful result </w:t>
            </w:r>
            <w:proofErr w:type="gramStart"/>
            <w:r w:rsidRPr="001638A9">
              <w:rPr>
                <w:rFonts w:asciiTheme="majorHAnsi" w:hAnsiTheme="majorHAnsi" w:cs="Arial Unicode MS"/>
                <w:color w:val="5A5A5A"/>
                <w:u w:color="5A5A5A"/>
              </w:rPr>
              <w:t>as a result of</w:t>
            </w:r>
            <w:proofErr w:type="gramEnd"/>
            <w:r w:rsidRPr="001638A9">
              <w:rPr>
                <w:rFonts w:asciiTheme="majorHAnsi" w:hAnsiTheme="majorHAnsi" w:cs="Arial Unicode MS"/>
                <w:color w:val="5A5A5A"/>
                <w:u w:color="5A5A5A"/>
              </w:rPr>
              <w:t xml:space="preserve"> the issue been fixed in the constructor in BUG201 and BUG202 the issue was fixed</w:t>
            </w:r>
          </w:p>
        </w:tc>
      </w:tr>
      <w:tr w:rsidR="003638CF" w:rsidRPr="001638A9"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3638CF" w:rsidRPr="001638A9" w:rsidRDefault="003638CF" w:rsidP="003638CF">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3638CF" w:rsidRPr="001638A9" w:rsidRDefault="003638CF" w:rsidP="003638CF">
            <w:pPr>
              <w:pStyle w:val="Body"/>
              <w:rPr>
                <w:rFonts w:asciiTheme="majorHAnsi" w:hAnsiTheme="majorHAnsi"/>
              </w:rPr>
            </w:pPr>
            <w:r w:rsidRPr="001638A9">
              <w:rPr>
                <w:rFonts w:asciiTheme="majorHAnsi" w:hAnsiTheme="majorHAnsi"/>
              </w:rP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639EA151" w:rsidR="003638CF" w:rsidRPr="001638A9" w:rsidRDefault="00025095"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4E87A545"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reason this failed is because the project phase is incremented before the conditional check</w:t>
            </w:r>
          </w:p>
        </w:tc>
      </w:tr>
      <w:tr w:rsidR="003638CF" w:rsidRPr="001638A9"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B1D0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6AA8240"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01034657"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After the implementation of changes in BUG202 the projects cannot move past the last phase. AR – 03.05.2018</w:t>
            </w:r>
          </w:p>
        </w:tc>
      </w:tr>
      <w:tr w:rsidR="003638CF" w:rsidRPr="001638A9"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3638CF" w:rsidRPr="00AB46D2" w:rsidRDefault="003638CF" w:rsidP="003638CF">
            <w:pPr>
              <w:pStyle w:val="Body"/>
              <w:rPr>
                <w:rFonts w:asciiTheme="majorHAnsi" w:hAnsiTheme="majorHAnsi"/>
                <w:b/>
              </w:rPr>
            </w:pPr>
            <w:r w:rsidRPr="00AB46D2">
              <w:rPr>
                <w:rFonts w:asciiTheme="majorHAnsi" w:hAnsiTheme="majorHAnsi"/>
                <w:b/>
              </w:rP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3CBE99D8" w:rsidR="003638CF" w:rsidRPr="001638A9" w:rsidRDefault="00815DEE"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3638CF" w:rsidRPr="001638A9" w:rsidRDefault="003638CF" w:rsidP="003638CF">
            <w:pPr>
              <w:pStyle w:val="Body"/>
              <w:rPr>
                <w:rFonts w:asciiTheme="majorHAnsi" w:hAnsiTheme="majorHAnsi"/>
              </w:rPr>
            </w:pPr>
            <w:r w:rsidRPr="001638A9">
              <w:rPr>
                <w:rFonts w:asciiTheme="majorHAnsi" w:hAnsiTheme="majorHAnsi"/>
              </w:rP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0872F6C7"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4D5893EF"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w:t>
            </w:r>
            <w:r w:rsidR="00815DEE" w:rsidRPr="001638A9">
              <w:rPr>
                <w:rFonts w:asciiTheme="majorHAnsi" w:hAnsiTheme="majorHAnsi" w:cs="Arial Unicode MS"/>
                <w:color w:val="5A5A5A"/>
                <w:u w:color="5A5A5A"/>
              </w:rPr>
              <w:t xml:space="preserve">rm the project phases array –JNG </w:t>
            </w:r>
            <w:r w:rsidRPr="001638A9">
              <w:rPr>
                <w:rFonts w:asciiTheme="majorHAnsi" w:hAnsiTheme="majorHAnsi" w:cs="Arial Unicode MS"/>
                <w:color w:val="5A5A5A"/>
                <w:u w:color="5A5A5A"/>
              </w:rPr>
              <w:t xml:space="preserve"> 02.05.2018</w:t>
            </w:r>
          </w:p>
        </w:tc>
      </w:tr>
      <w:tr w:rsidR="003638CF" w:rsidRPr="001638A9"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78028B1"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40DD945D" w:rsidR="003638CF" w:rsidRPr="001638A9" w:rsidRDefault="002F7F23" w:rsidP="003638CF">
            <w:pPr>
              <w:pStyle w:val="Body"/>
              <w:rPr>
                <w:rFonts w:asciiTheme="majorHAnsi" w:hAnsiTheme="majorHAnsi"/>
              </w:rPr>
            </w:pPr>
            <w:r w:rsidRPr="001638A9">
              <w:rPr>
                <w:rFonts w:asciiTheme="majorHAnsi" w:hAnsiTheme="majorHAnsi"/>
              </w:rPr>
              <w:t>Feasibility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141AC78"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02DD95A"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 as such the fixes in BUG 201</w:t>
            </w:r>
            <w:r w:rsidR="00815DEE" w:rsidRPr="001638A9">
              <w:rPr>
                <w:rFonts w:asciiTheme="majorHAnsi" w:hAnsiTheme="majorHAnsi" w:cs="Arial Unicode MS"/>
                <w:color w:val="5A5A5A"/>
                <w:u w:color="5A5A5A"/>
              </w:rPr>
              <w:t xml:space="preserve"> have rectified this issue – JNG </w:t>
            </w:r>
            <w:r w:rsidRPr="001638A9">
              <w:rPr>
                <w:rFonts w:asciiTheme="majorHAnsi" w:hAnsiTheme="majorHAnsi" w:cs="Arial Unicode MS"/>
                <w:color w:val="5A5A5A"/>
                <w:u w:color="5A5A5A"/>
              </w:rPr>
              <w:t>03.05.2018</w:t>
            </w:r>
          </w:p>
        </w:tc>
      </w:tr>
      <w:tr w:rsidR="003638CF" w:rsidRPr="001638A9"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3638CF" w:rsidRPr="00AB46D2" w:rsidRDefault="003638CF" w:rsidP="003638CF">
            <w:pPr>
              <w:pStyle w:val="Body"/>
              <w:rPr>
                <w:rFonts w:asciiTheme="majorHAnsi" w:hAnsiTheme="majorHAnsi"/>
              </w:rPr>
            </w:pPr>
            <w:r w:rsidRPr="00AB46D2">
              <w:rPr>
                <w:rFonts w:asciiTheme="majorHAnsi" w:hAnsiTheme="majorHAnsi"/>
              </w:rP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42E32D6" w:rsidR="003638CF" w:rsidRPr="001638A9" w:rsidRDefault="002A7A8D"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3638CF" w:rsidRPr="001638A9" w:rsidRDefault="003638CF" w:rsidP="003638CF">
            <w:pPr>
              <w:pStyle w:val="Body"/>
              <w:rPr>
                <w:rFonts w:asciiTheme="majorHAnsi" w:hAnsiTheme="majorHAnsi"/>
              </w:rPr>
            </w:pPr>
            <w:r w:rsidRPr="001638A9">
              <w:rPr>
                <w:rFonts w:asciiTheme="majorHAnsi" w:hAnsiTheme="majorHAnsi"/>
              </w:rP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23F98F45"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form the project phases array – CS 02.05.2018</w:t>
            </w:r>
          </w:p>
        </w:tc>
      </w:tr>
      <w:tr w:rsidR="003638CF" w:rsidRPr="001638A9"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C235E42"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3E3D48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09995F6C"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5BEE6B54"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initialization of project set the phase to 1 instead of 0 – as such the fixes in BUG 201 have rectified this issue </w:t>
            </w:r>
          </w:p>
        </w:tc>
      </w:tr>
      <w:tr w:rsidR="003638CF" w:rsidRPr="001638A9"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3638CF" w:rsidRPr="00AB46D2" w:rsidRDefault="003638CF" w:rsidP="003638CF">
            <w:pPr>
              <w:pStyle w:val="Body"/>
              <w:rPr>
                <w:rFonts w:asciiTheme="majorHAnsi" w:hAnsiTheme="majorHAnsi"/>
              </w:rPr>
            </w:pPr>
            <w:r w:rsidRPr="00AB46D2">
              <w:rPr>
                <w:rFonts w:asciiTheme="majorHAnsi" w:hAnsiTheme="majorHAnsi"/>
              </w:rPr>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08ED8C53" w:rsidR="003638CF" w:rsidRPr="001638A9" w:rsidRDefault="008E2AD2"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3638CF" w:rsidRPr="001638A9" w:rsidRDefault="003638CF" w:rsidP="003638CF">
            <w:pPr>
              <w:pStyle w:val="Body"/>
              <w:rPr>
                <w:rFonts w:asciiTheme="majorHAnsi" w:hAnsiTheme="majorHAnsi"/>
              </w:rPr>
            </w:pPr>
            <w:r w:rsidRPr="001638A9">
              <w:rPr>
                <w:rFonts w:asciiTheme="majorHAnsi" w:hAnsiTheme="majorHAnsi"/>
              </w:rP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0936016C" w:rsidR="003638CF" w:rsidRPr="001638A9" w:rsidRDefault="008E2AD2"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38D32EF8"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fails as it appears to miss the first stage of names </w:t>
            </w:r>
            <w:r w:rsidR="008E2AD2" w:rsidRPr="001638A9">
              <w:rPr>
                <w:rFonts w:asciiTheme="majorHAnsi" w:hAnsiTheme="majorHAnsi" w:cs="Arial Unicode MS"/>
                <w:color w:val="5A5A5A"/>
                <w:u w:color="5A5A5A"/>
              </w:rPr>
              <w:t>form the project phases array</w:t>
            </w:r>
          </w:p>
        </w:tc>
      </w:tr>
      <w:tr w:rsidR="003638CF" w:rsidRPr="001638A9"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2CFFBAA"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1608C290" w:rsidR="003638CF" w:rsidRPr="001638A9" w:rsidRDefault="0086151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3816F2A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and the next phase method allowed the phase id to move past the end of the project phases array. When BUG201 and BUG202 were fixed the syst</w:t>
            </w:r>
            <w:r w:rsidR="00F411FC" w:rsidRPr="001638A9">
              <w:rPr>
                <w:rFonts w:asciiTheme="majorHAnsi" w:hAnsiTheme="majorHAnsi" w:cs="Arial Unicode MS"/>
                <w:color w:val="5A5A5A"/>
                <w:u w:color="5A5A5A"/>
              </w:rPr>
              <w:t>em produced the correct result.</w:t>
            </w:r>
          </w:p>
        </w:tc>
      </w:tr>
      <w:tr w:rsidR="003638CF" w:rsidRPr="001638A9"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3638CF" w:rsidRPr="00AB46D2" w:rsidRDefault="003638CF" w:rsidP="003638CF">
            <w:pPr>
              <w:pStyle w:val="Body"/>
              <w:rPr>
                <w:rFonts w:asciiTheme="majorHAnsi" w:hAnsiTheme="majorHAnsi"/>
              </w:rPr>
            </w:pPr>
            <w:r w:rsidRPr="00AB46D2">
              <w:rPr>
                <w:rFonts w:asciiTheme="majorHAnsi" w:hAnsiTheme="majorHAnsi"/>
              </w:rP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correct phase ID is returned when a project is 1st </w:t>
            </w:r>
            <w:proofErr w:type="gramStart"/>
            <w:r w:rsidRPr="001638A9">
              <w:rPr>
                <w:rFonts w:asciiTheme="majorHAnsi" w:hAnsiTheme="majorHAnsi"/>
              </w:rPr>
              <w:t>created  -</w:t>
            </w:r>
            <w:proofErr w:type="gramEnd"/>
            <w:r w:rsidRPr="001638A9">
              <w:rPr>
                <w:rFonts w:asciiTheme="majorHAnsi" w:hAnsiTheme="majorHAnsi"/>
              </w:rPr>
              <w:t xml:space="preserve"> should be </w:t>
            </w:r>
            <w:r w:rsidRPr="001638A9">
              <w:rPr>
                <w:rFonts w:asciiTheme="majorHAnsi" w:hAnsiTheme="majorHAnsi"/>
              </w:rPr>
              <w:lastRenderedPageBreak/>
              <w:t>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lastRenderedPageBreak/>
              <w:t>Class Documents</w:t>
            </w:r>
          </w:p>
        </w:tc>
        <w:tc>
          <w:tcPr>
            <w:tcW w:w="1134" w:type="dxa"/>
            <w:vMerge w:val="restart"/>
            <w:tcBorders>
              <w:top w:val="single" w:sz="4" w:space="0" w:color="000000"/>
              <w:left w:val="single" w:sz="4" w:space="0" w:color="000000"/>
              <w:right w:val="single" w:sz="4" w:space="0" w:color="000000"/>
            </w:tcBorders>
          </w:tcPr>
          <w:p w14:paraId="3E4CDD86" w14:textId="71762810" w:rsidR="003638CF" w:rsidRPr="001638A9" w:rsidRDefault="003638CF" w:rsidP="003638CF">
            <w:pPr>
              <w:pStyle w:val="Body"/>
              <w:rPr>
                <w:rFonts w:asciiTheme="majorHAnsi" w:hAnsiTheme="majorHAnsi"/>
              </w:rPr>
            </w:pPr>
            <w:r w:rsidRPr="001638A9">
              <w:rPr>
                <w:rFonts w:asciiTheme="majorHAnsi" w:hAnsiTheme="majorHAnsi"/>
              </w:rPr>
              <w:t>Aidan Reed</w:t>
            </w:r>
            <w:r w:rsidR="008F7F94"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3638CF" w:rsidRPr="001638A9" w:rsidRDefault="003638CF" w:rsidP="003638CF">
            <w:pPr>
              <w:pStyle w:val="Body"/>
              <w:rPr>
                <w:rFonts w:asciiTheme="majorHAnsi" w:hAnsiTheme="majorHAnsi"/>
              </w:rPr>
            </w:pPr>
            <w:r w:rsidRPr="001638A9">
              <w:rPr>
                <w:rFonts w:asciiTheme="majorHAnsi" w:hAnsiTheme="majorHAnsi"/>
              </w:rP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347AD017"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3638CF" w:rsidRPr="001638A9" w:rsidRDefault="003638CF" w:rsidP="003638CF">
            <w:pPr>
              <w:rPr>
                <w:rFonts w:asciiTheme="majorHAnsi" w:hAnsiTheme="majorHAnsi"/>
              </w:rPr>
            </w:pPr>
            <w:r w:rsidRPr="001638A9">
              <w:rPr>
                <w:rFonts w:asciiTheme="majorHAnsi" w:hAnsiTheme="majorHAnsi" w:cs="Arial Unicode MS"/>
                <w:color w:val="5A5A5A"/>
                <w:u w:color="5A5A5A"/>
              </w:rPr>
              <w:t xml:space="preserve">This is because the constructor </w:t>
            </w:r>
            <w:proofErr w:type="spellStart"/>
            <w:r w:rsidRPr="001638A9">
              <w:rPr>
                <w:rFonts w:asciiTheme="majorHAnsi" w:hAnsiTheme="majorHAnsi" w:cs="Arial Unicode MS"/>
                <w:color w:val="5A5A5A"/>
                <w:u w:color="5A5A5A"/>
              </w:rPr>
              <w:t>initialises</w:t>
            </w:r>
            <w:proofErr w:type="spellEnd"/>
            <w:r w:rsidRPr="001638A9">
              <w:rPr>
                <w:rFonts w:asciiTheme="majorHAnsi" w:hAnsiTheme="majorHAnsi" w:cs="Arial Unicode MS"/>
                <w:color w:val="5A5A5A"/>
                <w:u w:color="5A5A5A"/>
              </w:rPr>
              <w:t xml:space="preserve"> it to 1 instead of 0</w:t>
            </w:r>
          </w:p>
        </w:tc>
      </w:tr>
      <w:tr w:rsidR="003638CF" w:rsidRPr="001638A9"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E4676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204EFD2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3638CF" w:rsidRPr="001638A9" w:rsidRDefault="003638CF" w:rsidP="003638CF">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4F0DFECF"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53EA78F1"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Following the changes made to resolve Bug 201 t</w:t>
            </w:r>
            <w:r w:rsidR="008F7F94" w:rsidRPr="001638A9">
              <w:rPr>
                <w:rFonts w:asciiTheme="majorHAnsi" w:hAnsiTheme="majorHAnsi" w:cs="Arial Unicode MS"/>
                <w:color w:val="5A5A5A"/>
                <w:u w:color="5A5A5A"/>
              </w:rPr>
              <w:t>he initial id is now correct</w:t>
            </w:r>
          </w:p>
        </w:tc>
      </w:tr>
      <w:tr w:rsidR="003638CF" w:rsidRPr="001638A9"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3638CF" w:rsidRPr="00AB46D2" w:rsidRDefault="003638CF" w:rsidP="003638CF">
            <w:pPr>
              <w:pStyle w:val="Body"/>
              <w:rPr>
                <w:rFonts w:asciiTheme="majorHAnsi" w:hAnsiTheme="majorHAnsi"/>
                <w:b/>
              </w:rPr>
            </w:pPr>
            <w:r w:rsidRPr="00AB46D2">
              <w:rPr>
                <w:rFonts w:asciiTheme="majorHAnsi" w:hAnsiTheme="majorHAnsi"/>
                <w:b/>
              </w:rPr>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CDB3190" w14:textId="1BD4094B" w:rsidR="003638CF" w:rsidRPr="001638A9" w:rsidRDefault="00D47AA6"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3638CF" w:rsidRPr="001638A9" w:rsidRDefault="003638CF" w:rsidP="003638CF">
            <w:pPr>
              <w:pStyle w:val="Body"/>
              <w:rPr>
                <w:rFonts w:asciiTheme="majorHAnsi" w:hAnsiTheme="majorHAnsi"/>
              </w:rPr>
            </w:pPr>
            <w:r w:rsidRPr="001638A9">
              <w:rPr>
                <w:rFonts w:asciiTheme="majorHAnsi" w:hAnsiTheme="majorHAnsi"/>
              </w:rP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116C370B" w:rsidR="003638CF" w:rsidRPr="001638A9" w:rsidRDefault="00D47AA6" w:rsidP="003638CF">
            <w:pPr>
              <w:rPr>
                <w:rFonts w:asciiTheme="majorHAnsi" w:hAnsiTheme="majorHAnsi"/>
              </w:rPr>
            </w:pPr>
            <w:r w:rsidRPr="001638A9">
              <w:rPr>
                <w:rFonts w:asciiTheme="majorHAnsi" w:hAnsiTheme="majorHAnsi" w:cs="Arial Unicode MS"/>
                <w:color w:val="5A5A5A"/>
                <w:u w:color="5A5A5A"/>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5B0D6EB6" w:rsidR="003638CF" w:rsidRPr="001638A9" w:rsidRDefault="003638CF" w:rsidP="003638CF">
            <w:pPr>
              <w:rPr>
                <w:rFonts w:asciiTheme="majorHAnsi" w:hAnsiTheme="majorHAnsi"/>
              </w:rPr>
            </w:pPr>
            <w:r w:rsidRPr="001638A9">
              <w:rPr>
                <w:rFonts w:asciiTheme="majorHAnsi" w:hAnsiTheme="majorHAnsi"/>
              </w:rPr>
              <w:t xml:space="preserve">The tests </w:t>
            </w:r>
            <w:proofErr w:type="gramStart"/>
            <w:r w:rsidRPr="001638A9">
              <w:rPr>
                <w:rFonts w:asciiTheme="majorHAnsi" w:hAnsiTheme="majorHAnsi"/>
              </w:rPr>
              <w:t>fails</w:t>
            </w:r>
            <w:proofErr w:type="gramEnd"/>
            <w:r w:rsidRPr="001638A9">
              <w:rPr>
                <w:rFonts w:asciiTheme="majorHAnsi" w:hAnsiTheme="majorHAnsi"/>
              </w:rPr>
              <w:t xml:space="preserve"> for the same reasons test 224 fails for relating to BUG201 </w:t>
            </w:r>
          </w:p>
        </w:tc>
      </w:tr>
      <w:tr w:rsidR="003638CF" w:rsidRPr="001638A9"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EE151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450213FE"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3638CF" w:rsidRPr="001638A9" w:rsidRDefault="003638CF" w:rsidP="003638CF">
            <w:pPr>
              <w:rPr>
                <w:rFonts w:asciiTheme="majorHAnsi" w:hAnsiTheme="majorHAnsi"/>
              </w:rPr>
            </w:pPr>
            <w:r w:rsidRPr="001638A9">
              <w:rPr>
                <w:rFonts w:asciiTheme="majorHAnsi" w:hAnsiTheme="majorHAnsi"/>
              </w:rPr>
              <w:t>After Justin made the amendments for BUG201 the system now produces the correct result – CS 03.05.2018</w:t>
            </w:r>
          </w:p>
        </w:tc>
      </w:tr>
      <w:tr w:rsidR="00962273" w:rsidRPr="001638A9"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962273" w:rsidRPr="00AB46D2" w:rsidRDefault="00962273" w:rsidP="00962273">
            <w:pPr>
              <w:pStyle w:val="Body"/>
              <w:rPr>
                <w:rFonts w:asciiTheme="majorHAnsi" w:hAnsiTheme="majorHAnsi"/>
                <w:b/>
              </w:rPr>
            </w:pPr>
            <w:r w:rsidRPr="00AB46D2">
              <w:rPr>
                <w:rFonts w:asciiTheme="majorHAnsi" w:hAnsiTheme="majorHAnsi"/>
                <w:b/>
              </w:rP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962273" w:rsidRPr="001638A9" w:rsidRDefault="00962273" w:rsidP="00962273">
            <w:pPr>
              <w:pStyle w:val="Body"/>
              <w:rPr>
                <w:rFonts w:asciiTheme="majorHAnsi" w:hAnsiTheme="majorHAnsi"/>
              </w:rPr>
            </w:pPr>
            <w:r w:rsidRPr="001638A9">
              <w:rPr>
                <w:rFonts w:asciiTheme="majorHAnsi" w:hAnsiTheme="majorHAnsi"/>
              </w:rP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962273" w:rsidRPr="001638A9" w:rsidRDefault="00962273" w:rsidP="00962273">
            <w:pPr>
              <w:pStyle w:val="Body"/>
              <w:rPr>
                <w:rFonts w:asciiTheme="majorHAnsi" w:hAnsiTheme="majorHAnsi"/>
              </w:rPr>
            </w:pPr>
            <w:r w:rsidRPr="001638A9">
              <w:rPr>
                <w:rFonts w:asciiTheme="majorHAnsi" w:hAnsiTheme="majorHAnsi"/>
              </w:rP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962273" w:rsidRPr="001638A9" w:rsidRDefault="00962273" w:rsidP="00962273">
            <w:pPr>
              <w:pStyle w:val="Body"/>
              <w:rPr>
                <w:rFonts w:asciiTheme="majorHAnsi" w:hAnsiTheme="majorHAnsi"/>
              </w:rPr>
            </w:pPr>
            <w:r w:rsidRPr="001638A9">
              <w:rPr>
                <w:rFonts w:asciiTheme="majorHAnsi" w:hAnsiTheme="majorHAnsi"/>
              </w:rPr>
              <w:t>Code Inspection</w:t>
            </w:r>
          </w:p>
        </w:tc>
        <w:tc>
          <w:tcPr>
            <w:tcW w:w="1134" w:type="dxa"/>
            <w:vMerge w:val="restart"/>
            <w:tcBorders>
              <w:top w:val="single" w:sz="4" w:space="0" w:color="000000"/>
              <w:left w:val="single" w:sz="4" w:space="0" w:color="000000"/>
              <w:right w:val="single" w:sz="4" w:space="0" w:color="000000"/>
            </w:tcBorders>
          </w:tcPr>
          <w:p w14:paraId="3FD896DF" w14:textId="759F49E8" w:rsidR="00962273" w:rsidRPr="001638A9" w:rsidRDefault="00962273" w:rsidP="00962273">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962273" w:rsidRPr="001638A9" w:rsidRDefault="00962273" w:rsidP="00962273">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companySecond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rP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962273" w:rsidRPr="001638A9" w:rsidRDefault="00962273" w:rsidP="00962273">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962273" w:rsidRPr="001638A9" w:rsidRDefault="00962273" w:rsidP="00962273">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962273" w:rsidRPr="001638A9" w:rsidRDefault="00962273" w:rsidP="00962273">
            <w:pPr>
              <w:pStyle w:val="Body"/>
              <w:rPr>
                <w:rFonts w:asciiTheme="majorHAnsi" w:hAnsiTheme="majorHAnsi"/>
              </w:rPr>
            </w:pPr>
            <w:r w:rsidRPr="001638A9">
              <w:rPr>
                <w:rFonts w:asciiTheme="majorHAnsi" w:hAnsiTheme="majorHAnsi"/>
              </w:rP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r w:rsidRPr="001638A9">
              <w:rPr>
                <w:rFonts w:asciiTheme="majorHAnsi" w:hAnsiTheme="majorHAnsi"/>
              </w:rP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962273" w:rsidRPr="001638A9" w:rsidRDefault="00962273" w:rsidP="00962273">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962273" w:rsidRPr="001638A9" w:rsidRDefault="00962273" w:rsidP="00962273">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69663F8F" w:rsidR="00962273" w:rsidRPr="001638A9" w:rsidRDefault="00962273" w:rsidP="00962273">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962273" w:rsidRPr="001638A9" w:rsidRDefault="00962273" w:rsidP="00962273">
            <w:pPr>
              <w:rPr>
                <w:rFonts w:asciiTheme="majorHAnsi" w:hAnsiTheme="majorHAnsi"/>
              </w:rPr>
            </w:pPr>
            <w:r w:rsidRPr="001638A9">
              <w:rPr>
                <w:rFonts w:asciiTheme="majorHAnsi" w:hAnsiTheme="majorHAnsi"/>
              </w:rPr>
              <w:t xml:space="preserve">The phase ID is one off in all stages due to a bug logged as BUG201. </w:t>
            </w:r>
          </w:p>
        </w:tc>
      </w:tr>
      <w:tr w:rsidR="003638CF" w:rsidRPr="001638A9"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1622FD1"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ED153F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3638CF" w:rsidRPr="001638A9" w:rsidRDefault="003638CF" w:rsidP="003638CF">
            <w:pPr>
              <w:pStyle w:val="Body"/>
              <w:rPr>
                <w:rFonts w:asciiTheme="majorHAnsi" w:hAnsiTheme="majorHAnsi"/>
              </w:rPr>
            </w:pPr>
            <w:r w:rsidRPr="001638A9">
              <w:rPr>
                <w:rFonts w:asciiTheme="majorHAnsi" w:hAnsiTheme="majorHAnsi"/>
              </w:rP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3638CF" w:rsidRPr="001638A9" w:rsidRDefault="003638CF" w:rsidP="003638CF">
            <w:pPr>
              <w:rPr>
                <w:rFonts w:asciiTheme="majorHAnsi" w:hAnsiTheme="majorHAnsi"/>
              </w:rPr>
            </w:pPr>
            <w:r w:rsidRPr="001638A9">
              <w:rPr>
                <w:rFonts w:asciiTheme="majorHAnsi" w:hAnsiTheme="majorHAnsi"/>
              </w:rPr>
              <w:t>Produces correct output after bug fix CS – 03.05.2018</w:t>
            </w:r>
          </w:p>
        </w:tc>
      </w:tr>
      <w:tr w:rsidR="003638CF" w:rsidRPr="001638A9"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attempted to be moved passed 6</w:t>
            </w:r>
            <w:r w:rsidRPr="001638A9">
              <w:rPr>
                <w:rFonts w:asciiTheme="majorHAnsi" w:hAnsiTheme="majorHAnsi"/>
                <w:vertAlign w:val="superscript"/>
              </w:rPr>
              <w:t>th</w:t>
            </w:r>
            <w:r w:rsidRPr="001638A9">
              <w:rPr>
                <w:rFonts w:asciiTheme="majorHAnsi" w:hAnsiTheme="majorHAnsi"/>
              </w:rP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12896A3D" w14:textId="2953E0F2" w:rsidR="003638CF" w:rsidRPr="001638A9" w:rsidRDefault="002F7F23"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companySecond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color w:val="006A89"/>
                <w:u w:color="006A89"/>
              </w:rPr>
              <w:t xml:space="preserve"> </w:t>
            </w:r>
            <w:r w:rsidRPr="001638A9">
              <w:rPr>
                <w:rFonts w:asciiTheme="majorHAnsi" w:hAnsiTheme="majorHAnsi"/>
              </w:rP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5187695E" w:rsidR="003638CF" w:rsidRPr="001638A9" w:rsidRDefault="002F7F23"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429B2E4A" w:rsidR="003638CF" w:rsidRPr="001638A9" w:rsidRDefault="003638CF" w:rsidP="003638CF">
            <w:pPr>
              <w:rPr>
                <w:rFonts w:asciiTheme="majorHAnsi" w:hAnsiTheme="majorHAnsi"/>
              </w:rPr>
            </w:pPr>
            <w:r w:rsidRPr="001638A9">
              <w:rPr>
                <w:rFonts w:asciiTheme="majorHAnsi" w:hAnsiTheme="majorHAnsi"/>
              </w:rPr>
              <w:t>Fails due to BUG201 and because the next phase is incremented before it is checked BUG202</w:t>
            </w:r>
          </w:p>
        </w:tc>
      </w:tr>
      <w:tr w:rsidR="003638CF" w:rsidRPr="001638A9"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3638CF" w:rsidRPr="001638A9" w:rsidRDefault="003638CF" w:rsidP="003638CF">
            <w:pPr>
              <w:pStyle w:val="Body"/>
              <w:rPr>
                <w:rFonts w:asciiTheme="majorHAnsi" w:hAnsiTheme="majorHAnsi"/>
              </w:rPr>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3638CF" w:rsidRPr="001638A9" w:rsidRDefault="003638CF" w:rsidP="003638CF">
            <w:pPr>
              <w:pStyle w:val="Body"/>
              <w:rPr>
                <w:rFonts w:asciiTheme="majorHAnsi" w:hAnsiTheme="majorHAnsi"/>
              </w:rPr>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3638CF" w:rsidRPr="001638A9" w:rsidRDefault="003638CF" w:rsidP="003638CF">
            <w:pPr>
              <w:pStyle w:val="Body"/>
              <w:rPr>
                <w:rFonts w:asciiTheme="majorHAnsi" w:hAnsiTheme="majorHAnsi"/>
              </w:rPr>
            </w:pPr>
          </w:p>
        </w:tc>
        <w:tc>
          <w:tcPr>
            <w:tcW w:w="1276" w:type="dxa"/>
            <w:vMerge/>
            <w:tcBorders>
              <w:left w:val="single" w:sz="4" w:space="0" w:color="000000"/>
              <w:right w:val="single" w:sz="4" w:space="0" w:color="000000"/>
            </w:tcBorders>
          </w:tcPr>
          <w:p w14:paraId="0B1A2E31" w14:textId="77777777" w:rsidR="003638CF" w:rsidRPr="001638A9" w:rsidRDefault="003638CF" w:rsidP="003638CF">
            <w:pPr>
              <w:pStyle w:val="Body"/>
              <w:rPr>
                <w:rFonts w:asciiTheme="majorHAnsi" w:hAnsiTheme="majorHAnsi"/>
              </w:rPr>
            </w:pPr>
          </w:p>
        </w:tc>
        <w:tc>
          <w:tcPr>
            <w:tcW w:w="1134" w:type="dxa"/>
            <w:vMerge/>
            <w:tcBorders>
              <w:left w:val="single" w:sz="4" w:space="0" w:color="000000"/>
              <w:right w:val="single" w:sz="4" w:space="0" w:color="000000"/>
            </w:tcBorders>
          </w:tcPr>
          <w:p w14:paraId="066AD151" w14:textId="77777777" w:rsidR="003638CF" w:rsidRPr="001638A9" w:rsidRDefault="003638CF" w:rsidP="003638CF">
            <w:pPr>
              <w:pStyle w:val="Body"/>
              <w:rPr>
                <w:rFonts w:asciiTheme="majorHAnsi" w:hAnsiTheme="majorHAnsi"/>
              </w:rPr>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3638CF" w:rsidRPr="001638A9" w:rsidRDefault="003638CF" w:rsidP="003638CF">
            <w:pPr>
              <w:pStyle w:val="Body"/>
              <w:rPr>
                <w:rFonts w:asciiTheme="majorHAnsi" w:hAnsiTheme="majorHAnsi"/>
              </w:rPr>
            </w:pPr>
            <w:r w:rsidRPr="001638A9">
              <w:rPr>
                <w:rFonts w:asciiTheme="majorHAnsi" w:hAnsiTheme="majorHAnsi"/>
              </w:rP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2FEBB182" w:rsidR="003638CF" w:rsidRPr="001638A9" w:rsidRDefault="006E03E5"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176952C8" w:rsidR="003638CF" w:rsidRPr="001638A9" w:rsidRDefault="003638CF" w:rsidP="003638CF">
            <w:pPr>
              <w:rPr>
                <w:rFonts w:asciiTheme="majorHAnsi" w:hAnsiTheme="majorHAnsi"/>
              </w:rPr>
            </w:pPr>
            <w:r w:rsidRPr="001638A9">
              <w:rPr>
                <w:rFonts w:asciiTheme="majorHAnsi" w:hAnsiTheme="majorHAnsi"/>
              </w:rPr>
              <w:t xml:space="preserve">Test still fails due to a bug in comparison of </w:t>
            </w:r>
            <w:proofErr w:type="spellStart"/>
            <w:r w:rsidRPr="001638A9">
              <w:rPr>
                <w:rFonts w:asciiTheme="majorHAnsi" w:hAnsiTheme="majorHAnsi"/>
              </w:rPr>
              <w:t>nextPhase</w:t>
            </w:r>
            <w:proofErr w:type="spellEnd"/>
            <w:r w:rsidRPr="001638A9">
              <w:rPr>
                <w:rFonts w:asciiTheme="majorHAnsi" w:hAnsiTheme="majorHAnsi"/>
              </w:rPr>
              <w:t xml:space="preserve"> – BUG202 see changel</w:t>
            </w:r>
            <w:r w:rsidR="002F7F23" w:rsidRPr="001638A9">
              <w:rPr>
                <w:rFonts w:asciiTheme="majorHAnsi" w:hAnsiTheme="majorHAnsi"/>
              </w:rPr>
              <w:t>og for bug for more information</w:t>
            </w:r>
          </w:p>
        </w:tc>
      </w:tr>
      <w:tr w:rsidR="003638CF" w:rsidRPr="001638A9"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B15F0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03B9BF05"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3638CF" w:rsidRPr="001638A9" w:rsidRDefault="003638CF" w:rsidP="003638CF">
            <w:pPr>
              <w:rPr>
                <w:rFonts w:asciiTheme="majorHAnsi" w:hAnsiTheme="majorHAnsi"/>
              </w:rPr>
            </w:pPr>
            <w:r w:rsidRPr="001638A9">
              <w:rPr>
                <w:rFonts w:asciiTheme="majorHAnsi" w:hAnsiTheme="majorHAnsi"/>
              </w:rPr>
              <w:t>Passes after later change made for BUG202 – Change ID 202</w:t>
            </w:r>
          </w:p>
        </w:tc>
      </w:tr>
      <w:tr w:rsidR="003638CF" w:rsidRPr="001638A9" w14:paraId="6506BF9F" w14:textId="77777777" w:rsidTr="00A13983">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435029B9" w14:textId="77777777" w:rsidR="003638CF" w:rsidRPr="00AB46D2" w:rsidRDefault="003638CF" w:rsidP="003638CF">
            <w:pPr>
              <w:pStyle w:val="Body"/>
              <w:rPr>
                <w:rFonts w:asciiTheme="majorHAnsi" w:hAnsiTheme="majorHAnsi"/>
                <w:b/>
              </w:rPr>
            </w:pPr>
            <w:r w:rsidRPr="00AB46D2">
              <w:rPr>
                <w:rFonts w:asciiTheme="majorHAnsi" w:hAnsiTheme="majorHAnsi"/>
                <w:b/>
              </w:rP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755D74E5"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1D5A7B77"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DC1"/>
          </w:tcPr>
          <w:p w14:paraId="333F4AE4"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DC1"/>
          </w:tcPr>
          <w:p w14:paraId="1E28CB52" w14:textId="3CB86F36" w:rsidR="003638CF" w:rsidRPr="001638A9" w:rsidRDefault="009B54A0" w:rsidP="003638CF">
            <w:pPr>
              <w:pStyle w:val="Body"/>
              <w:rPr>
                <w:rFonts w:asciiTheme="majorHAnsi" w:hAnsiTheme="majorHAnsi"/>
              </w:rPr>
            </w:pPr>
            <w:r w:rsidRPr="001638A9">
              <w:rPr>
                <w:rFonts w:asciiTheme="majorHAnsi" w:hAnsiTheme="majorHAnsi"/>
              </w:rPr>
              <w:t>Aidan Reed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1E0CCF00" w14:textId="77777777" w:rsidR="003638CF" w:rsidRPr="001638A9" w:rsidRDefault="003638CF" w:rsidP="003638CF">
            <w:pPr>
              <w:pStyle w:val="Body"/>
              <w:rPr>
                <w:rFonts w:asciiTheme="majorHAnsi" w:hAnsiTheme="majorHAnsi"/>
              </w:rPr>
            </w:pPr>
            <w:r w:rsidRPr="001638A9">
              <w:rPr>
                <w:rFonts w:asciiTheme="majorHAnsi" w:hAnsiTheme="majorHAnsi"/>
              </w:rP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6C6DEE0B"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5051FAEE" w14:textId="77777777" w:rsidR="003638CF" w:rsidRPr="001638A9" w:rsidRDefault="003638CF" w:rsidP="003638CF">
            <w:pPr>
              <w:pStyle w:val="Body"/>
              <w:rPr>
                <w:rFonts w:asciiTheme="majorHAnsi" w:hAnsiTheme="majorHAnsi"/>
              </w:rPr>
            </w:pPr>
            <w:r w:rsidRPr="001638A9">
              <w:rPr>
                <w:rFonts w:asciiTheme="majorHAnsi" w:hAnsiTheme="majorHAnsi"/>
              </w:rP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74145BB1"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4C0E9055"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65C3F09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DC1"/>
          </w:tcPr>
          <w:p w14:paraId="28F26172" w14:textId="659C2C10" w:rsidR="003638CF" w:rsidRPr="001638A9" w:rsidRDefault="00816E0F" w:rsidP="003638CF">
            <w:pPr>
              <w:pStyle w:val="Body"/>
              <w:rPr>
                <w:rFonts w:asciiTheme="majorHAnsi" w:hAnsiTheme="majorHAnsi"/>
              </w:rPr>
            </w:pPr>
            <w:r w:rsidRPr="001638A9">
              <w:rPr>
                <w:rFonts w:asciiTheme="majorHAnsi" w:hAnsiTheme="majorHAnsi"/>
              </w:rPr>
              <w:t>N/A</w:t>
            </w:r>
          </w:p>
        </w:tc>
        <w:tc>
          <w:tcPr>
            <w:tcW w:w="3311" w:type="dxa"/>
            <w:tcBorders>
              <w:top w:val="single" w:sz="4" w:space="0" w:color="000000"/>
              <w:left w:val="single" w:sz="4" w:space="0" w:color="000000"/>
              <w:bottom w:val="single" w:sz="4" w:space="0" w:color="000000"/>
              <w:right w:val="single" w:sz="4" w:space="0" w:color="000000"/>
            </w:tcBorders>
            <w:shd w:val="clear" w:color="auto" w:fill="FFEDC1"/>
            <w:tcMar>
              <w:top w:w="80" w:type="dxa"/>
              <w:left w:w="80" w:type="dxa"/>
              <w:bottom w:w="80" w:type="dxa"/>
              <w:right w:w="80" w:type="dxa"/>
            </w:tcMar>
          </w:tcPr>
          <w:p w14:paraId="759124E8" w14:textId="77777777" w:rsidR="003638CF" w:rsidRPr="001638A9" w:rsidRDefault="003638CF" w:rsidP="003638CF">
            <w:pPr>
              <w:pStyle w:val="Body"/>
              <w:rPr>
                <w:rFonts w:asciiTheme="majorHAnsi" w:hAnsiTheme="majorHAnsi"/>
              </w:rPr>
            </w:pPr>
            <w:r w:rsidRPr="001638A9">
              <w:rPr>
                <w:rFonts w:asciiTheme="majorHAnsi" w:hAnsiTheme="majorHAnsi"/>
              </w:rPr>
              <w:t>Currently no functionality to go to previous stage.</w:t>
            </w:r>
          </w:p>
          <w:p w14:paraId="5C41D7F5" w14:textId="77777777" w:rsidR="003638CF" w:rsidRPr="001638A9" w:rsidRDefault="003638CF" w:rsidP="003638CF">
            <w:pPr>
              <w:pStyle w:val="Body"/>
              <w:rPr>
                <w:rFonts w:asciiTheme="majorHAnsi" w:hAnsiTheme="majorHAnsi"/>
              </w:rPr>
            </w:pPr>
            <w:r w:rsidRPr="001638A9">
              <w:rPr>
                <w:rFonts w:asciiTheme="majorHAnsi" w:hAnsiTheme="majorHAnsi"/>
              </w:rPr>
              <w:t>Feature Not implemented – Test commented out on line 512 – CS 03.05.2018</w:t>
            </w:r>
          </w:p>
        </w:tc>
      </w:tr>
      <w:tr w:rsidR="003638CF" w:rsidRPr="001638A9"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3638CF" w:rsidRPr="00AB46D2" w:rsidRDefault="003638CF" w:rsidP="003638CF">
            <w:pPr>
              <w:pStyle w:val="Body"/>
              <w:rPr>
                <w:rFonts w:asciiTheme="majorHAnsi" w:hAnsiTheme="majorHAnsi"/>
                <w:b/>
              </w:rPr>
            </w:pPr>
            <w:r w:rsidRPr="00AB46D2">
              <w:rPr>
                <w:rFonts w:asciiTheme="majorHAnsi" w:hAnsiTheme="majorHAnsi"/>
                <w:b/>
              </w:rPr>
              <w:t>229</w:t>
            </w:r>
          </w:p>
          <w:p w14:paraId="3BB5249A"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3638CF" w:rsidRPr="001638A9" w:rsidRDefault="003638CF" w:rsidP="003638CF">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2741C94F" w:rsidR="003638CF" w:rsidRPr="001638A9" w:rsidRDefault="00131B26" w:rsidP="003638CF">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3638CF" w:rsidRPr="001638A9" w:rsidRDefault="003638CF" w:rsidP="003638CF">
            <w:pPr>
              <w:pStyle w:val="Body"/>
              <w:rPr>
                <w:rFonts w:asciiTheme="majorHAnsi" w:hAnsiTheme="majorHAnsi"/>
              </w:rPr>
            </w:pPr>
            <w:r w:rsidRPr="001638A9">
              <w:rPr>
                <w:rFonts w:asciiTheme="majorHAnsi" w:hAnsiTheme="majorHAnsi"/>
              </w:rPr>
              <w:t>(Array List)</w:t>
            </w:r>
            <w:r w:rsidRPr="001638A9">
              <w:rPr>
                <w:rFonts w:asciiTheme="majorHAnsi" w:hAnsiTheme="majorHAnsi"/>
              </w:rP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3638CF" w:rsidRPr="001638A9" w:rsidRDefault="003638CF" w:rsidP="003638CF">
            <w:pPr>
              <w:rPr>
                <w:rFonts w:asciiTheme="majorHAnsi" w:hAnsiTheme="majorHAnsi"/>
              </w:rPr>
            </w:pPr>
            <w:r w:rsidRPr="001638A9">
              <w:rPr>
                <w:rFonts w:asciiTheme="majorHAnsi" w:hAnsiTheme="majorHAnsi"/>
              </w:rP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02A79768" w:rsidR="003638CF" w:rsidRPr="001638A9" w:rsidRDefault="00131B26" w:rsidP="003638CF">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3638CF" w:rsidRPr="001638A9" w:rsidRDefault="003638CF" w:rsidP="003638CF">
            <w:pPr>
              <w:rPr>
                <w:rFonts w:asciiTheme="majorHAnsi" w:hAnsiTheme="majorHAnsi"/>
              </w:rPr>
            </w:pPr>
          </w:p>
        </w:tc>
      </w:tr>
      <w:tr w:rsidR="00B62F88" w:rsidRPr="001638A9"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B62F88" w:rsidRPr="00AB46D2" w:rsidRDefault="00B62F88" w:rsidP="00B62F88">
            <w:pPr>
              <w:pStyle w:val="Body"/>
              <w:rPr>
                <w:rFonts w:asciiTheme="majorHAnsi" w:hAnsiTheme="majorHAnsi"/>
                <w:b/>
              </w:rPr>
            </w:pPr>
            <w:r w:rsidRPr="00AB46D2">
              <w:rPr>
                <w:rFonts w:asciiTheme="majorHAnsi" w:hAnsiTheme="majorHAnsi"/>
                <w:b/>
              </w:rPr>
              <w:lastRenderedPageBreak/>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B62F88" w:rsidRPr="001638A9" w:rsidRDefault="00B62F88" w:rsidP="00B62F88">
            <w:pPr>
              <w:pStyle w:val="Body"/>
              <w:rPr>
                <w:rFonts w:asciiTheme="majorHAnsi" w:hAnsiTheme="majorHAnsi"/>
              </w:rPr>
            </w:pPr>
            <w:r w:rsidRPr="001638A9">
              <w:rPr>
                <w:rFonts w:asciiTheme="majorHAnsi" w:hAnsiTheme="majorHAnsi"/>
              </w:rP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32DDC845" w:rsidR="00B62F88" w:rsidRPr="001638A9" w:rsidRDefault="00B62F88"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which has 3 contacts </w:t>
            </w:r>
            <w:proofErr w:type="spellStart"/>
            <w:r w:rsidRPr="001638A9">
              <w:rPr>
                <w:rFonts w:asciiTheme="majorHAnsi" w:hAnsiTheme="majorHAnsi"/>
              </w:rPr>
              <w:t>kCONTACT</w:t>
            </w:r>
            <w:proofErr w:type="spellEnd"/>
            <w:r w:rsidRPr="001638A9">
              <w:rPr>
                <w:rFonts w:asciiTheme="majorHAnsi" w:hAnsiTheme="majorHAnsi"/>
              </w:rP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B62F88" w:rsidRPr="001638A9" w:rsidRDefault="00B62F88" w:rsidP="00B62F88">
            <w:pPr>
              <w:pStyle w:val="Body"/>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B62F88" w:rsidRPr="001638A9" w:rsidRDefault="00B62F88" w:rsidP="00B62F88">
            <w:pPr>
              <w:pStyle w:val="Body"/>
              <w:rPr>
                <w:rFonts w:asciiTheme="majorHAnsi" w:hAnsiTheme="majorHAnsi"/>
              </w:rPr>
            </w:pPr>
            <w:r w:rsidRPr="001638A9">
              <w:rPr>
                <w:rFonts w:asciiTheme="majorHAnsi" w:hAnsiTheme="majorHAnsi"/>
              </w:rPr>
              <w:t xml:space="preserve">Note the constant for the input is </w:t>
            </w:r>
            <w:proofErr w:type="gramStart"/>
            <w:r w:rsidRPr="001638A9">
              <w:rPr>
                <w:rFonts w:asciiTheme="majorHAnsi" w:hAnsiTheme="majorHAnsi"/>
              </w:rPr>
              <w:t>named :</w:t>
            </w:r>
            <w:proofErr w:type="gramEnd"/>
            <w:r w:rsidRPr="001638A9">
              <w:rPr>
                <w:rFonts w:asciiTheme="majorHAnsi" w:hAnsiTheme="majorHAnsi"/>
              </w:rPr>
              <w:t xml:space="preserve"> kCONTACT1 located in top of unit test</w:t>
            </w:r>
          </w:p>
        </w:tc>
      </w:tr>
      <w:tr w:rsidR="00B62F88" w:rsidRPr="001638A9"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B62F88" w:rsidRPr="00AB46D2" w:rsidRDefault="00B62F88" w:rsidP="00B62F88">
            <w:pPr>
              <w:pStyle w:val="Body"/>
              <w:rPr>
                <w:rFonts w:asciiTheme="majorHAnsi" w:hAnsiTheme="majorHAnsi"/>
                <w:b/>
              </w:rPr>
            </w:pPr>
            <w:r w:rsidRPr="00AB46D2">
              <w:rPr>
                <w:rFonts w:asciiTheme="majorHAnsi" w:hAnsiTheme="majorHAnsi"/>
                <w:b/>
              </w:rP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first element added into the contacts array list is of type string</w:t>
            </w:r>
          </w:p>
          <w:p w14:paraId="1F85009C" w14:textId="77777777" w:rsidR="00B62F88" w:rsidRPr="001638A9" w:rsidRDefault="00B62F88" w:rsidP="00B62F88">
            <w:pPr>
              <w:pStyle w:val="Body"/>
              <w:rPr>
                <w:rFonts w:asciiTheme="majorHAnsi" w:hAnsiTheme="majorHAnsi"/>
              </w:rPr>
            </w:pPr>
          </w:p>
          <w:p w14:paraId="4C752561" w14:textId="77777777" w:rsidR="00B62F88" w:rsidRPr="001638A9" w:rsidRDefault="00B62F88" w:rsidP="00B62F88">
            <w:pPr>
              <w:pStyle w:val="Body"/>
              <w:rPr>
                <w:rFonts w:asciiTheme="majorHAnsi" w:hAnsiTheme="majorHAnsi"/>
              </w:rPr>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17F689C7" w:rsidR="00B62F88" w:rsidRPr="001638A9" w:rsidRDefault="00D96BB4"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which has 3 contacts </w:t>
            </w:r>
            <w:proofErr w:type="spellStart"/>
            <w:r w:rsidRPr="001638A9">
              <w:rPr>
                <w:rFonts w:asciiTheme="majorHAnsi" w:hAnsiTheme="majorHAnsi"/>
              </w:rPr>
              <w:t>kCONTACT</w:t>
            </w:r>
            <w:proofErr w:type="spellEnd"/>
            <w:r w:rsidRPr="001638A9">
              <w:rPr>
                <w:rFonts w:asciiTheme="majorHAnsi" w:hAnsiTheme="majorHAnsi"/>
              </w:rP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20D5E5FC" w:rsidR="00B62F88" w:rsidRPr="001638A9" w:rsidRDefault="00D96BB4" w:rsidP="00B62F8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B62F88" w:rsidRPr="001638A9" w:rsidRDefault="00B62F88" w:rsidP="00B62F88">
            <w:pPr>
              <w:rPr>
                <w:rFonts w:asciiTheme="majorHAnsi" w:hAnsiTheme="majorHAnsi"/>
              </w:rPr>
            </w:pPr>
          </w:p>
        </w:tc>
      </w:tr>
      <w:tr w:rsidR="00B62F88" w:rsidRPr="001638A9"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B62F88" w:rsidRPr="00AB46D2" w:rsidRDefault="00B62F88" w:rsidP="00B62F88">
            <w:pPr>
              <w:pStyle w:val="Body"/>
              <w:rPr>
                <w:rFonts w:asciiTheme="majorHAnsi" w:hAnsiTheme="majorHAnsi"/>
                <w:b/>
              </w:rPr>
            </w:pPr>
            <w:r w:rsidRPr="00AB46D2">
              <w:rPr>
                <w:rFonts w:asciiTheme="majorHAnsi" w:hAnsiTheme="majorHAnsi"/>
                <w:b/>
              </w:rP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B62F88" w:rsidRPr="001638A9" w:rsidRDefault="00B62F88" w:rsidP="00B62F88">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01E8C27E"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B62F88" w:rsidRPr="001638A9" w:rsidRDefault="00B62F88" w:rsidP="00B62F8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B62F88" w:rsidRPr="001638A9" w:rsidRDefault="00B62F88" w:rsidP="00B62F88">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B62F88" w:rsidRPr="001638A9" w:rsidRDefault="00B62F88" w:rsidP="00B62F88">
            <w:pPr>
              <w:rPr>
                <w:rFonts w:asciiTheme="majorHAnsi" w:hAnsiTheme="majorHAnsi"/>
              </w:rPr>
            </w:pPr>
          </w:p>
        </w:tc>
      </w:tr>
      <w:tr w:rsidR="00B62F88" w:rsidRPr="001638A9"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B62F88" w:rsidRPr="00AB46D2" w:rsidRDefault="00B62F88" w:rsidP="00B62F88">
            <w:pPr>
              <w:pStyle w:val="Body"/>
              <w:rPr>
                <w:rFonts w:asciiTheme="majorHAnsi" w:hAnsiTheme="majorHAnsi"/>
                <w:b/>
              </w:rPr>
            </w:pPr>
            <w:r w:rsidRPr="00AB46D2">
              <w:rPr>
                <w:rFonts w:asciiTheme="majorHAnsi" w:hAnsiTheme="majorHAnsi"/>
                <w:b/>
              </w:rP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B62F88" w:rsidRPr="001638A9" w:rsidRDefault="00B62F88" w:rsidP="00B62F88">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B62F88" w:rsidRPr="001638A9" w:rsidRDefault="00B62F88" w:rsidP="00B62F88">
            <w:pPr>
              <w:pStyle w:val="Body"/>
              <w:rPr>
                <w:rFonts w:asciiTheme="majorHAnsi" w:hAnsiTheme="majorHAnsi"/>
              </w:rPr>
            </w:pPr>
            <w:r w:rsidRPr="001638A9">
              <w:rPr>
                <w:rFonts w:asciiTheme="majorHAnsi" w:hAnsiTheme="majorHAnsi"/>
              </w:rPr>
              <w:t xml:space="preserve">Checks the </w:t>
            </w:r>
            <w:proofErr w:type="spellStart"/>
            <w:r w:rsidRPr="001638A9">
              <w:rPr>
                <w:rFonts w:asciiTheme="majorHAnsi" w:hAnsiTheme="majorHAnsi"/>
              </w:rPr>
              <w:t>toString</w:t>
            </w:r>
            <w:proofErr w:type="spellEnd"/>
            <w:r w:rsidRPr="001638A9">
              <w:rPr>
                <w:rFonts w:asciiTheme="majorHAnsi" w:hAnsiTheme="majorHAnsi"/>
              </w:rPr>
              <w:t xml:space="preserve">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4DD34BF" w14:textId="55081471"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 xml:space="preserve">with the </w:t>
            </w:r>
            <w:r w:rsidRPr="001638A9">
              <w:rPr>
                <w:rFonts w:asciiTheme="majorHAnsi" w:hAnsiTheme="majorHAnsi"/>
              </w:rPr>
              <w:lastRenderedPageBreak/>
              <w:t>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B62F88" w:rsidRPr="001638A9" w:rsidRDefault="00B62F88" w:rsidP="00B62F88">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48E021C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B62F88" w:rsidRPr="001638A9" w:rsidRDefault="00B62F88" w:rsidP="00B62F8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5D3A47A1" w:rsidR="00B62F88" w:rsidRPr="001638A9" w:rsidRDefault="004F731C"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1D8A21CC" w:rsidR="00B62F88" w:rsidRPr="001638A9" w:rsidRDefault="00B62F88" w:rsidP="00B62F88">
            <w:pPr>
              <w:pStyle w:val="Body"/>
              <w:rPr>
                <w:rFonts w:asciiTheme="majorHAnsi" w:hAnsiTheme="majorHAnsi"/>
              </w:rPr>
            </w:pPr>
            <w:r w:rsidRPr="001638A9">
              <w:rPr>
                <w:rFonts w:asciiTheme="majorHAnsi" w:hAnsiTheme="majorHAnsi"/>
              </w:rPr>
              <w:t>kP</w:t>
            </w:r>
            <w:r w:rsidR="003C7F12" w:rsidRPr="001638A9">
              <w:rPr>
                <w:rFonts w:asciiTheme="majorHAnsi" w:hAnsiTheme="majorHAnsi"/>
              </w:rPr>
              <w:t>TITLE1</w:t>
            </w:r>
            <w:r w:rsidRPr="001638A9">
              <w:rPr>
                <w:rFonts w:asciiTheme="majorHAnsi" w:hAnsiTheme="majorHAnsi"/>
              </w:rPr>
              <w:t xml:space="preserve"> is a constant defined in the unit test. Fails due to BUG201 where phase id is 1 not 0 and misses the first element from project phases</w:t>
            </w:r>
          </w:p>
        </w:tc>
      </w:tr>
      <w:tr w:rsidR="00B62F88" w:rsidRPr="001638A9"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B62F88" w:rsidRPr="001638A9" w:rsidRDefault="00B62F88" w:rsidP="00B62F88">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B62F88" w:rsidRPr="001638A9" w:rsidRDefault="00B62F88" w:rsidP="00B62F8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B62F88" w:rsidRPr="001638A9" w:rsidRDefault="00B62F88" w:rsidP="00B62F8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B7D2E15" w14:textId="77777777" w:rsidR="00B62F88" w:rsidRPr="001638A9" w:rsidRDefault="00B62F88" w:rsidP="00B62F8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C5DCAD7" w14:textId="77777777" w:rsidR="00B62F88" w:rsidRPr="001638A9" w:rsidRDefault="00B62F88" w:rsidP="00B62F8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B62F88" w:rsidRPr="001638A9" w:rsidRDefault="00B62F88" w:rsidP="00B62F88">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6E689777" w14:textId="77777777" w:rsidR="00B62F88" w:rsidRPr="001638A9" w:rsidRDefault="00B62F88" w:rsidP="00B62F88">
            <w:pPr>
              <w:pStyle w:val="Body"/>
              <w:rPr>
                <w:rFonts w:asciiTheme="majorHAnsi" w:hAnsiTheme="majorHAnsi"/>
              </w:rPr>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B62F88" w:rsidRPr="001638A9" w:rsidRDefault="00B62F88" w:rsidP="00B62F88">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380BF508" w:rsidR="00B62F88" w:rsidRPr="001638A9" w:rsidRDefault="007B52D3"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3DC3FEC3" w:rsidR="00B62F88" w:rsidRPr="001638A9" w:rsidRDefault="00B62F88" w:rsidP="00B62F88">
            <w:pPr>
              <w:pStyle w:val="Body"/>
              <w:rPr>
                <w:rFonts w:asciiTheme="majorHAnsi" w:hAnsiTheme="majorHAnsi"/>
              </w:rPr>
            </w:pPr>
            <w:r w:rsidRPr="001638A9">
              <w:rPr>
                <w:rFonts w:asciiTheme="majorHAnsi" w:hAnsiTheme="majorHAnsi"/>
              </w:rPr>
              <w:t xml:space="preserve">After the code was reviewed and bug 201 was fixed the test produces correct result. Will update unit test comments </w:t>
            </w:r>
          </w:p>
        </w:tc>
      </w:tr>
      <w:tr w:rsidR="008F3DBA" w:rsidRPr="001638A9"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8F3DBA" w:rsidRPr="00AB46D2" w:rsidRDefault="008F3DBA" w:rsidP="008F3DBA">
            <w:pPr>
              <w:pStyle w:val="Body"/>
              <w:rPr>
                <w:rFonts w:asciiTheme="majorHAnsi" w:hAnsiTheme="majorHAnsi"/>
                <w:b/>
              </w:rPr>
            </w:pPr>
            <w:r w:rsidRPr="00AB46D2">
              <w:rPr>
                <w:rFonts w:asciiTheme="majorHAnsi" w:hAnsiTheme="majorHAnsi"/>
                <w:b/>
              </w:rPr>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8F3DBA" w:rsidRPr="001638A9" w:rsidRDefault="008F3DBA" w:rsidP="008F3DBA">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8F3DBA" w:rsidRPr="001638A9" w:rsidRDefault="008F3DBA" w:rsidP="008F3DBA">
            <w:pPr>
              <w:pStyle w:val="Body"/>
              <w:rPr>
                <w:rFonts w:asciiTheme="majorHAnsi" w:hAnsiTheme="majorHAnsi"/>
              </w:rPr>
            </w:pPr>
            <w:r w:rsidRPr="001638A9">
              <w:rPr>
                <w:rFonts w:asciiTheme="majorHAnsi" w:hAnsiTheme="majorHAnsi"/>
              </w:rPr>
              <w:t xml:space="preserve">Checks the </w:t>
            </w:r>
            <w:proofErr w:type="spellStart"/>
            <w:r w:rsidRPr="001638A9">
              <w:rPr>
                <w:rFonts w:asciiTheme="majorHAnsi" w:hAnsiTheme="majorHAnsi"/>
              </w:rPr>
              <w:t>toString</w:t>
            </w:r>
            <w:proofErr w:type="spellEnd"/>
            <w:r w:rsidRPr="001638A9">
              <w:rPr>
                <w:rFonts w:asciiTheme="majorHAnsi" w:hAnsiTheme="majorHAnsi"/>
              </w:rPr>
              <w:t xml:space="preserve">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8F3DBA" w:rsidRPr="001638A9" w:rsidRDefault="008F3DBA" w:rsidP="008F3DBA">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B416D6D" w14:textId="55DA5E6F" w:rsidR="008F3DBA" w:rsidRPr="001638A9" w:rsidRDefault="008F3DBA" w:rsidP="008F3DBA">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8F3DBA" w:rsidRPr="001638A9" w:rsidRDefault="008F3DBA" w:rsidP="008F3DBA">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8F3DBA" w:rsidRPr="001638A9" w:rsidRDefault="008F3DBA" w:rsidP="008F3DBA">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[Feasibility]”</w:t>
            </w:r>
          </w:p>
          <w:p w14:paraId="1B3A91B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30F5036E"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29166A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F1C10BF"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52BB67CC"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7A89D2F9" w14:textId="77777777" w:rsidR="008F3DBA" w:rsidRPr="001638A9" w:rsidRDefault="008F3DBA" w:rsidP="008F3DBA">
            <w:pPr>
              <w:pStyle w:val="Body"/>
              <w:rPr>
                <w:rFonts w:asciiTheme="majorHAnsi" w:hAnsiTheme="majorHAnsi"/>
              </w:rPr>
            </w:pPr>
            <w:r w:rsidRPr="001638A9">
              <w:rPr>
                <w:rFonts w:asciiTheme="majorHAnsi" w:hAnsiTheme="majorHAnsi"/>
              </w:rPr>
              <w:t xml:space="preserve">All of type </w:t>
            </w:r>
          </w:p>
          <w:p w14:paraId="146FA0CE" w14:textId="77777777" w:rsidR="008F3DBA" w:rsidRPr="001638A9" w:rsidRDefault="008F3DBA" w:rsidP="008F3DBA">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4A4B8B78" w14:textId="77777777" w:rsidR="008F3DBA" w:rsidRPr="001638A9" w:rsidRDefault="008F3DBA" w:rsidP="008F3DBA">
            <w:pPr>
              <w:pStyle w:val="Body"/>
              <w:rPr>
                <w:rFonts w:asciiTheme="majorHAnsi" w:hAnsiTheme="majorHAnsi"/>
              </w:rPr>
            </w:pPr>
            <w:r w:rsidRPr="001638A9">
              <w:rPr>
                <w:rFonts w:asciiTheme="majorHAnsi" w:hAnsiTheme="majorHAnsi"/>
              </w:rPr>
              <w:t xml:space="preserve"> “</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F32636B"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B1CDE21"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7D82852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133B4253" w14:textId="77777777" w:rsidR="008F3DBA" w:rsidRPr="001638A9" w:rsidRDefault="008F3DBA" w:rsidP="008F3DBA">
            <w:pPr>
              <w:pStyle w:val="Body"/>
              <w:rPr>
                <w:rFonts w:asciiTheme="majorHAnsi" w:hAnsiTheme="majorHAnsi"/>
              </w:rPr>
            </w:pPr>
            <w:r w:rsidRPr="001638A9">
              <w:rPr>
                <w:rFonts w:asciiTheme="majorHAnsi" w:hAnsiTheme="majorHAnsi"/>
              </w:rP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8F3DBA" w:rsidRPr="001638A9" w:rsidRDefault="008F3DBA" w:rsidP="008F3DBA">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8F3DBA" w:rsidRPr="001638A9" w:rsidRDefault="008F3DBA" w:rsidP="008F3DBA">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8F3DBA" w:rsidRPr="001638A9" w:rsidRDefault="008F3DBA" w:rsidP="008F3DBA">
            <w:pPr>
              <w:rPr>
                <w:rFonts w:asciiTheme="majorHAnsi" w:hAnsiTheme="majorHAnsi"/>
              </w:rPr>
            </w:pPr>
            <w:r w:rsidRPr="001638A9">
              <w:rPr>
                <w:rFonts w:asciiTheme="majorHAnsi" w:hAnsiTheme="majorHAnsi"/>
              </w:rPr>
              <w:t xml:space="preserve">All constants used are defined in this document above this table </w:t>
            </w:r>
            <w:proofErr w:type="gramStart"/>
            <w:r w:rsidRPr="001638A9">
              <w:rPr>
                <w:rFonts w:asciiTheme="majorHAnsi" w:hAnsiTheme="majorHAnsi"/>
              </w:rPr>
              <w:t>and also</w:t>
            </w:r>
            <w:proofErr w:type="gramEnd"/>
            <w:r w:rsidRPr="001638A9">
              <w:rPr>
                <w:rFonts w:asciiTheme="majorHAnsi" w:hAnsiTheme="majorHAnsi"/>
              </w:rPr>
              <w:t xml:space="preserve"> at the beginning of the Unit tests. The test fails because of an issue with the phase id which results in the wrong phase name been pulled back – AR 25.04.2018 </w:t>
            </w:r>
          </w:p>
        </w:tc>
      </w:tr>
      <w:tr w:rsidR="008F3DBA" w:rsidRPr="001638A9"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8F3DBA" w:rsidRPr="001638A9" w:rsidRDefault="008F3DBA" w:rsidP="008F3DBA">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8F3DBA" w:rsidRPr="001638A9" w:rsidRDefault="008F3DBA" w:rsidP="008F3DBA">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8F3DBA" w:rsidRPr="001638A9" w:rsidRDefault="008F3DBA" w:rsidP="008F3DBA">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CCFEA60" w14:textId="77777777" w:rsidR="008F3DBA" w:rsidRPr="001638A9" w:rsidRDefault="008F3DBA" w:rsidP="008F3DBA">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F5F36D8" w14:textId="77777777" w:rsidR="008F3DBA" w:rsidRPr="001638A9" w:rsidRDefault="008F3DBA" w:rsidP="008F3DBA">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8F3DBA" w:rsidRPr="001638A9" w:rsidRDefault="008F3DBA" w:rsidP="008F3DBA">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8F3DBA" w:rsidRPr="001638A9" w:rsidRDefault="008F3DBA" w:rsidP="008F3DBA">
            <w:pPr>
              <w:pStyle w:val="Body"/>
              <w:rPr>
                <w:rFonts w:asciiTheme="majorHAnsi" w:hAnsiTheme="majorHAnsi"/>
              </w:rPr>
            </w:pPr>
            <w:r w:rsidRPr="001638A9">
              <w:rPr>
                <w:rFonts w:asciiTheme="majorHAnsi" w:hAnsiTheme="majorHAnsi"/>
              </w:rP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8F3DBA" w:rsidRPr="001638A9" w:rsidRDefault="008F3DBA" w:rsidP="008F3DBA">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8F3DBA" w:rsidRPr="001638A9" w:rsidRDefault="008F3DBA" w:rsidP="008F3DBA">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C4ABAA9"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59E7D3B0" w:rsidR="008F3DBA" w:rsidRPr="001638A9" w:rsidRDefault="008F3DBA" w:rsidP="008F3DBA">
            <w:pPr>
              <w:rPr>
                <w:rFonts w:asciiTheme="majorHAnsi" w:hAnsiTheme="majorHAnsi"/>
              </w:rPr>
            </w:pPr>
            <w:r w:rsidRPr="001638A9">
              <w:rPr>
                <w:rFonts w:asciiTheme="majorHAnsi" w:hAnsiTheme="majorHAnsi"/>
              </w:rPr>
              <w:t xml:space="preserve">Fixed following changes on 02.05.2018 by Justin </w:t>
            </w:r>
          </w:p>
        </w:tc>
      </w:tr>
    </w:tbl>
    <w:p w14:paraId="49873697" w14:textId="77777777" w:rsidR="00F47355" w:rsidRPr="001638A9" w:rsidRDefault="00F47355" w:rsidP="00F47355">
      <w:pPr>
        <w:pStyle w:val="Body"/>
        <w:widowControl w:val="0"/>
        <w:spacing w:line="240" w:lineRule="auto"/>
        <w:rPr>
          <w:rFonts w:asciiTheme="majorHAnsi" w:hAnsiTheme="majorHAnsi"/>
        </w:rPr>
      </w:pPr>
    </w:p>
    <w:p w14:paraId="6346202F" w14:textId="77777777" w:rsidR="00F47355" w:rsidRPr="001638A9" w:rsidRDefault="00F47355" w:rsidP="00F47355">
      <w:pPr>
        <w:pStyle w:val="Body"/>
        <w:rPr>
          <w:rFonts w:asciiTheme="majorHAnsi" w:hAnsiTheme="majorHAnsi"/>
        </w:rPr>
      </w:pPr>
    </w:p>
    <w:p w14:paraId="144DA968" w14:textId="77777777" w:rsidR="00F47355" w:rsidRPr="001638A9" w:rsidRDefault="00F47355" w:rsidP="00F47355">
      <w:pPr>
        <w:pStyle w:val="Body"/>
        <w:rPr>
          <w:rFonts w:asciiTheme="majorHAnsi" w:hAnsiTheme="majorHAnsi"/>
        </w:rPr>
      </w:pPr>
    </w:p>
    <w:p w14:paraId="065C1B5B" w14:textId="506D26D4" w:rsidR="00F47355" w:rsidRPr="001638A9" w:rsidRDefault="00F47355" w:rsidP="00F47355">
      <w:pPr>
        <w:pStyle w:val="Body"/>
        <w:rPr>
          <w:rFonts w:asciiTheme="majorHAnsi" w:hAnsiTheme="majorHAnsi"/>
        </w:rPr>
      </w:pPr>
    </w:p>
    <w:p w14:paraId="0677625E" w14:textId="77777777" w:rsidR="00A75CAA" w:rsidRPr="001638A9" w:rsidRDefault="00A75CAA" w:rsidP="00F47355">
      <w:pPr>
        <w:pStyle w:val="Body"/>
        <w:rPr>
          <w:rFonts w:asciiTheme="majorHAnsi" w:hAnsiTheme="majorHAnsi"/>
        </w:rPr>
      </w:pPr>
    </w:p>
    <w:p w14:paraId="169236EC" w14:textId="77777777" w:rsidR="00F47355" w:rsidRPr="001638A9" w:rsidRDefault="00F47355" w:rsidP="00F47355">
      <w:pPr>
        <w:pStyle w:val="Body"/>
        <w:rPr>
          <w:rFonts w:asciiTheme="majorHAnsi" w:hAnsiTheme="majorHAnsi"/>
        </w:rPr>
      </w:pPr>
    </w:p>
    <w:p w14:paraId="7252977D" w14:textId="77777777" w:rsidR="00A75CAA" w:rsidRPr="001638A9" w:rsidRDefault="00A75CAA" w:rsidP="00F47355">
      <w:pPr>
        <w:pStyle w:val="Body"/>
        <w:rPr>
          <w:rFonts w:asciiTheme="majorHAnsi" w:hAnsiTheme="majorHAnsi"/>
        </w:rPr>
        <w:sectPr w:rsidR="00A75CAA" w:rsidRPr="001638A9" w:rsidSect="00204F12">
          <w:headerReference w:type="default" r:id="rId17"/>
          <w:footerReference w:type="default" r:id="rId18"/>
          <w:pgSz w:w="23820" w:h="16840" w:orient="landscape"/>
          <w:pgMar w:top="2829" w:right="7802" w:bottom="2829" w:left="1440" w:header="709" w:footer="709" w:gutter="0"/>
          <w:cols w:space="708"/>
          <w:docGrid w:linePitch="360"/>
        </w:sectPr>
      </w:pPr>
    </w:p>
    <w:p w14:paraId="0251C36F" w14:textId="44D9CB21" w:rsidR="00F47355" w:rsidRPr="001638A9" w:rsidRDefault="00F47355" w:rsidP="00F47355">
      <w:pPr>
        <w:pStyle w:val="Body"/>
        <w:rPr>
          <w:rFonts w:asciiTheme="majorHAnsi" w:hAnsiTheme="majorHAnsi"/>
        </w:rPr>
      </w:pPr>
    </w:p>
    <w:p w14:paraId="0DC9F8ED" w14:textId="317F9DE6" w:rsidR="00A75CAA" w:rsidRPr="001638A9" w:rsidRDefault="00A75CAA" w:rsidP="00A75CAA">
      <w:pPr>
        <w:pStyle w:val="Heading1"/>
      </w:pPr>
      <w:r w:rsidRPr="001638A9">
        <w:t>Project Change Log</w:t>
      </w:r>
    </w:p>
    <w:tbl>
      <w:tblPr>
        <w:tblW w:w="195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4301"/>
        <w:gridCol w:w="2410"/>
        <w:gridCol w:w="1275"/>
        <w:gridCol w:w="1418"/>
        <w:gridCol w:w="1417"/>
        <w:gridCol w:w="1985"/>
        <w:gridCol w:w="4111"/>
      </w:tblGrid>
      <w:tr w:rsidR="00F47355" w:rsidRPr="001638A9" w14:paraId="693A989A" w14:textId="77777777" w:rsidTr="0057675E">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Pr="00AB46D2" w:rsidRDefault="00F47355" w:rsidP="00357A06">
            <w:pPr>
              <w:pStyle w:val="Body"/>
              <w:rPr>
                <w:rFonts w:asciiTheme="majorHAnsi" w:hAnsiTheme="majorHAnsi"/>
                <w:b/>
              </w:rPr>
            </w:pPr>
            <w:r w:rsidRPr="00AB46D2">
              <w:rPr>
                <w:rFonts w:asciiTheme="majorHAnsi" w:hAnsiTheme="majorHAnsi"/>
                <w:b/>
              </w:rP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Pr="00AB46D2" w:rsidRDefault="00F47355" w:rsidP="00357A06">
            <w:pPr>
              <w:pStyle w:val="Body"/>
              <w:rPr>
                <w:rFonts w:asciiTheme="majorHAnsi" w:hAnsiTheme="majorHAnsi"/>
                <w:b/>
              </w:rPr>
            </w:pPr>
            <w:r w:rsidRPr="00AB46D2">
              <w:rPr>
                <w:rFonts w:asciiTheme="majorHAnsi" w:hAnsiTheme="majorHAnsi"/>
                <w:b/>
              </w:rP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Pr="00AB46D2" w:rsidRDefault="00F47355" w:rsidP="00357A06">
            <w:pPr>
              <w:pStyle w:val="Body"/>
              <w:rPr>
                <w:rFonts w:asciiTheme="majorHAnsi" w:hAnsiTheme="majorHAnsi"/>
                <w:b/>
              </w:rPr>
            </w:pPr>
            <w:r w:rsidRPr="00AB46D2">
              <w:rPr>
                <w:rFonts w:asciiTheme="majorHAnsi" w:hAnsiTheme="majorHAnsi"/>
                <w:b/>
              </w:rPr>
              <w:t>GIT Commit ID</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Pr="00AB46D2" w:rsidRDefault="00F47355" w:rsidP="00357A06">
            <w:pPr>
              <w:pStyle w:val="Body"/>
              <w:rPr>
                <w:rFonts w:asciiTheme="majorHAnsi" w:hAnsiTheme="majorHAnsi"/>
                <w:b/>
              </w:rPr>
            </w:pPr>
            <w:r w:rsidRPr="00AB46D2">
              <w:rPr>
                <w:rFonts w:asciiTheme="majorHAnsi" w:hAnsiTheme="majorHAnsi"/>
                <w:b/>
              </w:rPr>
              <w:t>Description of Change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Pr="00AB46D2" w:rsidRDefault="00F47355" w:rsidP="00357A06">
            <w:pPr>
              <w:pStyle w:val="Body"/>
              <w:rPr>
                <w:rFonts w:asciiTheme="majorHAnsi" w:hAnsiTheme="majorHAnsi"/>
                <w:b/>
              </w:rPr>
            </w:pPr>
            <w:r w:rsidRPr="00AB46D2">
              <w:rPr>
                <w:rFonts w:asciiTheme="majorHAnsi" w:hAnsiTheme="majorHAnsi"/>
                <w:b/>
              </w:rPr>
              <w:t>Files Changed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Pr="00AB46D2" w:rsidRDefault="00F47355" w:rsidP="00357A06">
            <w:pPr>
              <w:pStyle w:val="Body"/>
              <w:rPr>
                <w:rFonts w:asciiTheme="majorHAnsi" w:hAnsiTheme="majorHAnsi"/>
                <w:b/>
              </w:rPr>
            </w:pPr>
            <w:r w:rsidRPr="00AB46D2">
              <w:rPr>
                <w:rFonts w:asciiTheme="majorHAnsi" w:hAnsiTheme="majorHAnsi"/>
                <w:b/>
              </w:rPr>
              <w:t xml:space="preserve">Date Received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Pr="00AB46D2" w:rsidRDefault="00F47355" w:rsidP="00357A06">
            <w:pPr>
              <w:pStyle w:val="Body"/>
              <w:rPr>
                <w:rFonts w:asciiTheme="majorHAnsi" w:hAnsiTheme="majorHAnsi"/>
                <w:b/>
              </w:rPr>
            </w:pPr>
            <w:r w:rsidRPr="00AB46D2">
              <w:rPr>
                <w:rFonts w:asciiTheme="majorHAnsi" w:hAnsiTheme="majorHAnsi"/>
                <w:b/>
              </w:rPr>
              <w:t>Date Changed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Pr="00AB46D2" w:rsidRDefault="00F47355" w:rsidP="00357A06">
            <w:pPr>
              <w:pStyle w:val="Body"/>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Pr="00AB46D2" w:rsidRDefault="00F47355" w:rsidP="00357A06">
            <w:pPr>
              <w:pStyle w:val="Body"/>
              <w:rPr>
                <w:rFonts w:asciiTheme="majorHAnsi" w:hAnsiTheme="majorHAnsi"/>
                <w:b/>
              </w:rPr>
            </w:pPr>
            <w:r w:rsidRPr="00AB46D2">
              <w:rPr>
                <w:rFonts w:asciiTheme="majorHAnsi" w:hAnsiTheme="majorHAnsi"/>
                <w:b/>
              </w:rPr>
              <w:t>Change Checked By</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Pr="00AB46D2" w:rsidRDefault="00F47355" w:rsidP="00357A06">
            <w:pPr>
              <w:pStyle w:val="Body"/>
              <w:rPr>
                <w:rFonts w:asciiTheme="majorHAnsi" w:hAnsiTheme="majorHAnsi"/>
                <w:b/>
              </w:rPr>
            </w:pPr>
            <w:r w:rsidRPr="00AB46D2">
              <w:rPr>
                <w:rFonts w:asciiTheme="majorHAnsi" w:hAnsiTheme="majorHAnsi"/>
                <w:b/>
              </w:rPr>
              <w:t>Notes</w:t>
            </w:r>
          </w:p>
        </w:tc>
      </w:tr>
      <w:tr w:rsidR="00F47355" w:rsidRPr="001638A9" w14:paraId="15B25A9C" w14:textId="77777777" w:rsidTr="0057675E">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133D167C"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 2</w:t>
            </w:r>
            <w:r w:rsidR="00F47355" w:rsidRPr="00AB46D2">
              <w:rPr>
                <w:rFonts w:asciiTheme="majorHAnsi" w:hAnsiTheme="majorHAnsi" w:cs="Arial Unicode MS"/>
                <w:b/>
                <w:color w:val="5A5A5A"/>
                <w:u w:color="5A5A5A"/>
              </w:rPr>
              <w:t>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 xml:space="preserve">The </w:t>
            </w:r>
            <w:proofErr w:type="spellStart"/>
            <w:r w:rsidRPr="001638A9">
              <w:rPr>
                <w:rFonts w:asciiTheme="majorHAnsi" w:hAnsiTheme="majorHAnsi" w:cs="Arial Unicode MS"/>
                <w:color w:val="5A5A5A"/>
                <w:u w:color="5A5A5A"/>
              </w:rPr>
              <w:t>ProjectPhase</w:t>
            </w:r>
            <w:proofErr w:type="spellEnd"/>
            <w:r w:rsidRPr="001638A9">
              <w:rPr>
                <w:rFonts w:asciiTheme="majorHAnsi" w:hAnsiTheme="majorHAnsi" w:cs="Arial Unicode MS"/>
                <w:color w:val="5A5A5A"/>
                <w:u w:color="5A5A5A"/>
              </w:rPr>
              <w:t xml:space="preserve"> is to be set to 0 in both </w:t>
            </w:r>
            <w:proofErr w:type="spellStart"/>
            <w:r w:rsidRPr="001638A9">
              <w:rPr>
                <w:rFonts w:asciiTheme="majorHAnsi" w:hAnsiTheme="majorHAnsi" w:cs="Arial Unicode MS"/>
                <w:color w:val="5A5A5A"/>
                <w:u w:color="5A5A5A"/>
              </w:rPr>
              <w:t>CompanyProject</w:t>
            </w:r>
            <w:proofErr w:type="spellEnd"/>
            <w:r w:rsidRPr="001638A9">
              <w:rPr>
                <w:rFonts w:asciiTheme="majorHAnsi" w:hAnsiTheme="majorHAnsi" w:cs="Arial Unicode MS"/>
                <w:color w:val="5A5A5A"/>
                <w:u w:color="5A5A5A"/>
              </w:rPr>
              <w:t xml:space="preserve"> constructors so that “Feasibility” is not skipped in </w:t>
            </w:r>
            <w:proofErr w:type="spellStart"/>
            <w:r w:rsidRPr="001638A9">
              <w:rPr>
                <w:rFonts w:asciiTheme="majorHAnsi" w:hAnsiTheme="majorHAnsi" w:cs="Arial Unicode MS"/>
                <w:color w:val="5A5A5A"/>
                <w:u w:color="5A5A5A"/>
              </w:rPr>
              <w:t>CompanyEmailSystem</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23)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Pr="001638A9" w:rsidRDefault="00F47355" w:rsidP="00357A06">
            <w:pPr>
              <w:rPr>
                <w:rFonts w:asciiTheme="majorHAnsi" w:hAnsiTheme="majorHAnsi"/>
              </w:rPr>
            </w:pPr>
          </w:p>
        </w:tc>
      </w:tr>
      <w:tr w:rsidR="00F47355" w:rsidRPr="001638A9" w14:paraId="3517A50C" w14:textId="77777777" w:rsidTr="0057675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3429FCF5"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 xml:space="preserve">The comparison statement is changed to be compared </w:t>
            </w:r>
            <w:proofErr w:type="gramStart"/>
            <w:r w:rsidRPr="001638A9">
              <w:rPr>
                <w:rFonts w:asciiTheme="majorHAnsi" w:hAnsiTheme="majorHAnsi" w:cs="Arial Unicode MS"/>
                <w:color w:val="5A5A5A"/>
                <w:u w:color="5A5A5A"/>
              </w:rPr>
              <w:t>to  the</w:t>
            </w:r>
            <w:proofErr w:type="gramEnd"/>
            <w:r w:rsidRPr="001638A9">
              <w:rPr>
                <w:rFonts w:asciiTheme="majorHAnsi" w:hAnsiTheme="majorHAnsi" w:cs="Arial Unicode MS"/>
                <w:color w:val="5A5A5A"/>
                <w:u w:color="5A5A5A"/>
              </w:rPr>
              <w:t xml:space="preserve"> length of project phases - 1 and the project phase incrementor was moved inside the else statement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change didn’t fully resolve the issue as the project could still go past the end of the array because the conditional was not &gt;= - AR 02.05.2018</w:t>
            </w:r>
          </w:p>
        </w:tc>
      </w:tr>
      <w:tr w:rsidR="00F47355" w:rsidRPr="001638A9" w14:paraId="1AF9BAC1" w14:textId="77777777" w:rsidTr="0057675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Pr="00AB46D2" w:rsidRDefault="00F47355" w:rsidP="00357A06">
            <w:pPr>
              <w:rPr>
                <w:rFonts w:asciiTheme="majorHAnsi" w:hAnsiTheme="majorHAnsi"/>
                <w:b/>
              </w:rPr>
            </w:pPr>
          </w:p>
        </w:tc>
        <w:tc>
          <w:tcPr>
            <w:tcW w:w="951" w:type="dxa"/>
            <w:vMerge/>
            <w:tcBorders>
              <w:left w:val="single" w:sz="4" w:space="0" w:color="000000"/>
              <w:bottom w:val="single" w:sz="4" w:space="0" w:color="000000"/>
              <w:right w:val="single" w:sz="4" w:space="0" w:color="000000"/>
            </w:tcBorders>
          </w:tcPr>
          <w:p w14:paraId="5C2FC867" w14:textId="77777777" w:rsidR="00F47355" w:rsidRPr="00AB46D2" w:rsidRDefault="00F47355" w:rsidP="00357A06">
            <w:pPr>
              <w:rPr>
                <w:rFonts w:asciiTheme="majorHAnsi" w:hAnsiTheme="majorHAnsi"/>
                <w:b/>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Pr="00AB46D2" w:rsidRDefault="00F47355" w:rsidP="00357A06">
            <w:pPr>
              <w:pStyle w:val="Default"/>
              <w:rPr>
                <w:rFonts w:asciiTheme="majorHAnsi" w:hAnsiTheme="majorHAnsi"/>
                <w:b/>
              </w:rPr>
            </w:pPr>
            <w:r w:rsidRPr="00AB46D2">
              <w:rPr>
                <w:rFonts w:asciiTheme="majorHAnsi" w:hAnsiTheme="majorHAnsi"/>
                <w:b/>
                <w:color w:val="444C55"/>
                <w:sz w:val="23"/>
                <w:szCs w:val="23"/>
                <w:shd w:val="clear" w:color="auto" w:fill="F1F8FF"/>
              </w:rPr>
              <w:t xml:space="preserve">fbea9fd </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This now passes the test and ensures the phase does not go past the end of the projects array. - AR 02.05.2018</w:t>
            </w:r>
          </w:p>
        </w:tc>
      </w:tr>
      <w:tr w:rsidR="00F47355" w:rsidRPr="001638A9" w14:paraId="35B84EF3" w14:textId="77777777" w:rsidTr="0057675E">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AB46D2" w:rsidRDefault="00F47355" w:rsidP="00357A06">
            <w:pPr>
              <w:rPr>
                <w:rFonts w:asciiTheme="majorHAnsi" w:hAnsiTheme="majorHAnsi"/>
                <w:b/>
              </w:rPr>
            </w:pPr>
            <w:r w:rsidRPr="00AB46D2">
              <w:rPr>
                <w:rFonts w:asciiTheme="majorHAnsi" w:hAnsiTheme="majorHAnsi"/>
                <w:b/>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555697F7"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AB46D2" w:rsidRDefault="00F47355" w:rsidP="00357A06">
            <w:pPr>
              <w:pStyle w:val="HTMLPreformatted"/>
              <w:shd w:val="clear" w:color="auto" w:fill="FFFFFF"/>
              <w:rPr>
                <w:rFonts w:asciiTheme="majorHAnsi" w:hAnsiTheme="majorHAnsi" w:cs="Consolas"/>
                <w:b/>
                <w:color w:val="24292E"/>
                <w:sz w:val="22"/>
                <w:szCs w:val="18"/>
              </w:rPr>
            </w:pPr>
            <w:r w:rsidRPr="00AB46D2">
              <w:rPr>
                <w:rFonts w:asciiTheme="majorHAnsi" w:hAnsiTheme="majorHAnsi" w:cs="Consolas"/>
                <w:b/>
                <w:color w:val="24292E"/>
                <w:sz w:val="22"/>
                <w:szCs w:val="18"/>
              </w:rPr>
              <w:t>ca6ce13</w:t>
            </w:r>
          </w:p>
          <w:p w14:paraId="36673A43" w14:textId="77777777" w:rsidR="00F47355" w:rsidRPr="00AB46D2" w:rsidRDefault="00F47355" w:rsidP="00357A06">
            <w:pPr>
              <w:pStyle w:val="Default"/>
              <w:rPr>
                <w:rFonts w:asciiTheme="majorHAnsi" w:hAnsiTheme="majorHAnsi"/>
                <w:b/>
                <w:color w:val="444C55"/>
                <w:sz w:val="23"/>
                <w:szCs w:val="23"/>
                <w:shd w:val="clear" w:color="auto" w:fill="F1F8FF"/>
              </w:rPr>
            </w:pP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Add a statement to initialize the next phase of the </w:t>
            </w:r>
            <w:proofErr w:type="spellStart"/>
            <w:r w:rsidRPr="001638A9">
              <w:rPr>
                <w:rFonts w:asciiTheme="majorHAnsi" w:hAnsiTheme="majorHAnsi" w:cs="Arial Unicode MS"/>
                <w:color w:val="5A5A5A"/>
                <w:u w:color="5A5A5A"/>
              </w:rPr>
              <w:t>ProjectEmail</w:t>
            </w:r>
            <w:proofErr w:type="spellEnd"/>
            <w:r w:rsidRPr="001638A9">
              <w:rPr>
                <w:rFonts w:asciiTheme="majorHAnsi" w:hAnsiTheme="majorHAnsi" w:cs="Arial Unicode MS"/>
                <w:color w:val="5A5A5A"/>
                <w:u w:color="5A5A5A"/>
              </w:rPr>
              <w:t xml:space="preserve"> array list after the phase has been checked and incremented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94-95)</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03.05.2018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The change included a new line of code after changing phases to initialize the next part of the array list. – CS 03.05.2018</w:t>
            </w:r>
          </w:p>
        </w:tc>
      </w:tr>
    </w:tbl>
    <w:p w14:paraId="7AB98894" w14:textId="77777777" w:rsidR="00F47355" w:rsidRPr="001638A9" w:rsidRDefault="00F47355" w:rsidP="00F47355">
      <w:pPr>
        <w:pStyle w:val="Body"/>
        <w:widowControl w:val="0"/>
        <w:spacing w:line="240" w:lineRule="auto"/>
        <w:rPr>
          <w:rFonts w:asciiTheme="majorHAnsi" w:hAnsiTheme="majorHAnsi"/>
        </w:rPr>
      </w:pPr>
    </w:p>
    <w:p w14:paraId="4BF358EB" w14:textId="44155D55" w:rsidR="001A50FD" w:rsidRPr="001638A9" w:rsidRDefault="00F47355" w:rsidP="001A50FD">
      <w:pPr>
        <w:pStyle w:val="Heading1"/>
      </w:pPr>
      <w:r w:rsidRPr="001638A9">
        <w:lastRenderedPageBreak/>
        <w:br/>
      </w:r>
      <w:r w:rsidR="001A50FD" w:rsidRPr="001638A9">
        <w:t>Project Bug List Fix</w:t>
      </w:r>
    </w:p>
    <w:tbl>
      <w:tblPr>
        <w:tblW w:w="204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rsidRPr="001638A9" w14:paraId="62AFE449" w14:textId="77777777" w:rsidTr="00A13983">
        <w:trPr>
          <w:trHeight w:val="1748"/>
        </w:trPr>
        <w:tc>
          <w:tcPr>
            <w:tcW w:w="1021" w:type="dxa"/>
            <w:shd w:val="clear" w:color="auto" w:fill="FCFCFC" w:themeFill="background2" w:themeFillTint="33"/>
            <w:tcMar>
              <w:top w:w="80" w:type="dxa"/>
              <w:left w:w="80" w:type="dxa"/>
              <w:bottom w:w="80" w:type="dxa"/>
              <w:right w:w="80" w:type="dxa"/>
            </w:tcMar>
          </w:tcPr>
          <w:p w14:paraId="7E5BEA03"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ID</w:t>
            </w:r>
          </w:p>
        </w:tc>
        <w:tc>
          <w:tcPr>
            <w:tcW w:w="3119" w:type="dxa"/>
            <w:shd w:val="clear" w:color="auto" w:fill="FCFCFC" w:themeFill="background2" w:themeFillTint="33"/>
            <w:tcMar>
              <w:top w:w="80" w:type="dxa"/>
              <w:left w:w="80" w:type="dxa"/>
              <w:bottom w:w="80" w:type="dxa"/>
              <w:right w:w="80" w:type="dxa"/>
            </w:tcMar>
          </w:tcPr>
          <w:p w14:paraId="272D5EBE"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Description</w:t>
            </w:r>
          </w:p>
        </w:tc>
        <w:tc>
          <w:tcPr>
            <w:tcW w:w="1559" w:type="dxa"/>
            <w:shd w:val="clear" w:color="auto" w:fill="FCFCFC" w:themeFill="background2" w:themeFillTint="33"/>
            <w:tcMar>
              <w:top w:w="80" w:type="dxa"/>
              <w:left w:w="80" w:type="dxa"/>
              <w:bottom w:w="80" w:type="dxa"/>
              <w:right w:w="80" w:type="dxa"/>
            </w:tcMar>
          </w:tcPr>
          <w:p w14:paraId="129856FF" w14:textId="77777777" w:rsidR="00F47355" w:rsidRPr="001638A9" w:rsidRDefault="00F47355" w:rsidP="00357A06">
            <w:pPr>
              <w:pStyle w:val="Body"/>
              <w:rPr>
                <w:rFonts w:asciiTheme="majorHAnsi" w:hAnsiTheme="majorHAnsi"/>
                <w:b/>
              </w:rPr>
            </w:pPr>
            <w:r w:rsidRPr="001638A9">
              <w:rPr>
                <w:rFonts w:asciiTheme="majorHAnsi" w:hAnsiTheme="majorHAnsi"/>
                <w:b/>
                <w:bCs/>
              </w:rPr>
              <w:t>Line of code</w:t>
            </w:r>
          </w:p>
        </w:tc>
        <w:tc>
          <w:tcPr>
            <w:tcW w:w="1134" w:type="dxa"/>
            <w:shd w:val="clear" w:color="auto" w:fill="FCFCFC" w:themeFill="background2" w:themeFillTint="33"/>
            <w:tcMar>
              <w:top w:w="80" w:type="dxa"/>
              <w:left w:w="80" w:type="dxa"/>
              <w:bottom w:w="80" w:type="dxa"/>
              <w:right w:w="80" w:type="dxa"/>
            </w:tcMar>
          </w:tcPr>
          <w:p w14:paraId="794E4269" w14:textId="77777777" w:rsidR="00F47355" w:rsidRPr="001638A9" w:rsidRDefault="00F47355" w:rsidP="00357A06">
            <w:pPr>
              <w:pStyle w:val="Body"/>
              <w:rPr>
                <w:rFonts w:asciiTheme="majorHAnsi" w:hAnsiTheme="majorHAnsi"/>
                <w:b/>
              </w:rPr>
            </w:pPr>
            <w:r w:rsidRPr="001638A9">
              <w:rPr>
                <w:rFonts w:asciiTheme="majorHAnsi" w:hAnsiTheme="majorHAnsi"/>
                <w:b/>
                <w:bCs/>
              </w:rPr>
              <w:t>Test ID (if created)</w:t>
            </w:r>
          </w:p>
        </w:tc>
        <w:tc>
          <w:tcPr>
            <w:tcW w:w="1134" w:type="dxa"/>
            <w:shd w:val="clear" w:color="auto" w:fill="FCFCFC" w:themeFill="background2" w:themeFillTint="33"/>
            <w:tcMar>
              <w:top w:w="80" w:type="dxa"/>
              <w:left w:w="80" w:type="dxa"/>
              <w:bottom w:w="80" w:type="dxa"/>
              <w:right w:w="80" w:type="dxa"/>
            </w:tcMar>
          </w:tcPr>
          <w:p w14:paraId="4A56A4D0" w14:textId="77777777" w:rsidR="00F47355" w:rsidRPr="001638A9" w:rsidRDefault="00F47355" w:rsidP="00357A06">
            <w:pPr>
              <w:pStyle w:val="Body"/>
              <w:rPr>
                <w:rFonts w:asciiTheme="majorHAnsi" w:hAnsiTheme="majorHAnsi"/>
                <w:b/>
              </w:rPr>
            </w:pPr>
            <w:r w:rsidRPr="001638A9">
              <w:rPr>
                <w:rFonts w:asciiTheme="majorHAnsi" w:hAnsiTheme="majorHAnsi"/>
                <w:b/>
                <w:bCs/>
              </w:rPr>
              <w:t>Change ID</w:t>
            </w:r>
          </w:p>
        </w:tc>
        <w:tc>
          <w:tcPr>
            <w:tcW w:w="1276" w:type="dxa"/>
            <w:shd w:val="clear" w:color="auto" w:fill="FCFCFC" w:themeFill="background2" w:themeFillTint="33"/>
            <w:tcMar>
              <w:top w:w="80" w:type="dxa"/>
              <w:left w:w="80" w:type="dxa"/>
              <w:bottom w:w="80" w:type="dxa"/>
              <w:right w:w="80" w:type="dxa"/>
            </w:tcMar>
          </w:tcPr>
          <w:p w14:paraId="78FDA457" w14:textId="77777777" w:rsidR="00F47355" w:rsidRPr="001638A9" w:rsidRDefault="00F47355" w:rsidP="00357A06">
            <w:pPr>
              <w:pStyle w:val="Body"/>
              <w:rPr>
                <w:rFonts w:asciiTheme="majorHAnsi" w:hAnsiTheme="majorHAnsi"/>
                <w:b/>
              </w:rPr>
            </w:pPr>
            <w:r w:rsidRPr="001638A9">
              <w:rPr>
                <w:rFonts w:asciiTheme="majorHAnsi" w:hAnsiTheme="majorHAnsi"/>
                <w:b/>
                <w:bCs/>
              </w:rPr>
              <w:t>Proposed Fix</w:t>
            </w:r>
          </w:p>
        </w:tc>
        <w:tc>
          <w:tcPr>
            <w:tcW w:w="992" w:type="dxa"/>
            <w:shd w:val="clear" w:color="auto" w:fill="FCFCFC" w:themeFill="background2" w:themeFillTint="33"/>
            <w:tcMar>
              <w:top w:w="80" w:type="dxa"/>
              <w:left w:w="80" w:type="dxa"/>
              <w:bottom w:w="80" w:type="dxa"/>
              <w:right w:w="80" w:type="dxa"/>
            </w:tcMar>
          </w:tcPr>
          <w:p w14:paraId="35968336" w14:textId="77777777" w:rsidR="00F47355" w:rsidRPr="001638A9" w:rsidRDefault="00F47355" w:rsidP="00357A06">
            <w:pPr>
              <w:pStyle w:val="Body"/>
              <w:rPr>
                <w:rFonts w:asciiTheme="majorHAnsi" w:hAnsiTheme="majorHAnsi"/>
                <w:b/>
                <w:bCs/>
              </w:rPr>
            </w:pPr>
            <w:r w:rsidRPr="001638A9">
              <w:rPr>
                <w:rFonts w:asciiTheme="majorHAnsi" w:hAnsiTheme="majorHAnsi"/>
                <w:b/>
                <w:bCs/>
              </w:rPr>
              <w:t>Priority</w:t>
            </w:r>
          </w:p>
          <w:p w14:paraId="6A346DC8" w14:textId="77777777" w:rsidR="00F47355" w:rsidRPr="001638A9" w:rsidRDefault="00F47355" w:rsidP="00357A06">
            <w:pPr>
              <w:pStyle w:val="Body"/>
              <w:rPr>
                <w:rFonts w:asciiTheme="majorHAnsi" w:hAnsiTheme="majorHAnsi"/>
                <w:b/>
              </w:rPr>
            </w:pPr>
            <w:r w:rsidRPr="001638A9">
              <w:rPr>
                <w:rFonts w:asciiTheme="majorHAnsi" w:hAnsiTheme="majorHAnsi"/>
                <w:b/>
                <w:bCs/>
              </w:rPr>
              <w:t>High, Med, Low</w:t>
            </w:r>
          </w:p>
        </w:tc>
        <w:tc>
          <w:tcPr>
            <w:tcW w:w="1418" w:type="dxa"/>
            <w:shd w:val="clear" w:color="auto" w:fill="FCFCFC" w:themeFill="background2" w:themeFillTint="33"/>
            <w:tcMar>
              <w:top w:w="80" w:type="dxa"/>
              <w:left w:w="80" w:type="dxa"/>
              <w:bottom w:w="80" w:type="dxa"/>
              <w:right w:w="80" w:type="dxa"/>
            </w:tcMar>
          </w:tcPr>
          <w:p w14:paraId="7864703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identified</w:t>
            </w:r>
          </w:p>
        </w:tc>
        <w:tc>
          <w:tcPr>
            <w:tcW w:w="992" w:type="dxa"/>
            <w:shd w:val="clear" w:color="auto" w:fill="FCFCFC" w:themeFill="background2" w:themeFillTint="33"/>
            <w:tcMar>
              <w:top w:w="80" w:type="dxa"/>
              <w:left w:w="80" w:type="dxa"/>
              <w:bottom w:w="80" w:type="dxa"/>
              <w:right w:w="80" w:type="dxa"/>
            </w:tcMar>
          </w:tcPr>
          <w:p w14:paraId="4031D0A9" w14:textId="77777777" w:rsidR="00F47355" w:rsidRPr="001638A9" w:rsidRDefault="00F47355" w:rsidP="00357A06">
            <w:pPr>
              <w:pStyle w:val="Body"/>
              <w:rPr>
                <w:rFonts w:asciiTheme="majorHAnsi" w:hAnsiTheme="majorHAnsi"/>
                <w:b/>
              </w:rPr>
            </w:pPr>
            <w:r w:rsidRPr="001638A9">
              <w:rPr>
                <w:rFonts w:asciiTheme="majorHAnsi" w:hAnsiTheme="majorHAnsi"/>
                <w:b/>
                <w:bCs/>
              </w:rPr>
              <w:t>Fixed? (Yes/No)</w:t>
            </w:r>
          </w:p>
        </w:tc>
        <w:tc>
          <w:tcPr>
            <w:tcW w:w="1701" w:type="dxa"/>
            <w:shd w:val="clear" w:color="auto" w:fill="FCFCFC" w:themeFill="background2" w:themeFillTint="33"/>
            <w:tcMar>
              <w:top w:w="80" w:type="dxa"/>
              <w:left w:w="80" w:type="dxa"/>
              <w:bottom w:w="80" w:type="dxa"/>
              <w:right w:w="80" w:type="dxa"/>
            </w:tcMar>
          </w:tcPr>
          <w:p w14:paraId="521EC5C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fixed</w:t>
            </w:r>
          </w:p>
        </w:tc>
        <w:tc>
          <w:tcPr>
            <w:tcW w:w="1559" w:type="dxa"/>
            <w:shd w:val="clear" w:color="auto" w:fill="FCFCFC" w:themeFill="background2" w:themeFillTint="33"/>
            <w:tcMar>
              <w:top w:w="80" w:type="dxa"/>
              <w:left w:w="80" w:type="dxa"/>
              <w:bottom w:w="80" w:type="dxa"/>
              <w:right w:w="80" w:type="dxa"/>
            </w:tcMar>
          </w:tcPr>
          <w:p w14:paraId="019629BB" w14:textId="77777777" w:rsidR="00F47355" w:rsidRPr="001638A9" w:rsidRDefault="00F47355" w:rsidP="00357A06">
            <w:pPr>
              <w:pStyle w:val="Body"/>
              <w:rPr>
                <w:rFonts w:asciiTheme="majorHAnsi" w:hAnsiTheme="majorHAnsi"/>
                <w:b/>
              </w:rPr>
            </w:pPr>
            <w:r w:rsidRPr="001638A9">
              <w:rPr>
                <w:rFonts w:asciiTheme="majorHAnsi" w:hAnsiTheme="majorHAnsi"/>
                <w:b/>
                <w:bCs/>
              </w:rPr>
              <w:t>Who identified/fixed the test?</w:t>
            </w:r>
          </w:p>
        </w:tc>
        <w:tc>
          <w:tcPr>
            <w:tcW w:w="1701" w:type="dxa"/>
            <w:shd w:val="clear" w:color="auto" w:fill="FCFCFC" w:themeFill="background2" w:themeFillTint="33"/>
            <w:tcMar>
              <w:top w:w="80" w:type="dxa"/>
              <w:left w:w="80" w:type="dxa"/>
              <w:bottom w:w="80" w:type="dxa"/>
              <w:right w:w="80" w:type="dxa"/>
            </w:tcMar>
          </w:tcPr>
          <w:p w14:paraId="78CB9484" w14:textId="77777777" w:rsidR="00F47355" w:rsidRPr="001638A9" w:rsidRDefault="00F47355" w:rsidP="00357A06">
            <w:pPr>
              <w:pStyle w:val="Body"/>
              <w:rPr>
                <w:rFonts w:asciiTheme="majorHAnsi" w:hAnsiTheme="majorHAnsi"/>
                <w:b/>
              </w:rPr>
            </w:pPr>
            <w:r w:rsidRPr="001638A9">
              <w:rPr>
                <w:rFonts w:asciiTheme="majorHAnsi" w:hAnsiTheme="majorHAnsi"/>
                <w:b/>
                <w:bCs/>
              </w:rPr>
              <w:t>Does the bugged code relate to other functions?</w:t>
            </w:r>
          </w:p>
        </w:tc>
        <w:tc>
          <w:tcPr>
            <w:tcW w:w="2835" w:type="dxa"/>
            <w:shd w:val="clear" w:color="auto" w:fill="FCFCFC" w:themeFill="background2" w:themeFillTint="33"/>
            <w:tcMar>
              <w:top w:w="80" w:type="dxa"/>
              <w:left w:w="80" w:type="dxa"/>
              <w:bottom w:w="80" w:type="dxa"/>
              <w:right w:w="80" w:type="dxa"/>
            </w:tcMar>
          </w:tcPr>
          <w:p w14:paraId="350D84E4" w14:textId="77777777" w:rsidR="00F47355" w:rsidRPr="001638A9" w:rsidRDefault="00F47355" w:rsidP="00357A06">
            <w:pPr>
              <w:pStyle w:val="Body"/>
              <w:rPr>
                <w:rFonts w:asciiTheme="majorHAnsi" w:hAnsiTheme="majorHAnsi"/>
                <w:b/>
              </w:rPr>
            </w:pPr>
            <w:r w:rsidRPr="001638A9">
              <w:rPr>
                <w:rFonts w:asciiTheme="majorHAnsi" w:hAnsiTheme="majorHAnsi"/>
                <w:b/>
                <w:bCs/>
              </w:rPr>
              <w:t>Notes</w:t>
            </w:r>
          </w:p>
        </w:tc>
      </w:tr>
      <w:tr w:rsidR="00F47355" w:rsidRPr="001638A9" w14:paraId="3B80F914" w14:textId="77777777" w:rsidTr="00A13983">
        <w:trPr>
          <w:trHeight w:val="2122"/>
        </w:trPr>
        <w:tc>
          <w:tcPr>
            <w:tcW w:w="1021" w:type="dxa"/>
            <w:shd w:val="clear" w:color="auto" w:fill="EDFFE6"/>
            <w:tcMar>
              <w:top w:w="80" w:type="dxa"/>
              <w:left w:w="80" w:type="dxa"/>
              <w:bottom w:w="80" w:type="dxa"/>
              <w:right w:w="80" w:type="dxa"/>
            </w:tcMar>
          </w:tcPr>
          <w:p w14:paraId="10D5ACF9" w14:textId="5AE12A2F"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201</w:t>
            </w:r>
          </w:p>
        </w:tc>
        <w:tc>
          <w:tcPr>
            <w:tcW w:w="3119" w:type="dxa"/>
            <w:shd w:val="clear" w:color="auto" w:fill="EDFFE6"/>
            <w:tcMar>
              <w:top w:w="80" w:type="dxa"/>
              <w:left w:w="80" w:type="dxa"/>
              <w:bottom w:w="80" w:type="dxa"/>
              <w:right w:w="80" w:type="dxa"/>
            </w:tcMar>
          </w:tcPr>
          <w:p w14:paraId="705987DF" w14:textId="77777777" w:rsidR="00F47355" w:rsidRPr="001638A9" w:rsidRDefault="00F47355" w:rsidP="00357A06">
            <w:pPr>
              <w:pStyle w:val="Body"/>
              <w:rPr>
                <w:rFonts w:asciiTheme="majorHAnsi" w:hAnsiTheme="majorHAnsi"/>
              </w:rPr>
            </w:pPr>
            <w:r w:rsidRPr="001638A9">
              <w:rPr>
                <w:rFonts w:asciiTheme="majorHAnsi" w:hAnsiTheme="majorHAnsi"/>
              </w:rPr>
              <w:t>Project Phase Name set to Design when created instead of Feasibility - This also impacts the default constructor and Phase ID tests</w:t>
            </w:r>
          </w:p>
        </w:tc>
        <w:tc>
          <w:tcPr>
            <w:tcW w:w="1559" w:type="dxa"/>
            <w:shd w:val="clear" w:color="auto" w:fill="EDFFE6"/>
            <w:tcMar>
              <w:top w:w="80" w:type="dxa"/>
              <w:left w:w="80" w:type="dxa"/>
              <w:bottom w:w="80" w:type="dxa"/>
              <w:right w:w="80" w:type="dxa"/>
            </w:tcMar>
          </w:tcPr>
          <w:p w14:paraId="35BE77CA" w14:textId="1975C526" w:rsidR="00F47355" w:rsidRPr="001638A9" w:rsidRDefault="00CF20F5" w:rsidP="00357A06">
            <w:pPr>
              <w:pStyle w:val="Body"/>
              <w:rPr>
                <w:rFonts w:asciiTheme="majorHAnsi" w:hAnsiTheme="majorHAnsi"/>
              </w:rPr>
            </w:pPr>
            <w:r>
              <w:rPr>
                <w:rFonts w:asciiTheme="majorHAnsi" w:hAnsiTheme="majorHAnsi"/>
              </w:rPr>
              <w:t>Line 23 &amp; 38</w:t>
            </w:r>
            <w:r w:rsidR="00F47355" w:rsidRPr="001638A9">
              <w:rPr>
                <w:rFonts w:asciiTheme="majorHAnsi" w:hAnsiTheme="majorHAnsi"/>
              </w:rPr>
              <w:t xml:space="preserve">: Company </w:t>
            </w:r>
            <w:proofErr w:type="spellStart"/>
            <w:r w:rsidR="00F47355" w:rsidRPr="001638A9">
              <w:rPr>
                <w:rFonts w:asciiTheme="majorHAnsi" w:hAnsiTheme="majorHAnsi"/>
              </w:rPr>
              <w:t>Project.class</w:t>
            </w:r>
            <w:proofErr w:type="spellEnd"/>
          </w:p>
        </w:tc>
        <w:tc>
          <w:tcPr>
            <w:tcW w:w="1134" w:type="dxa"/>
            <w:shd w:val="clear" w:color="auto" w:fill="EDFFE6"/>
            <w:tcMar>
              <w:top w:w="80" w:type="dxa"/>
              <w:left w:w="80" w:type="dxa"/>
              <w:bottom w:w="80" w:type="dxa"/>
              <w:right w:w="80" w:type="dxa"/>
            </w:tcMar>
          </w:tcPr>
          <w:p w14:paraId="67064AEF" w14:textId="77777777" w:rsidR="00F47355" w:rsidRPr="001638A9" w:rsidRDefault="00F47355" w:rsidP="00357A06">
            <w:pPr>
              <w:pStyle w:val="Body"/>
              <w:rPr>
                <w:rFonts w:asciiTheme="majorHAnsi" w:hAnsiTheme="majorHAnsi"/>
              </w:rPr>
            </w:pPr>
            <w:r w:rsidRPr="001638A9">
              <w:rPr>
                <w:rFonts w:asciiTheme="majorHAnsi" w:hAnsiTheme="majorHAnsi"/>
              </w:rPr>
              <w:t>201</w:t>
            </w:r>
          </w:p>
          <w:p w14:paraId="7775A8C2" w14:textId="77777777" w:rsidR="00F47355" w:rsidRPr="001638A9" w:rsidRDefault="00F47355" w:rsidP="00357A06">
            <w:pPr>
              <w:pStyle w:val="Body"/>
              <w:rPr>
                <w:rFonts w:asciiTheme="majorHAnsi" w:hAnsiTheme="majorHAnsi"/>
              </w:rPr>
            </w:pPr>
            <w:r w:rsidRPr="001638A9">
              <w:rPr>
                <w:rFonts w:asciiTheme="majorHAnsi" w:hAnsiTheme="majorHAnsi"/>
              </w:rPr>
              <w:t>202</w:t>
            </w:r>
          </w:p>
          <w:p w14:paraId="77D816EE" w14:textId="77777777" w:rsidR="00F47355" w:rsidRPr="001638A9" w:rsidRDefault="00F47355" w:rsidP="00357A06">
            <w:pPr>
              <w:pStyle w:val="Body"/>
              <w:rPr>
                <w:rFonts w:asciiTheme="majorHAnsi" w:hAnsiTheme="majorHAnsi"/>
              </w:rPr>
            </w:pPr>
          </w:p>
        </w:tc>
        <w:tc>
          <w:tcPr>
            <w:tcW w:w="1134" w:type="dxa"/>
            <w:shd w:val="clear" w:color="auto" w:fill="EDFFE6"/>
            <w:tcMar>
              <w:top w:w="80" w:type="dxa"/>
              <w:left w:w="80" w:type="dxa"/>
              <w:bottom w:w="80" w:type="dxa"/>
              <w:right w:w="80" w:type="dxa"/>
            </w:tcMar>
          </w:tcPr>
          <w:p w14:paraId="37F49D6D"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CHGE201</w:t>
            </w:r>
          </w:p>
        </w:tc>
        <w:tc>
          <w:tcPr>
            <w:tcW w:w="1276" w:type="dxa"/>
            <w:shd w:val="clear" w:color="auto" w:fill="EDFFE6"/>
            <w:tcMar>
              <w:top w:w="80" w:type="dxa"/>
              <w:left w:w="80" w:type="dxa"/>
              <w:bottom w:w="80" w:type="dxa"/>
              <w:right w:w="80" w:type="dxa"/>
            </w:tcMar>
          </w:tcPr>
          <w:p w14:paraId="3E4826E7" w14:textId="77777777" w:rsidR="00F47355" w:rsidRPr="001638A9" w:rsidRDefault="00F47355" w:rsidP="00357A06">
            <w:pPr>
              <w:pStyle w:val="Body"/>
              <w:rPr>
                <w:rFonts w:asciiTheme="majorHAnsi" w:hAnsiTheme="majorHAnsi"/>
              </w:rPr>
            </w:pPr>
            <w:r w:rsidRPr="001638A9">
              <w:rPr>
                <w:rFonts w:asciiTheme="majorHAnsi" w:hAnsiTheme="majorHAnsi"/>
              </w:rPr>
              <w:t>Set the Project phase to 0 more details in CHGE201</w:t>
            </w:r>
          </w:p>
        </w:tc>
        <w:tc>
          <w:tcPr>
            <w:tcW w:w="992" w:type="dxa"/>
            <w:shd w:val="clear" w:color="auto" w:fill="EDFFE6"/>
            <w:tcMar>
              <w:top w:w="80" w:type="dxa"/>
              <w:left w:w="80" w:type="dxa"/>
              <w:bottom w:w="80" w:type="dxa"/>
              <w:right w:w="80" w:type="dxa"/>
            </w:tcMar>
          </w:tcPr>
          <w:p w14:paraId="7109509E" w14:textId="77777777" w:rsidR="00F47355" w:rsidRPr="001638A9" w:rsidRDefault="00F47355" w:rsidP="00357A06">
            <w:pPr>
              <w:pStyle w:val="Body"/>
              <w:rPr>
                <w:rFonts w:asciiTheme="majorHAnsi" w:hAnsiTheme="majorHAnsi"/>
              </w:rPr>
            </w:pPr>
            <w:r w:rsidRPr="001638A9">
              <w:rPr>
                <w:rFonts w:asciiTheme="majorHAnsi" w:hAnsiTheme="majorHAnsi"/>
              </w:rPr>
              <w:t>Med</w:t>
            </w:r>
          </w:p>
        </w:tc>
        <w:tc>
          <w:tcPr>
            <w:tcW w:w="1418" w:type="dxa"/>
            <w:shd w:val="clear" w:color="auto" w:fill="EDFFE6"/>
            <w:tcMar>
              <w:top w:w="80" w:type="dxa"/>
              <w:left w:w="80" w:type="dxa"/>
              <w:bottom w:w="80" w:type="dxa"/>
              <w:right w:w="80" w:type="dxa"/>
            </w:tcMar>
          </w:tcPr>
          <w:p w14:paraId="0D66C266"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shd w:val="clear" w:color="auto" w:fill="EDFFE6"/>
            <w:tcMar>
              <w:top w:w="80" w:type="dxa"/>
              <w:left w:w="80" w:type="dxa"/>
              <w:bottom w:w="80" w:type="dxa"/>
              <w:right w:w="80" w:type="dxa"/>
            </w:tcMar>
          </w:tcPr>
          <w:p w14:paraId="3A3C866A"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shd w:val="clear" w:color="auto" w:fill="EDFFE6"/>
            <w:tcMar>
              <w:top w:w="80" w:type="dxa"/>
              <w:left w:w="80" w:type="dxa"/>
              <w:bottom w:w="80" w:type="dxa"/>
              <w:right w:w="80" w:type="dxa"/>
            </w:tcMar>
          </w:tcPr>
          <w:p w14:paraId="3EFD75A9" w14:textId="77777777" w:rsidR="00F47355" w:rsidRPr="001638A9" w:rsidRDefault="00F47355" w:rsidP="00357A06">
            <w:pPr>
              <w:rPr>
                <w:rFonts w:asciiTheme="majorHAnsi" w:hAnsiTheme="majorHAnsi"/>
              </w:rPr>
            </w:pPr>
            <w:r w:rsidRPr="001638A9">
              <w:rPr>
                <w:rFonts w:asciiTheme="majorHAnsi" w:hAnsiTheme="majorHAnsi"/>
              </w:rPr>
              <w:t>02.05.2018</w:t>
            </w:r>
          </w:p>
        </w:tc>
        <w:tc>
          <w:tcPr>
            <w:tcW w:w="1559" w:type="dxa"/>
            <w:shd w:val="clear" w:color="auto" w:fill="EDFFE6"/>
            <w:tcMar>
              <w:top w:w="80" w:type="dxa"/>
              <w:left w:w="80" w:type="dxa"/>
              <w:bottom w:w="80" w:type="dxa"/>
              <w:right w:w="80" w:type="dxa"/>
            </w:tcMar>
          </w:tcPr>
          <w:p w14:paraId="1C97B67A" w14:textId="77777777" w:rsidR="00F47355" w:rsidRPr="001638A9" w:rsidRDefault="00F47355" w:rsidP="00357A06">
            <w:pPr>
              <w:pStyle w:val="Body"/>
              <w:rPr>
                <w:rFonts w:asciiTheme="majorHAnsi" w:hAnsiTheme="majorHAnsi"/>
              </w:rPr>
            </w:pPr>
            <w:r w:rsidRPr="001638A9">
              <w:rPr>
                <w:rFonts w:asciiTheme="majorHAnsi" w:hAnsiTheme="majorHAnsi"/>
              </w:rPr>
              <w:t>Justin NG</w:t>
            </w:r>
          </w:p>
        </w:tc>
        <w:tc>
          <w:tcPr>
            <w:tcW w:w="1701" w:type="dxa"/>
            <w:shd w:val="clear" w:color="auto" w:fill="EDFFE6"/>
            <w:tcMar>
              <w:top w:w="80" w:type="dxa"/>
              <w:left w:w="80" w:type="dxa"/>
              <w:bottom w:w="80" w:type="dxa"/>
              <w:right w:w="80" w:type="dxa"/>
            </w:tcMar>
          </w:tcPr>
          <w:p w14:paraId="0340373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shd w:val="clear" w:color="auto" w:fill="EDFFE6"/>
            <w:tcMar>
              <w:top w:w="80" w:type="dxa"/>
              <w:left w:w="80" w:type="dxa"/>
              <w:bottom w:w="80" w:type="dxa"/>
              <w:right w:w="80" w:type="dxa"/>
            </w:tcMar>
          </w:tcPr>
          <w:p w14:paraId="519425F5" w14:textId="77777777" w:rsidR="00F47355" w:rsidRPr="001638A9" w:rsidRDefault="00F47355" w:rsidP="00357A06">
            <w:pPr>
              <w:rPr>
                <w:rFonts w:asciiTheme="majorHAnsi" w:hAnsiTheme="majorHAnsi"/>
              </w:rPr>
            </w:pPr>
            <w:r w:rsidRPr="001638A9">
              <w:rPr>
                <w:rFonts w:asciiTheme="majorHAnsi" w:hAnsiTheme="majorHAnsi"/>
              </w:rPr>
              <w:t>The tests listed in test id are tests that first outlined this bug.</w:t>
            </w:r>
          </w:p>
        </w:tc>
      </w:tr>
      <w:tr w:rsidR="00F47355" w:rsidRPr="001638A9" w14:paraId="3CF6686A" w14:textId="77777777" w:rsidTr="00A13983">
        <w:trPr>
          <w:trHeight w:val="1498"/>
        </w:trPr>
        <w:tc>
          <w:tcPr>
            <w:tcW w:w="1021" w:type="dxa"/>
            <w:shd w:val="clear" w:color="auto" w:fill="EDFFE6"/>
            <w:tcMar>
              <w:top w:w="80" w:type="dxa"/>
              <w:left w:w="80" w:type="dxa"/>
              <w:bottom w:w="80" w:type="dxa"/>
              <w:right w:w="80" w:type="dxa"/>
            </w:tcMar>
          </w:tcPr>
          <w:p w14:paraId="5DE05346" w14:textId="3C86B038" w:rsidR="00F47355" w:rsidRPr="001638A9" w:rsidRDefault="00BB7666" w:rsidP="00357A06">
            <w:pPr>
              <w:pStyle w:val="Body"/>
              <w:rPr>
                <w:rFonts w:asciiTheme="majorHAnsi" w:hAnsiTheme="majorHAnsi"/>
                <w:b/>
                <w:bCs/>
              </w:rPr>
            </w:pPr>
            <w:r w:rsidRPr="001638A9">
              <w:rPr>
                <w:rFonts w:asciiTheme="majorHAnsi" w:hAnsiTheme="majorHAnsi"/>
                <w:b/>
                <w:bCs/>
              </w:rPr>
              <w:t>BUG</w:t>
            </w:r>
            <w:r w:rsidR="00F47355" w:rsidRPr="001638A9">
              <w:rPr>
                <w:rFonts w:asciiTheme="majorHAnsi" w:hAnsiTheme="majorHAnsi"/>
                <w:b/>
                <w:bCs/>
              </w:rPr>
              <w:t xml:space="preserve"> 202 </w:t>
            </w:r>
          </w:p>
          <w:p w14:paraId="01E78A90" w14:textId="77777777" w:rsidR="00F47355" w:rsidRPr="001638A9" w:rsidRDefault="00F47355" w:rsidP="00357A06">
            <w:pPr>
              <w:pStyle w:val="Body"/>
              <w:rPr>
                <w:rFonts w:asciiTheme="majorHAnsi" w:hAnsiTheme="majorHAnsi"/>
                <w:b/>
                <w:bCs/>
              </w:rPr>
            </w:pPr>
            <w:r w:rsidRPr="001638A9">
              <w:rPr>
                <w:rFonts w:asciiTheme="majorHAnsi" w:hAnsiTheme="majorHAnsi"/>
                <w:b/>
                <w:bCs/>
              </w:rPr>
              <w:t xml:space="preserve"> </w:t>
            </w:r>
          </w:p>
          <w:p w14:paraId="2ABB5988" w14:textId="77777777" w:rsidR="00F47355" w:rsidRPr="001638A9" w:rsidRDefault="00F47355" w:rsidP="00357A06">
            <w:pPr>
              <w:pStyle w:val="Body"/>
              <w:rPr>
                <w:rFonts w:asciiTheme="majorHAnsi" w:hAnsiTheme="majorHAnsi"/>
              </w:rPr>
            </w:pPr>
            <w:r w:rsidRPr="001638A9">
              <w:rPr>
                <w:rFonts w:asciiTheme="majorHAnsi" w:hAnsiTheme="majorHAnsi"/>
                <w:b/>
                <w:bCs/>
              </w:rPr>
              <w:t xml:space="preserve"> </w:t>
            </w:r>
          </w:p>
        </w:tc>
        <w:tc>
          <w:tcPr>
            <w:tcW w:w="3119" w:type="dxa"/>
            <w:shd w:val="clear" w:color="auto" w:fill="EDFFE6"/>
            <w:tcMar>
              <w:top w:w="80" w:type="dxa"/>
              <w:left w:w="80" w:type="dxa"/>
              <w:bottom w:w="80" w:type="dxa"/>
              <w:right w:w="80" w:type="dxa"/>
            </w:tcMar>
          </w:tcPr>
          <w:p w14:paraId="7066781E" w14:textId="0A04BCF0" w:rsidR="00F47355" w:rsidRPr="001638A9" w:rsidRDefault="00F47355" w:rsidP="00357A06">
            <w:pPr>
              <w:pStyle w:val="Body"/>
              <w:rPr>
                <w:rFonts w:asciiTheme="majorHAnsi" w:hAnsiTheme="majorHAnsi"/>
              </w:rPr>
            </w:pPr>
            <w:r w:rsidRPr="001638A9">
              <w:rPr>
                <w:rFonts w:asciiTheme="majorHAnsi" w:hAnsiTheme="majorHAnsi"/>
              </w:rPr>
              <w:t xml:space="preserve">Project Phase ID </w:t>
            </w:r>
            <w:proofErr w:type="gramStart"/>
            <w:r w:rsidRPr="001638A9">
              <w:rPr>
                <w:rFonts w:asciiTheme="majorHAnsi" w:hAnsiTheme="majorHAnsi"/>
              </w:rPr>
              <w:t>goes  over</w:t>
            </w:r>
            <w:proofErr w:type="gramEnd"/>
            <w:r w:rsidRPr="001638A9">
              <w:rPr>
                <w:rFonts w:asciiTheme="majorHAnsi" w:hAnsiTheme="majorHAnsi"/>
              </w:rPr>
              <w:t xml:space="preserve"> the number of different phases when going to next stage. </w:t>
            </w:r>
          </w:p>
        </w:tc>
        <w:tc>
          <w:tcPr>
            <w:tcW w:w="1559" w:type="dxa"/>
            <w:shd w:val="clear" w:color="auto" w:fill="EDFFE6"/>
            <w:tcMar>
              <w:top w:w="80" w:type="dxa"/>
              <w:left w:w="80" w:type="dxa"/>
              <w:bottom w:w="80" w:type="dxa"/>
              <w:right w:w="80" w:type="dxa"/>
            </w:tcMar>
          </w:tcPr>
          <w:p w14:paraId="261B1335" w14:textId="7AA16EE4" w:rsidR="00F47355" w:rsidRPr="001638A9" w:rsidRDefault="00CF20F5" w:rsidP="00357A06">
            <w:pPr>
              <w:pStyle w:val="Body"/>
              <w:rPr>
                <w:rFonts w:asciiTheme="majorHAnsi" w:hAnsiTheme="majorHAnsi"/>
              </w:rPr>
            </w:pPr>
            <w:r>
              <w:rPr>
                <w:rFonts w:asciiTheme="majorHAnsi" w:hAnsiTheme="majorHAnsi"/>
              </w:rPr>
              <w:t xml:space="preserve">Lines </w:t>
            </w:r>
            <w:r w:rsidR="00F47355" w:rsidRPr="001638A9">
              <w:rPr>
                <w:rFonts w:asciiTheme="majorHAnsi" w:hAnsiTheme="majorHAnsi"/>
              </w:rPr>
              <w:t>9</w:t>
            </w:r>
            <w:r>
              <w:rPr>
                <w:rFonts w:asciiTheme="majorHAnsi" w:hAnsiTheme="majorHAnsi"/>
              </w:rPr>
              <w:t>7</w:t>
            </w:r>
            <w:r w:rsidR="00F47355" w:rsidRPr="001638A9">
              <w:rPr>
                <w:rFonts w:asciiTheme="majorHAnsi" w:hAnsiTheme="majorHAnsi"/>
              </w:rPr>
              <w:t>-</w:t>
            </w:r>
            <w:r>
              <w:rPr>
                <w:rFonts w:asciiTheme="majorHAnsi" w:hAnsiTheme="majorHAnsi"/>
              </w:rPr>
              <w:t>105</w:t>
            </w:r>
            <w:r w:rsidR="00F47355" w:rsidRPr="001638A9">
              <w:rPr>
                <w:rFonts w:asciiTheme="majorHAnsi" w:hAnsiTheme="majorHAnsi"/>
              </w:rPr>
              <w:t xml:space="preserve">: Company </w:t>
            </w:r>
            <w:proofErr w:type="spellStart"/>
            <w:r w:rsidR="00F47355" w:rsidRPr="001638A9">
              <w:rPr>
                <w:rFonts w:asciiTheme="majorHAnsi" w:hAnsiTheme="majorHAnsi"/>
              </w:rPr>
              <w:t>Project.class</w:t>
            </w:r>
            <w:proofErr w:type="spellEnd"/>
          </w:p>
        </w:tc>
        <w:tc>
          <w:tcPr>
            <w:tcW w:w="1134" w:type="dxa"/>
            <w:shd w:val="clear" w:color="auto" w:fill="EDFFE6"/>
            <w:tcMar>
              <w:top w:w="80" w:type="dxa"/>
              <w:left w:w="80" w:type="dxa"/>
              <w:bottom w:w="80" w:type="dxa"/>
              <w:right w:w="80" w:type="dxa"/>
            </w:tcMar>
          </w:tcPr>
          <w:p w14:paraId="77BC98EA" w14:textId="77777777" w:rsidR="00F47355" w:rsidRPr="001638A9" w:rsidRDefault="00F47355" w:rsidP="00357A06">
            <w:pPr>
              <w:pStyle w:val="Body"/>
              <w:rPr>
                <w:rFonts w:asciiTheme="majorHAnsi" w:hAnsiTheme="majorHAnsi"/>
              </w:rPr>
            </w:pPr>
            <w:r w:rsidRPr="001638A9">
              <w:rPr>
                <w:rFonts w:asciiTheme="majorHAnsi" w:hAnsiTheme="majorHAnsi"/>
              </w:rPr>
              <w:t xml:space="preserve"> 219</w:t>
            </w:r>
          </w:p>
        </w:tc>
        <w:tc>
          <w:tcPr>
            <w:tcW w:w="1134" w:type="dxa"/>
            <w:shd w:val="clear" w:color="auto" w:fill="EDFFE6"/>
            <w:tcMar>
              <w:top w:w="80" w:type="dxa"/>
              <w:left w:w="80" w:type="dxa"/>
              <w:bottom w:w="80" w:type="dxa"/>
              <w:right w:w="80" w:type="dxa"/>
            </w:tcMar>
          </w:tcPr>
          <w:p w14:paraId="19433FD9"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CHGE202</w:t>
            </w:r>
          </w:p>
        </w:tc>
        <w:tc>
          <w:tcPr>
            <w:tcW w:w="1276" w:type="dxa"/>
            <w:shd w:val="clear" w:color="auto" w:fill="EDFFE6"/>
            <w:tcMar>
              <w:top w:w="80" w:type="dxa"/>
              <w:left w:w="80" w:type="dxa"/>
              <w:bottom w:w="80" w:type="dxa"/>
              <w:right w:w="80" w:type="dxa"/>
            </w:tcMar>
          </w:tcPr>
          <w:p w14:paraId="43F51E9B" w14:textId="77777777" w:rsidR="00F47355" w:rsidRPr="001638A9" w:rsidRDefault="00F47355" w:rsidP="00357A06">
            <w:pPr>
              <w:pStyle w:val="Body"/>
              <w:rPr>
                <w:rFonts w:asciiTheme="majorHAnsi" w:hAnsiTheme="majorHAnsi"/>
              </w:rPr>
            </w:pPr>
            <w:r w:rsidRPr="001638A9">
              <w:rPr>
                <w:rFonts w:asciiTheme="majorHAnsi" w:hAnsiTheme="majorHAnsi"/>
              </w:rPr>
              <w:t xml:space="preserve">Move the phase++ inside the else </w:t>
            </w:r>
            <w:proofErr w:type="spellStart"/>
            <w:r w:rsidRPr="001638A9">
              <w:rPr>
                <w:rFonts w:asciiTheme="majorHAnsi" w:hAnsiTheme="majorHAnsi"/>
              </w:rPr>
              <w:t>clasue</w:t>
            </w:r>
            <w:proofErr w:type="spellEnd"/>
            <w:r w:rsidRPr="001638A9">
              <w:rPr>
                <w:rFonts w:asciiTheme="majorHAnsi" w:hAnsiTheme="majorHAnsi"/>
              </w:rPr>
              <w:t xml:space="preserve"> and change condition to length -1 </w:t>
            </w:r>
          </w:p>
        </w:tc>
        <w:tc>
          <w:tcPr>
            <w:tcW w:w="992" w:type="dxa"/>
            <w:shd w:val="clear" w:color="auto" w:fill="EDFFE6"/>
            <w:tcMar>
              <w:top w:w="80" w:type="dxa"/>
              <w:left w:w="80" w:type="dxa"/>
              <w:bottom w:w="80" w:type="dxa"/>
              <w:right w:w="80" w:type="dxa"/>
            </w:tcMar>
          </w:tcPr>
          <w:p w14:paraId="2DA3F1AF" w14:textId="77777777" w:rsidR="00F47355" w:rsidRPr="001638A9" w:rsidRDefault="00F47355" w:rsidP="00357A06">
            <w:pPr>
              <w:pStyle w:val="Body"/>
              <w:rPr>
                <w:rFonts w:asciiTheme="majorHAnsi" w:hAnsiTheme="majorHAnsi"/>
              </w:rPr>
            </w:pPr>
            <w:r w:rsidRPr="001638A9">
              <w:rPr>
                <w:rFonts w:asciiTheme="majorHAnsi" w:hAnsiTheme="majorHAnsi"/>
              </w:rPr>
              <w:t xml:space="preserve"> Med</w:t>
            </w:r>
          </w:p>
        </w:tc>
        <w:tc>
          <w:tcPr>
            <w:tcW w:w="1418" w:type="dxa"/>
            <w:shd w:val="clear" w:color="auto" w:fill="EDFFE6"/>
            <w:tcMar>
              <w:top w:w="80" w:type="dxa"/>
              <w:left w:w="80" w:type="dxa"/>
              <w:bottom w:w="80" w:type="dxa"/>
              <w:right w:w="80" w:type="dxa"/>
            </w:tcMar>
          </w:tcPr>
          <w:p w14:paraId="057B8418"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shd w:val="clear" w:color="auto" w:fill="EDFFE6"/>
            <w:tcMar>
              <w:top w:w="80" w:type="dxa"/>
              <w:left w:w="80" w:type="dxa"/>
              <w:bottom w:w="80" w:type="dxa"/>
              <w:right w:w="80" w:type="dxa"/>
            </w:tcMar>
          </w:tcPr>
          <w:p w14:paraId="6E874510" w14:textId="77777777" w:rsidR="00F47355" w:rsidRPr="001638A9" w:rsidRDefault="00F47355" w:rsidP="00357A06">
            <w:pPr>
              <w:pStyle w:val="Body"/>
              <w:rPr>
                <w:rFonts w:asciiTheme="majorHAnsi" w:hAnsiTheme="majorHAnsi"/>
              </w:rPr>
            </w:pPr>
            <w:r w:rsidRPr="001638A9">
              <w:rPr>
                <w:rFonts w:asciiTheme="majorHAnsi" w:hAnsiTheme="majorHAnsi"/>
              </w:rPr>
              <w:t xml:space="preserve"> YES</w:t>
            </w:r>
          </w:p>
        </w:tc>
        <w:tc>
          <w:tcPr>
            <w:tcW w:w="1701" w:type="dxa"/>
            <w:shd w:val="clear" w:color="auto" w:fill="EDFFE6"/>
            <w:tcMar>
              <w:top w:w="80" w:type="dxa"/>
              <w:left w:w="80" w:type="dxa"/>
              <w:bottom w:w="80" w:type="dxa"/>
              <w:right w:w="80" w:type="dxa"/>
            </w:tcMar>
          </w:tcPr>
          <w:p w14:paraId="5671676E" w14:textId="77777777" w:rsidR="00F47355" w:rsidRPr="001638A9" w:rsidRDefault="00F47355" w:rsidP="00357A06">
            <w:pPr>
              <w:pStyle w:val="Body"/>
              <w:rPr>
                <w:rFonts w:asciiTheme="majorHAnsi" w:hAnsiTheme="majorHAnsi"/>
              </w:rPr>
            </w:pPr>
            <w:r w:rsidRPr="001638A9">
              <w:rPr>
                <w:rFonts w:asciiTheme="majorHAnsi" w:hAnsiTheme="majorHAnsi"/>
              </w:rPr>
              <w:t xml:space="preserve"> 02.05.2018</w:t>
            </w:r>
          </w:p>
        </w:tc>
        <w:tc>
          <w:tcPr>
            <w:tcW w:w="1559" w:type="dxa"/>
            <w:shd w:val="clear" w:color="auto" w:fill="EDFFE6"/>
            <w:tcMar>
              <w:top w:w="80" w:type="dxa"/>
              <w:left w:w="80" w:type="dxa"/>
              <w:bottom w:w="80" w:type="dxa"/>
              <w:right w:w="80" w:type="dxa"/>
            </w:tcMar>
          </w:tcPr>
          <w:p w14:paraId="5799C119" w14:textId="77777777" w:rsidR="00F47355" w:rsidRPr="001638A9" w:rsidRDefault="00F47355" w:rsidP="00357A06">
            <w:pPr>
              <w:pStyle w:val="Body"/>
              <w:rPr>
                <w:rFonts w:asciiTheme="majorHAnsi" w:hAnsiTheme="majorHAnsi"/>
              </w:rPr>
            </w:pPr>
            <w:r w:rsidRPr="001638A9">
              <w:rPr>
                <w:rFonts w:asciiTheme="majorHAnsi" w:hAnsiTheme="majorHAnsi"/>
              </w:rPr>
              <w:t>Aidan Reed / Christian Stubbs</w:t>
            </w:r>
          </w:p>
        </w:tc>
        <w:tc>
          <w:tcPr>
            <w:tcW w:w="1701" w:type="dxa"/>
            <w:shd w:val="clear" w:color="auto" w:fill="EDFFE6"/>
            <w:tcMar>
              <w:top w:w="80" w:type="dxa"/>
              <w:left w:w="80" w:type="dxa"/>
              <w:bottom w:w="80" w:type="dxa"/>
              <w:right w:w="80" w:type="dxa"/>
            </w:tcMar>
          </w:tcPr>
          <w:p w14:paraId="4091C9A1"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2835" w:type="dxa"/>
            <w:shd w:val="clear" w:color="auto" w:fill="EDFFE6"/>
            <w:tcMar>
              <w:top w:w="80" w:type="dxa"/>
              <w:left w:w="80" w:type="dxa"/>
              <w:bottom w:w="80" w:type="dxa"/>
              <w:right w:w="80" w:type="dxa"/>
            </w:tcMar>
          </w:tcPr>
          <w:p w14:paraId="33F0EE65" w14:textId="77777777" w:rsidR="00F47355" w:rsidRPr="001638A9" w:rsidRDefault="00F47355" w:rsidP="00357A06">
            <w:pPr>
              <w:pStyle w:val="Body"/>
              <w:rPr>
                <w:rFonts w:asciiTheme="majorHAnsi" w:hAnsiTheme="majorHAnsi"/>
              </w:rPr>
            </w:pPr>
            <w:r w:rsidRPr="001638A9">
              <w:rPr>
                <w:rFonts w:asciiTheme="majorHAnsi" w:hAnsiTheme="majorHAnsi"/>
              </w:rPr>
              <w:t>The initial fix put in place did not fully fix the issue as the project phase was still incremented before the condition. After the second amendment the code was correct. – AR 02.05.2018</w:t>
            </w:r>
          </w:p>
        </w:tc>
      </w:tr>
      <w:tr w:rsidR="00F47355" w:rsidRPr="001638A9" w14:paraId="2241FA9D" w14:textId="77777777" w:rsidTr="00A13983">
        <w:trPr>
          <w:trHeight w:val="189"/>
        </w:trPr>
        <w:tc>
          <w:tcPr>
            <w:tcW w:w="1021" w:type="dxa"/>
            <w:shd w:val="clear" w:color="auto" w:fill="FFEDC1"/>
            <w:tcMar>
              <w:top w:w="80" w:type="dxa"/>
              <w:left w:w="80" w:type="dxa"/>
              <w:bottom w:w="80" w:type="dxa"/>
              <w:right w:w="80" w:type="dxa"/>
            </w:tcMar>
          </w:tcPr>
          <w:p w14:paraId="54108E89" w14:textId="7AB4B2C1"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203</w:t>
            </w:r>
          </w:p>
        </w:tc>
        <w:tc>
          <w:tcPr>
            <w:tcW w:w="3119" w:type="dxa"/>
            <w:shd w:val="clear" w:color="auto" w:fill="FFEDC1"/>
            <w:tcMar>
              <w:top w:w="80" w:type="dxa"/>
              <w:left w:w="80" w:type="dxa"/>
              <w:bottom w:w="80" w:type="dxa"/>
              <w:right w:w="80" w:type="dxa"/>
            </w:tcMar>
          </w:tcPr>
          <w:p w14:paraId="1A390A6B" w14:textId="77777777" w:rsidR="00F47355" w:rsidRPr="001638A9" w:rsidRDefault="00F47355" w:rsidP="00357A06">
            <w:pPr>
              <w:pStyle w:val="Body"/>
              <w:rPr>
                <w:rFonts w:asciiTheme="majorHAnsi" w:hAnsiTheme="majorHAnsi"/>
              </w:rPr>
            </w:pPr>
            <w:r w:rsidRPr="001638A9">
              <w:rPr>
                <w:rFonts w:asciiTheme="majorHAnsi" w:hAnsiTheme="majorHAnsi"/>
              </w:rPr>
              <w:t xml:space="preserve">No method to go to previous phase inside the </w:t>
            </w:r>
            <w:proofErr w:type="spellStart"/>
            <w:r w:rsidRPr="001638A9">
              <w:rPr>
                <w:rFonts w:asciiTheme="majorHAnsi" w:hAnsiTheme="majorHAnsi"/>
              </w:rPr>
              <w:t>CompanyProject</w:t>
            </w:r>
            <w:proofErr w:type="spellEnd"/>
            <w:r w:rsidRPr="001638A9">
              <w:rPr>
                <w:rFonts w:asciiTheme="majorHAnsi" w:hAnsiTheme="majorHAnsi"/>
              </w:rPr>
              <w:t xml:space="preserve"> Class</w:t>
            </w:r>
          </w:p>
        </w:tc>
        <w:tc>
          <w:tcPr>
            <w:tcW w:w="1559" w:type="dxa"/>
            <w:shd w:val="clear" w:color="auto" w:fill="FFEDC1"/>
            <w:tcMar>
              <w:top w:w="80" w:type="dxa"/>
              <w:left w:w="80" w:type="dxa"/>
              <w:bottom w:w="80" w:type="dxa"/>
              <w:right w:w="80" w:type="dxa"/>
            </w:tcMar>
          </w:tcPr>
          <w:p w14:paraId="19516CE3" w14:textId="77777777" w:rsidR="00F47355" w:rsidRPr="001638A9" w:rsidRDefault="00F47355" w:rsidP="00357A06">
            <w:pPr>
              <w:rPr>
                <w:rFonts w:asciiTheme="majorHAnsi" w:hAnsiTheme="majorHAnsi"/>
              </w:rPr>
            </w:pPr>
          </w:p>
        </w:tc>
        <w:tc>
          <w:tcPr>
            <w:tcW w:w="1134" w:type="dxa"/>
            <w:shd w:val="clear" w:color="auto" w:fill="FFEDC1"/>
            <w:tcMar>
              <w:top w:w="80" w:type="dxa"/>
              <w:left w:w="80" w:type="dxa"/>
              <w:bottom w:w="80" w:type="dxa"/>
              <w:right w:w="80" w:type="dxa"/>
            </w:tcMar>
          </w:tcPr>
          <w:p w14:paraId="63CAF4EA" w14:textId="77777777" w:rsidR="00F47355" w:rsidRPr="001638A9" w:rsidRDefault="00F47355" w:rsidP="00357A06">
            <w:pPr>
              <w:rPr>
                <w:rFonts w:asciiTheme="majorHAnsi" w:hAnsiTheme="majorHAnsi"/>
              </w:rPr>
            </w:pPr>
          </w:p>
        </w:tc>
        <w:tc>
          <w:tcPr>
            <w:tcW w:w="1134" w:type="dxa"/>
            <w:shd w:val="clear" w:color="auto" w:fill="FFEDC1"/>
            <w:tcMar>
              <w:top w:w="80" w:type="dxa"/>
              <w:left w:w="80" w:type="dxa"/>
              <w:bottom w:w="80" w:type="dxa"/>
              <w:right w:w="80" w:type="dxa"/>
            </w:tcMar>
          </w:tcPr>
          <w:p w14:paraId="7C22948A" w14:textId="77777777" w:rsidR="00F47355" w:rsidRPr="001638A9" w:rsidRDefault="00F47355" w:rsidP="00357A06">
            <w:pPr>
              <w:rPr>
                <w:rFonts w:asciiTheme="majorHAnsi" w:hAnsiTheme="majorHAnsi"/>
              </w:rPr>
            </w:pPr>
          </w:p>
        </w:tc>
        <w:tc>
          <w:tcPr>
            <w:tcW w:w="1276" w:type="dxa"/>
            <w:shd w:val="clear" w:color="auto" w:fill="FFEDC1"/>
            <w:tcMar>
              <w:top w:w="80" w:type="dxa"/>
              <w:left w:w="80" w:type="dxa"/>
              <w:bottom w:w="80" w:type="dxa"/>
              <w:right w:w="80" w:type="dxa"/>
            </w:tcMar>
          </w:tcPr>
          <w:p w14:paraId="55A962AD" w14:textId="77777777" w:rsidR="00F47355" w:rsidRPr="001638A9" w:rsidRDefault="00F47355" w:rsidP="00357A06">
            <w:pPr>
              <w:rPr>
                <w:rFonts w:asciiTheme="majorHAnsi" w:hAnsiTheme="majorHAnsi"/>
              </w:rPr>
            </w:pPr>
          </w:p>
        </w:tc>
        <w:tc>
          <w:tcPr>
            <w:tcW w:w="992" w:type="dxa"/>
            <w:shd w:val="clear" w:color="auto" w:fill="FFEDC1"/>
            <w:tcMar>
              <w:top w:w="80" w:type="dxa"/>
              <w:left w:w="80" w:type="dxa"/>
              <w:bottom w:w="80" w:type="dxa"/>
              <w:right w:w="80" w:type="dxa"/>
            </w:tcMar>
          </w:tcPr>
          <w:p w14:paraId="5E3B5A17" w14:textId="77777777" w:rsidR="00F47355" w:rsidRPr="001638A9" w:rsidRDefault="00F47355" w:rsidP="00357A06">
            <w:pPr>
              <w:pStyle w:val="Body"/>
              <w:rPr>
                <w:rFonts w:asciiTheme="majorHAnsi" w:hAnsiTheme="majorHAnsi"/>
              </w:rPr>
            </w:pPr>
            <w:r w:rsidRPr="001638A9">
              <w:rPr>
                <w:rFonts w:asciiTheme="majorHAnsi" w:hAnsiTheme="majorHAnsi"/>
              </w:rPr>
              <w:t>Low</w:t>
            </w:r>
          </w:p>
        </w:tc>
        <w:tc>
          <w:tcPr>
            <w:tcW w:w="1418" w:type="dxa"/>
            <w:shd w:val="clear" w:color="auto" w:fill="FFEDC1"/>
            <w:tcMar>
              <w:top w:w="80" w:type="dxa"/>
              <w:left w:w="80" w:type="dxa"/>
              <w:bottom w:w="80" w:type="dxa"/>
              <w:right w:w="80" w:type="dxa"/>
            </w:tcMar>
          </w:tcPr>
          <w:p w14:paraId="25FC1CFE"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shd w:val="clear" w:color="auto" w:fill="FFEDC1"/>
            <w:tcMar>
              <w:top w:w="80" w:type="dxa"/>
              <w:left w:w="80" w:type="dxa"/>
              <w:bottom w:w="80" w:type="dxa"/>
              <w:right w:w="80" w:type="dxa"/>
            </w:tcMar>
          </w:tcPr>
          <w:p w14:paraId="53F100AF" w14:textId="77777777" w:rsidR="00F47355" w:rsidRPr="001638A9" w:rsidRDefault="00F47355" w:rsidP="00357A06">
            <w:pPr>
              <w:rPr>
                <w:rFonts w:asciiTheme="majorHAnsi" w:hAnsiTheme="majorHAnsi"/>
              </w:rPr>
            </w:pPr>
          </w:p>
        </w:tc>
        <w:tc>
          <w:tcPr>
            <w:tcW w:w="1701" w:type="dxa"/>
            <w:shd w:val="clear" w:color="auto" w:fill="FFEDC1"/>
            <w:tcMar>
              <w:top w:w="80" w:type="dxa"/>
              <w:left w:w="80" w:type="dxa"/>
              <w:bottom w:w="80" w:type="dxa"/>
              <w:right w:w="80" w:type="dxa"/>
            </w:tcMar>
          </w:tcPr>
          <w:p w14:paraId="5FB40D31" w14:textId="77777777" w:rsidR="00F47355" w:rsidRPr="001638A9" w:rsidRDefault="00F47355" w:rsidP="00357A06">
            <w:pPr>
              <w:rPr>
                <w:rFonts w:asciiTheme="majorHAnsi" w:hAnsiTheme="majorHAnsi"/>
              </w:rPr>
            </w:pPr>
          </w:p>
        </w:tc>
        <w:tc>
          <w:tcPr>
            <w:tcW w:w="1559" w:type="dxa"/>
            <w:shd w:val="clear" w:color="auto" w:fill="FFEDC1"/>
            <w:tcMar>
              <w:top w:w="80" w:type="dxa"/>
              <w:left w:w="80" w:type="dxa"/>
              <w:bottom w:w="80" w:type="dxa"/>
              <w:right w:w="80" w:type="dxa"/>
            </w:tcMar>
          </w:tcPr>
          <w:p w14:paraId="196B05EB" w14:textId="77777777" w:rsidR="00F47355" w:rsidRPr="001638A9" w:rsidRDefault="00F47355" w:rsidP="00357A06">
            <w:pPr>
              <w:pStyle w:val="Body"/>
              <w:rPr>
                <w:rFonts w:asciiTheme="majorHAnsi" w:hAnsiTheme="majorHAnsi"/>
              </w:rPr>
            </w:pPr>
            <w:r w:rsidRPr="001638A9">
              <w:rPr>
                <w:rFonts w:asciiTheme="majorHAnsi" w:hAnsiTheme="majorHAnsi"/>
              </w:rPr>
              <w:t>Aidan Reed</w:t>
            </w:r>
          </w:p>
        </w:tc>
        <w:tc>
          <w:tcPr>
            <w:tcW w:w="1701" w:type="dxa"/>
            <w:shd w:val="clear" w:color="auto" w:fill="FFEDC1"/>
            <w:tcMar>
              <w:top w:w="80" w:type="dxa"/>
              <w:left w:w="80" w:type="dxa"/>
              <w:bottom w:w="80" w:type="dxa"/>
              <w:right w:w="80" w:type="dxa"/>
            </w:tcMar>
          </w:tcPr>
          <w:p w14:paraId="39CEB82D"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shd w:val="clear" w:color="auto" w:fill="FFEDC1"/>
            <w:tcMar>
              <w:top w:w="80" w:type="dxa"/>
              <w:left w:w="80" w:type="dxa"/>
              <w:bottom w:w="80" w:type="dxa"/>
              <w:right w:w="80" w:type="dxa"/>
            </w:tcMar>
          </w:tcPr>
          <w:p w14:paraId="4A7C6BD7" w14:textId="77777777" w:rsidR="00F47355" w:rsidRPr="001638A9" w:rsidRDefault="00F47355" w:rsidP="00357A06">
            <w:pPr>
              <w:pStyle w:val="Body"/>
              <w:rPr>
                <w:rFonts w:asciiTheme="majorHAnsi" w:hAnsiTheme="majorHAnsi"/>
                <w:sz w:val="21"/>
              </w:rPr>
            </w:pPr>
            <w:r w:rsidRPr="001638A9">
              <w:rPr>
                <w:rFonts w:asciiTheme="majorHAnsi" w:hAnsiTheme="majorHAnsi"/>
                <w:sz w:val="21"/>
              </w:rPr>
              <w:t>Low priority as description does not directly say such functionality should exist but was flagged during testing as test failed.</w:t>
            </w:r>
            <w:r w:rsidRPr="001638A9">
              <w:rPr>
                <w:rFonts w:asciiTheme="majorHAnsi" w:hAnsiTheme="majorHAnsi"/>
                <w:sz w:val="21"/>
              </w:rPr>
              <w:br/>
              <w:t xml:space="preserve">This has been put on hold to be included in next </w:t>
            </w:r>
            <w:r w:rsidRPr="001638A9">
              <w:rPr>
                <w:rFonts w:asciiTheme="majorHAnsi" w:hAnsiTheme="majorHAnsi"/>
                <w:sz w:val="21"/>
              </w:rPr>
              <w:lastRenderedPageBreak/>
              <w:t>iteration for manageability with new features</w:t>
            </w:r>
          </w:p>
        </w:tc>
      </w:tr>
      <w:tr w:rsidR="00F47355" w:rsidRPr="001638A9" w14:paraId="2F71B64B" w14:textId="77777777" w:rsidTr="00A13983">
        <w:trPr>
          <w:trHeight w:val="2434"/>
        </w:trPr>
        <w:tc>
          <w:tcPr>
            <w:tcW w:w="1021" w:type="dxa"/>
            <w:shd w:val="clear" w:color="auto" w:fill="EDFFE6"/>
            <w:tcMar>
              <w:top w:w="80" w:type="dxa"/>
              <w:left w:w="80" w:type="dxa"/>
              <w:bottom w:w="80" w:type="dxa"/>
              <w:right w:w="80" w:type="dxa"/>
            </w:tcMar>
          </w:tcPr>
          <w:p w14:paraId="583814E7" w14:textId="77777777" w:rsidR="00F47355" w:rsidRPr="001638A9" w:rsidRDefault="00F47355" w:rsidP="00357A06">
            <w:pPr>
              <w:pStyle w:val="Body"/>
              <w:rPr>
                <w:rFonts w:asciiTheme="majorHAnsi" w:hAnsiTheme="majorHAnsi"/>
                <w:b/>
                <w:bCs/>
              </w:rPr>
            </w:pPr>
            <w:r w:rsidRPr="001638A9">
              <w:rPr>
                <w:rFonts w:asciiTheme="majorHAnsi" w:hAnsiTheme="majorHAnsi"/>
                <w:b/>
                <w:bCs/>
              </w:rPr>
              <w:lastRenderedPageBreak/>
              <w:t>BUG204</w:t>
            </w:r>
          </w:p>
        </w:tc>
        <w:tc>
          <w:tcPr>
            <w:tcW w:w="3119" w:type="dxa"/>
            <w:shd w:val="clear" w:color="auto" w:fill="EDFFE6"/>
            <w:tcMar>
              <w:top w:w="80" w:type="dxa"/>
              <w:left w:w="80" w:type="dxa"/>
              <w:bottom w:w="80" w:type="dxa"/>
              <w:right w:w="80" w:type="dxa"/>
            </w:tcMar>
          </w:tcPr>
          <w:p w14:paraId="7A86C0C6" w14:textId="3EAB922E" w:rsidR="00F47355" w:rsidRPr="001638A9" w:rsidRDefault="00F47355" w:rsidP="00357A06">
            <w:pPr>
              <w:pStyle w:val="Body"/>
              <w:rPr>
                <w:rFonts w:asciiTheme="majorHAnsi" w:hAnsiTheme="majorHAnsi"/>
              </w:rPr>
            </w:pPr>
            <w:r w:rsidRPr="001638A9">
              <w:rPr>
                <w:rFonts w:asciiTheme="majorHAnsi" w:hAnsiTheme="majorHAnsi"/>
              </w:rPr>
              <w:t>When moving the project to the next stage the program fails with a null pointer exception when adding an email. This is because the constructor only initializes the f</w:t>
            </w:r>
            <w:r w:rsidR="00B14E37" w:rsidRPr="001638A9">
              <w:rPr>
                <w:rFonts w:asciiTheme="majorHAnsi" w:hAnsiTheme="majorHAnsi"/>
              </w:rPr>
              <w:t>irst part of the Projects email</w:t>
            </w:r>
            <w:r w:rsidRPr="001638A9">
              <w:rPr>
                <w:rFonts w:asciiTheme="majorHAnsi" w:hAnsiTheme="majorHAnsi"/>
              </w:rPr>
              <w:t xml:space="preserve"> array.</w:t>
            </w:r>
          </w:p>
        </w:tc>
        <w:tc>
          <w:tcPr>
            <w:tcW w:w="1559" w:type="dxa"/>
            <w:shd w:val="clear" w:color="auto" w:fill="EDFFE6"/>
            <w:tcMar>
              <w:top w:w="80" w:type="dxa"/>
              <w:left w:w="80" w:type="dxa"/>
              <w:bottom w:w="80" w:type="dxa"/>
              <w:right w:w="80" w:type="dxa"/>
            </w:tcMar>
          </w:tcPr>
          <w:p w14:paraId="1E9E6A7C" w14:textId="6EE23B8F" w:rsidR="00F47355" w:rsidRPr="001638A9" w:rsidRDefault="00CF20F5" w:rsidP="00357A06">
            <w:pPr>
              <w:rPr>
                <w:rFonts w:asciiTheme="majorHAnsi" w:hAnsiTheme="majorHAnsi"/>
              </w:rPr>
            </w:pPr>
            <w:r>
              <w:rPr>
                <w:rFonts w:asciiTheme="majorHAnsi" w:hAnsiTheme="majorHAnsi"/>
              </w:rPr>
              <w:t>Line 102</w:t>
            </w:r>
            <w:r w:rsidR="00F47355" w:rsidRPr="001638A9">
              <w:rPr>
                <w:rFonts w:asciiTheme="majorHAnsi" w:hAnsiTheme="majorHAnsi"/>
              </w:rPr>
              <w:t xml:space="preserve">: </w:t>
            </w:r>
            <w:proofErr w:type="spellStart"/>
            <w:r w:rsidR="00F47355" w:rsidRPr="001638A9">
              <w:rPr>
                <w:rFonts w:asciiTheme="majorHAnsi" w:hAnsiTheme="majorHAnsi"/>
              </w:rPr>
              <w:t>CompanyProject</w:t>
            </w:r>
            <w:proofErr w:type="spellEnd"/>
            <w:r w:rsidR="00F47355" w:rsidRPr="001638A9">
              <w:rPr>
                <w:rFonts w:asciiTheme="majorHAnsi" w:hAnsiTheme="majorHAnsi"/>
              </w:rPr>
              <w:t xml:space="preserve">. Class </w:t>
            </w:r>
          </w:p>
        </w:tc>
        <w:tc>
          <w:tcPr>
            <w:tcW w:w="1134" w:type="dxa"/>
            <w:shd w:val="clear" w:color="auto" w:fill="EDFFE6"/>
            <w:tcMar>
              <w:top w:w="80" w:type="dxa"/>
              <w:left w:w="80" w:type="dxa"/>
              <w:bottom w:w="80" w:type="dxa"/>
              <w:right w:w="80" w:type="dxa"/>
            </w:tcMar>
          </w:tcPr>
          <w:p w14:paraId="3E67E8F2" w14:textId="77777777" w:rsidR="00F47355" w:rsidRPr="001638A9" w:rsidRDefault="00F47355" w:rsidP="00357A06">
            <w:pPr>
              <w:rPr>
                <w:rFonts w:asciiTheme="majorHAnsi" w:hAnsiTheme="majorHAnsi"/>
              </w:rPr>
            </w:pPr>
            <w:r w:rsidRPr="001638A9">
              <w:rPr>
                <w:rFonts w:asciiTheme="majorHAnsi" w:hAnsiTheme="majorHAnsi"/>
              </w:rPr>
              <w:t>213</w:t>
            </w:r>
          </w:p>
        </w:tc>
        <w:tc>
          <w:tcPr>
            <w:tcW w:w="1134" w:type="dxa"/>
            <w:shd w:val="clear" w:color="auto" w:fill="EDFFE6"/>
            <w:tcMar>
              <w:top w:w="80" w:type="dxa"/>
              <w:left w:w="80" w:type="dxa"/>
              <w:bottom w:w="80" w:type="dxa"/>
              <w:right w:w="80" w:type="dxa"/>
            </w:tcMar>
          </w:tcPr>
          <w:p w14:paraId="336053D9" w14:textId="77777777" w:rsidR="00F47355" w:rsidRPr="001638A9" w:rsidRDefault="00F47355" w:rsidP="00357A06">
            <w:pPr>
              <w:rPr>
                <w:rFonts w:asciiTheme="majorHAnsi" w:hAnsiTheme="majorHAnsi"/>
              </w:rPr>
            </w:pPr>
            <w:r w:rsidRPr="001638A9">
              <w:rPr>
                <w:rFonts w:asciiTheme="majorHAnsi" w:hAnsiTheme="majorHAnsi"/>
              </w:rPr>
              <w:t>CHGE203</w:t>
            </w:r>
          </w:p>
        </w:tc>
        <w:tc>
          <w:tcPr>
            <w:tcW w:w="1276" w:type="dxa"/>
            <w:shd w:val="clear" w:color="auto" w:fill="EDFFE6"/>
            <w:tcMar>
              <w:top w:w="80" w:type="dxa"/>
              <w:left w:w="80" w:type="dxa"/>
              <w:bottom w:w="80" w:type="dxa"/>
              <w:right w:w="80" w:type="dxa"/>
            </w:tcMar>
          </w:tcPr>
          <w:p w14:paraId="117D6DB2" w14:textId="77777777" w:rsidR="00F47355" w:rsidRPr="001638A9" w:rsidRDefault="00F47355" w:rsidP="00357A06">
            <w:pPr>
              <w:rPr>
                <w:rFonts w:asciiTheme="majorHAnsi" w:hAnsiTheme="majorHAnsi"/>
              </w:rPr>
            </w:pPr>
            <w:r w:rsidRPr="001638A9">
              <w:rPr>
                <w:rFonts w:asciiTheme="majorHAnsi" w:hAnsiTheme="majorHAnsi"/>
              </w:rPr>
              <w:t>Add a statement to initialize the current phase after it has moved</w:t>
            </w:r>
          </w:p>
        </w:tc>
        <w:tc>
          <w:tcPr>
            <w:tcW w:w="992" w:type="dxa"/>
            <w:shd w:val="clear" w:color="auto" w:fill="EDFFE6"/>
            <w:tcMar>
              <w:top w:w="80" w:type="dxa"/>
              <w:left w:w="80" w:type="dxa"/>
              <w:bottom w:w="80" w:type="dxa"/>
              <w:right w:w="80" w:type="dxa"/>
            </w:tcMar>
          </w:tcPr>
          <w:p w14:paraId="13E6128B" w14:textId="77777777" w:rsidR="00F47355" w:rsidRPr="001638A9" w:rsidRDefault="00F47355" w:rsidP="00357A06">
            <w:pPr>
              <w:pStyle w:val="Body"/>
              <w:rPr>
                <w:rFonts w:asciiTheme="majorHAnsi" w:hAnsiTheme="majorHAnsi"/>
              </w:rPr>
            </w:pPr>
            <w:r w:rsidRPr="001638A9">
              <w:rPr>
                <w:rFonts w:asciiTheme="majorHAnsi" w:hAnsiTheme="majorHAnsi"/>
              </w:rPr>
              <w:t>High</w:t>
            </w:r>
          </w:p>
        </w:tc>
        <w:tc>
          <w:tcPr>
            <w:tcW w:w="1418" w:type="dxa"/>
            <w:shd w:val="clear" w:color="auto" w:fill="EDFFE6"/>
            <w:tcMar>
              <w:top w:w="80" w:type="dxa"/>
              <w:left w:w="80" w:type="dxa"/>
              <w:bottom w:w="80" w:type="dxa"/>
              <w:right w:w="80" w:type="dxa"/>
            </w:tcMar>
          </w:tcPr>
          <w:p w14:paraId="7C621FE8"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992" w:type="dxa"/>
            <w:shd w:val="clear" w:color="auto" w:fill="EDFFE6"/>
            <w:tcMar>
              <w:top w:w="80" w:type="dxa"/>
              <w:left w:w="80" w:type="dxa"/>
              <w:bottom w:w="80" w:type="dxa"/>
              <w:right w:w="80" w:type="dxa"/>
            </w:tcMar>
          </w:tcPr>
          <w:p w14:paraId="5B6EF713"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shd w:val="clear" w:color="auto" w:fill="EDFFE6"/>
            <w:tcMar>
              <w:top w:w="80" w:type="dxa"/>
              <w:left w:w="80" w:type="dxa"/>
              <w:bottom w:w="80" w:type="dxa"/>
              <w:right w:w="80" w:type="dxa"/>
            </w:tcMar>
          </w:tcPr>
          <w:p w14:paraId="4B096E0A" w14:textId="77777777" w:rsidR="00F47355" w:rsidRPr="001638A9" w:rsidRDefault="00F47355" w:rsidP="00357A06">
            <w:pPr>
              <w:rPr>
                <w:rFonts w:asciiTheme="majorHAnsi" w:hAnsiTheme="majorHAnsi"/>
              </w:rPr>
            </w:pPr>
            <w:r w:rsidRPr="001638A9">
              <w:rPr>
                <w:rFonts w:asciiTheme="majorHAnsi" w:hAnsiTheme="majorHAnsi"/>
              </w:rPr>
              <w:t>03.05.2018</w:t>
            </w:r>
          </w:p>
        </w:tc>
        <w:tc>
          <w:tcPr>
            <w:tcW w:w="1559" w:type="dxa"/>
            <w:shd w:val="clear" w:color="auto" w:fill="EDFFE6"/>
            <w:tcMar>
              <w:top w:w="80" w:type="dxa"/>
              <w:left w:w="80" w:type="dxa"/>
              <w:bottom w:w="80" w:type="dxa"/>
              <w:right w:w="80" w:type="dxa"/>
            </w:tcMar>
          </w:tcPr>
          <w:p w14:paraId="43CF632E"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Christian Stubbs </w:t>
            </w:r>
          </w:p>
        </w:tc>
        <w:tc>
          <w:tcPr>
            <w:tcW w:w="1701" w:type="dxa"/>
            <w:shd w:val="clear" w:color="auto" w:fill="EDFFE6"/>
            <w:tcMar>
              <w:top w:w="80" w:type="dxa"/>
              <w:left w:w="80" w:type="dxa"/>
              <w:bottom w:w="80" w:type="dxa"/>
              <w:right w:w="80" w:type="dxa"/>
            </w:tcMar>
          </w:tcPr>
          <w:p w14:paraId="061CA49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shd w:val="clear" w:color="auto" w:fill="EDFFE6"/>
            <w:tcMar>
              <w:top w:w="80" w:type="dxa"/>
              <w:left w:w="80" w:type="dxa"/>
              <w:bottom w:w="80" w:type="dxa"/>
              <w:right w:w="80" w:type="dxa"/>
            </w:tcMar>
          </w:tcPr>
          <w:p w14:paraId="13E41120" w14:textId="77777777" w:rsidR="00F47355" w:rsidRPr="001638A9" w:rsidRDefault="00F47355" w:rsidP="00357A06">
            <w:pPr>
              <w:pStyle w:val="Body"/>
              <w:rPr>
                <w:rFonts w:asciiTheme="majorHAnsi" w:hAnsiTheme="majorHAnsi"/>
              </w:rPr>
            </w:pPr>
          </w:p>
        </w:tc>
      </w:tr>
    </w:tbl>
    <w:p w14:paraId="386B2188" w14:textId="77777777" w:rsidR="00F47355" w:rsidRPr="001638A9" w:rsidRDefault="00F47355" w:rsidP="00F47355">
      <w:pPr>
        <w:pStyle w:val="Body"/>
        <w:widowControl w:val="0"/>
        <w:spacing w:line="240" w:lineRule="auto"/>
        <w:rPr>
          <w:rFonts w:asciiTheme="majorHAnsi" w:hAnsiTheme="majorHAnsi"/>
        </w:rPr>
      </w:pPr>
    </w:p>
    <w:p w14:paraId="6A379AE2" w14:textId="3A895AD5" w:rsidR="00EB21A3" w:rsidRPr="001638A9" w:rsidRDefault="00EB21A3" w:rsidP="00C22672">
      <w:pPr>
        <w:rPr>
          <w:rFonts w:asciiTheme="majorHAnsi" w:hAnsiTheme="majorHAnsi"/>
          <w:bCs/>
        </w:rPr>
        <w:sectPr w:rsidR="00EB21A3" w:rsidRPr="001638A9" w:rsidSect="00204F12">
          <w:pgSz w:w="23820" w:h="16840" w:orient="landscape"/>
          <w:pgMar w:top="2829" w:right="7802" w:bottom="2829" w:left="1440" w:header="709" w:footer="709" w:gutter="0"/>
          <w:cols w:space="708"/>
          <w:docGrid w:linePitch="360"/>
        </w:sectPr>
      </w:pPr>
    </w:p>
    <w:p w14:paraId="5C8A5C83" w14:textId="18C3EB3B" w:rsidR="00EB21A3" w:rsidRPr="001638A9" w:rsidRDefault="00EB21A3" w:rsidP="00EB21A3">
      <w:pPr>
        <w:pStyle w:val="Heading1"/>
      </w:pPr>
      <w:r w:rsidRPr="001638A9">
        <w:lastRenderedPageBreak/>
        <w:t>Company Email System Unit / Unit Testing</w:t>
      </w:r>
    </w:p>
    <w:p w14:paraId="430BE628" w14:textId="2F23E9D6" w:rsidR="00EB21A3" w:rsidRPr="001638A9" w:rsidRDefault="00EB21A3" w:rsidP="00EB21A3">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DB580F0" w14:textId="77205119" w:rsidR="00D9109C" w:rsidRPr="001638A9" w:rsidRDefault="00EB21A3" w:rsidP="00EB21A3">
      <w:pPr>
        <w:pStyle w:val="Body"/>
        <w:rPr>
          <w:rFonts w:asciiTheme="majorHAnsi" w:hAnsiTheme="majorHAnsi"/>
          <w:sz w:val="24"/>
        </w:rPr>
      </w:pPr>
      <w:r w:rsidRPr="001638A9">
        <w:rPr>
          <w:rFonts w:asciiTheme="majorHAnsi" w:hAnsiTheme="majorHAnsi"/>
          <w:sz w:val="24"/>
        </w:rPr>
        <w:t>All constants referenced in the test tables are in bold and red.</w:t>
      </w:r>
    </w:p>
    <w:p w14:paraId="0B3E48BE" w14:textId="7F137AD6" w:rsidR="00FE0ACD" w:rsidRPr="001638A9" w:rsidRDefault="00D9109C" w:rsidP="00FE0ACD">
      <w:pPr>
        <w:autoSpaceDE w:val="0"/>
        <w:autoSpaceDN w:val="0"/>
        <w:adjustRightInd w:val="0"/>
        <w:spacing w:after="0" w:line="240" w:lineRule="auto"/>
        <w:rPr>
          <w:rFonts w:asciiTheme="majorHAnsi" w:hAnsiTheme="majorHAnsi" w:cs="Monaco"/>
          <w:color w:val="auto"/>
        </w:rPr>
      </w:pPr>
      <w:proofErr w:type="spellStart"/>
      <w:r>
        <w:rPr>
          <w:rFonts w:asciiTheme="majorHAnsi" w:hAnsiTheme="majorHAnsi" w:cs="Monaco"/>
          <w:color w:val="0000C0"/>
        </w:rPr>
        <w:t>kSYSTEM_LINE_BREAK</w:t>
      </w:r>
      <w:proofErr w:type="spellEnd"/>
      <w:r>
        <w:rPr>
          <w:rFonts w:asciiTheme="majorHAnsi" w:hAnsiTheme="majorHAnsi" w:cs="Monaco"/>
          <w:color w:val="0000C0"/>
        </w:rPr>
        <w:t xml:space="preserve"> </w:t>
      </w:r>
      <w:r w:rsidRPr="00D9109C">
        <w:rPr>
          <w:rFonts w:asciiTheme="majorHAnsi" w:hAnsiTheme="majorHAnsi" w:cs="Monaco"/>
          <w:color w:val="0000C0"/>
        </w:rPr>
        <w:t xml:space="preserve">= </w:t>
      </w:r>
      <w:proofErr w:type="spellStart"/>
      <w:r w:rsidRPr="00D9109C">
        <w:rPr>
          <w:rFonts w:asciiTheme="majorHAnsi" w:hAnsiTheme="majorHAnsi" w:cs="Monaco"/>
          <w:color w:val="0000C0"/>
        </w:rPr>
        <w:t>System.lineSeparator</w:t>
      </w:r>
      <w:proofErr w:type="spellEnd"/>
      <w:r w:rsidRPr="00D9109C">
        <w:rPr>
          <w:rFonts w:asciiTheme="majorHAnsi" w:hAnsiTheme="majorHAnsi" w:cs="Monaco"/>
          <w:color w:val="0000C0"/>
        </w:rPr>
        <w:t>();</w:t>
      </w:r>
      <w:r>
        <w:rPr>
          <w:rFonts w:asciiTheme="majorHAnsi" w:hAnsiTheme="majorHAnsi" w:cs="Monaco"/>
          <w:color w:val="0000C0"/>
        </w:rPr>
        <w:br/>
      </w:r>
      <w:r w:rsidR="00FE0ACD" w:rsidRPr="001638A9">
        <w:rPr>
          <w:rFonts w:asciiTheme="majorHAnsi" w:hAnsiTheme="majorHAnsi" w:cs="Monaco"/>
          <w:color w:val="0000C0"/>
        </w:rPr>
        <w:t>kPTITLE1</w:t>
      </w:r>
      <w:r w:rsidR="00FE0ACD" w:rsidRPr="001638A9">
        <w:rPr>
          <w:rFonts w:asciiTheme="majorHAnsi" w:hAnsiTheme="majorHAnsi" w:cs="Monaco"/>
          <w:color w:val="auto"/>
        </w:rPr>
        <w:t xml:space="preserve"> = </w:t>
      </w:r>
      <w:r w:rsidR="00FE0ACD" w:rsidRPr="001638A9">
        <w:rPr>
          <w:rFonts w:asciiTheme="majorHAnsi" w:hAnsiTheme="majorHAnsi" w:cs="Monaco"/>
          <w:color w:val="2A00FF"/>
        </w:rPr>
        <w:t>"Email System"</w:t>
      </w:r>
      <w:r w:rsidR="00FE0ACD" w:rsidRPr="001638A9">
        <w:rPr>
          <w:rFonts w:asciiTheme="majorHAnsi" w:hAnsiTheme="majorHAnsi" w:cs="Monaco"/>
          <w:color w:val="auto"/>
        </w:rPr>
        <w:t>;</w:t>
      </w:r>
    </w:p>
    <w:p w14:paraId="6F7956AB" w14:textId="777A7820"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kDEFAULTTITLE</w:t>
      </w:r>
      <w:proofErr w:type="spellEnd"/>
      <w:r w:rsidRPr="001638A9">
        <w:rPr>
          <w:rFonts w:asciiTheme="majorHAnsi" w:hAnsiTheme="majorHAnsi" w:cs="Monaco"/>
          <w:color w:val="auto"/>
        </w:rPr>
        <w:t xml:space="preserve"> = </w:t>
      </w:r>
      <w:r w:rsidRPr="001638A9">
        <w:rPr>
          <w:rFonts w:asciiTheme="majorHAnsi" w:hAnsiTheme="majorHAnsi" w:cs="Monaco"/>
          <w:color w:val="2A00FF"/>
        </w:rPr>
        <w:t>"New Project"</w:t>
      </w:r>
      <w:r w:rsidRPr="001638A9">
        <w:rPr>
          <w:rFonts w:asciiTheme="majorHAnsi" w:hAnsiTheme="majorHAnsi" w:cs="Monaco"/>
          <w:color w:val="auto"/>
        </w:rPr>
        <w:t>;</w:t>
      </w:r>
    </w:p>
    <w:p w14:paraId="1CFEE06D" w14:textId="305F6015"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kSENDER</w:t>
      </w:r>
      <w:proofErr w:type="spellEnd"/>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8F46446" w14:textId="55F5D43A"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kRECIPIENT</w:t>
      </w:r>
      <w:proofErr w:type="spellEnd"/>
      <w:r w:rsidRPr="001638A9">
        <w:rPr>
          <w:rFonts w:asciiTheme="majorHAnsi" w:hAnsiTheme="majorHAnsi" w:cs="Monaco"/>
          <w:color w:val="auto"/>
        </w:rPr>
        <w:t xml:space="preserve"> = </w:t>
      </w:r>
      <w:r w:rsidRPr="001638A9">
        <w:rPr>
          <w:rFonts w:asciiTheme="majorHAnsi" w:hAnsiTheme="majorHAnsi" w:cs="Monaco"/>
          <w:color w:val="2A00FF"/>
        </w:rPr>
        <w:t>"max.power@live.com"</w:t>
      </w:r>
      <w:r w:rsidRPr="001638A9">
        <w:rPr>
          <w:rFonts w:asciiTheme="majorHAnsi" w:hAnsiTheme="majorHAnsi" w:cs="Monaco"/>
          <w:color w:val="auto"/>
        </w:rPr>
        <w:t>;</w:t>
      </w:r>
    </w:p>
    <w:p w14:paraId="52B7D7DA" w14:textId="4F228E7E"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kCONTACT1</w:t>
      </w:r>
      <w:r w:rsidRPr="001638A9">
        <w:rPr>
          <w:rFonts w:asciiTheme="majorHAnsi" w:hAnsiTheme="majorHAnsi" w:cs="Monaco"/>
          <w:color w:val="auto"/>
        </w:rPr>
        <w:t xml:space="preserve"> = </w:t>
      </w:r>
      <w:r w:rsidRPr="001638A9">
        <w:rPr>
          <w:rFonts w:asciiTheme="majorHAnsi" w:hAnsiTheme="majorHAnsi" w:cs="Monaco"/>
          <w:color w:val="2A00FF"/>
        </w:rPr>
        <w:t>"test@gmail.com"</w:t>
      </w:r>
      <w:r w:rsidRPr="001638A9">
        <w:rPr>
          <w:rFonts w:asciiTheme="majorHAnsi" w:hAnsiTheme="majorHAnsi" w:cs="Monaco"/>
          <w:color w:val="auto"/>
        </w:rPr>
        <w:t>;</w:t>
      </w:r>
    </w:p>
    <w:p w14:paraId="71E09AF0" w14:textId="52DB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kCONTACT2</w:t>
      </w:r>
      <w:r w:rsidRPr="001638A9">
        <w:rPr>
          <w:rFonts w:asciiTheme="majorHAnsi" w:hAnsiTheme="majorHAnsi" w:cs="Monaco"/>
          <w:color w:val="auto"/>
        </w:rPr>
        <w:t xml:space="preserve"> = </w:t>
      </w:r>
      <w:r w:rsidRPr="001638A9">
        <w:rPr>
          <w:rFonts w:asciiTheme="majorHAnsi" w:hAnsiTheme="majorHAnsi" w:cs="Monaco"/>
          <w:color w:val="2A00FF"/>
        </w:rPr>
        <w:t>"raiu9s@gmail.com"</w:t>
      </w:r>
      <w:r w:rsidRPr="001638A9">
        <w:rPr>
          <w:rFonts w:asciiTheme="majorHAnsi" w:hAnsiTheme="majorHAnsi" w:cs="Monaco"/>
          <w:color w:val="auto"/>
        </w:rPr>
        <w:t>;</w:t>
      </w:r>
    </w:p>
    <w:p w14:paraId="50A4D3BC" w14:textId="7BC15A8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kCONTACT3</w:t>
      </w:r>
      <w:r w:rsidRPr="001638A9">
        <w:rPr>
          <w:rFonts w:asciiTheme="majorHAnsi" w:hAnsiTheme="majorHAnsi" w:cs="Monaco"/>
          <w:color w:val="auto"/>
        </w:rPr>
        <w:t xml:space="preserve"> = </w:t>
      </w:r>
      <w:r w:rsidRPr="001638A9">
        <w:rPr>
          <w:rFonts w:asciiTheme="majorHAnsi" w:hAnsiTheme="majorHAnsi" w:cs="Monaco"/>
          <w:color w:val="2A00FF"/>
        </w:rPr>
        <w:t>"q39ikdf@outlook.com"</w:t>
      </w:r>
      <w:r w:rsidRPr="001638A9">
        <w:rPr>
          <w:rFonts w:asciiTheme="majorHAnsi" w:hAnsiTheme="majorHAnsi" w:cs="Monaco"/>
          <w:color w:val="auto"/>
        </w:rPr>
        <w:t>;</w:t>
      </w:r>
    </w:p>
    <w:p w14:paraId="5E5BB886" w14:textId="43BAD651"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kBADEMAIL1</w:t>
      </w:r>
      <w:r w:rsidRPr="001638A9">
        <w:rPr>
          <w:rFonts w:asciiTheme="majorHAnsi" w:hAnsiTheme="majorHAnsi" w:cs="Monaco"/>
          <w:color w:val="auto"/>
        </w:rPr>
        <w:t xml:space="preserve"> = </w:t>
      </w:r>
      <w:r w:rsidRPr="001638A9">
        <w:rPr>
          <w:rFonts w:asciiTheme="majorHAnsi" w:hAnsiTheme="majorHAnsi" w:cs="Monaco"/>
          <w:color w:val="2A00FF"/>
        </w:rPr>
        <w:t>"</w:t>
      </w:r>
      <w:proofErr w:type="spellStart"/>
      <w:proofErr w:type="gramStart"/>
      <w:r w:rsidRPr="001638A9">
        <w:rPr>
          <w:rFonts w:asciiTheme="majorHAnsi" w:hAnsiTheme="majorHAnsi" w:cs="Monaco"/>
          <w:color w:val="2A00FF"/>
        </w:rPr>
        <w:t>joe.bloggs</w:t>
      </w:r>
      <w:proofErr w:type="spellEnd"/>
      <w:proofErr w:type="gramEnd"/>
      <w:r w:rsidRPr="001638A9">
        <w:rPr>
          <w:rFonts w:asciiTheme="majorHAnsi" w:hAnsiTheme="majorHAnsi" w:cs="Monaco"/>
          <w:color w:val="2A00FF"/>
        </w:rPr>
        <w:t>@"</w:t>
      </w:r>
      <w:r w:rsidRPr="001638A9">
        <w:rPr>
          <w:rFonts w:asciiTheme="majorHAnsi" w:hAnsiTheme="majorHAnsi" w:cs="Monaco"/>
          <w:color w:val="auto"/>
        </w:rPr>
        <w:t>;</w:t>
      </w:r>
    </w:p>
    <w:p w14:paraId="7FC2D5BA" w14:textId="71BCC334"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kBADEMAIL2</w:t>
      </w:r>
      <w:r w:rsidRPr="001638A9">
        <w:rPr>
          <w:rFonts w:asciiTheme="majorHAnsi" w:hAnsiTheme="majorHAnsi" w:cs="Monaco"/>
          <w:color w:val="auto"/>
        </w:rPr>
        <w:t xml:space="preserve"> = </w:t>
      </w:r>
      <w:r w:rsidRPr="001638A9">
        <w:rPr>
          <w:rFonts w:asciiTheme="majorHAnsi" w:hAnsiTheme="majorHAnsi" w:cs="Monaco"/>
          <w:color w:val="2A00FF"/>
        </w:rPr>
        <w:t>"joe.@</w:t>
      </w:r>
      <w:proofErr w:type="spellStart"/>
      <w:r w:rsidRPr="001638A9">
        <w:rPr>
          <w:rFonts w:asciiTheme="majorHAnsi" w:hAnsiTheme="majorHAnsi" w:cs="Monaco"/>
          <w:color w:val="2A00FF"/>
        </w:rPr>
        <w:t>bloggs</w:t>
      </w:r>
      <w:proofErr w:type="spellEnd"/>
      <w:r w:rsidRPr="001638A9">
        <w:rPr>
          <w:rFonts w:asciiTheme="majorHAnsi" w:hAnsiTheme="majorHAnsi" w:cs="Monaco"/>
          <w:color w:val="2A00FF"/>
        </w:rPr>
        <w:t>"</w:t>
      </w:r>
      <w:r w:rsidRPr="001638A9">
        <w:rPr>
          <w:rFonts w:asciiTheme="majorHAnsi" w:hAnsiTheme="majorHAnsi" w:cs="Monaco"/>
          <w:color w:val="auto"/>
        </w:rPr>
        <w:t>;</w:t>
      </w:r>
    </w:p>
    <w:p w14:paraId="708E33BC" w14:textId="7199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kBADEMAIL3</w:t>
      </w:r>
      <w:r w:rsidRPr="001638A9">
        <w:rPr>
          <w:rFonts w:asciiTheme="majorHAnsi" w:hAnsiTheme="majorHAnsi" w:cs="Monaco"/>
          <w:color w:val="auto"/>
        </w:rPr>
        <w:t xml:space="preserve"> = </w:t>
      </w:r>
      <w:r w:rsidRPr="001638A9">
        <w:rPr>
          <w:rFonts w:asciiTheme="majorHAnsi" w:hAnsiTheme="majorHAnsi" w:cs="Monaco"/>
          <w:color w:val="2A00FF"/>
        </w:rPr>
        <w:t>"</w:t>
      </w:r>
      <w:proofErr w:type="gramStart"/>
      <w:r w:rsidRPr="001638A9">
        <w:rPr>
          <w:rFonts w:asciiTheme="majorHAnsi" w:hAnsiTheme="majorHAnsi" w:cs="Monaco"/>
          <w:color w:val="2A00FF"/>
        </w:rPr>
        <w:t>joe.</w:t>
      </w:r>
      <w:proofErr w:type="spellStart"/>
      <w:r w:rsidRPr="001638A9">
        <w:rPr>
          <w:rFonts w:asciiTheme="majorHAnsi" w:hAnsiTheme="majorHAnsi" w:cs="Monaco"/>
          <w:color w:val="2A00FF"/>
        </w:rPr>
        <w:t>bloggs</w:t>
      </w:r>
      <w:proofErr w:type="gramEnd"/>
      <w:r w:rsidRPr="001638A9">
        <w:rPr>
          <w:rFonts w:asciiTheme="majorHAnsi" w:hAnsiTheme="majorHAnsi" w:cs="Monaco"/>
          <w:color w:val="2A00FF"/>
        </w:rPr>
        <w:t>@gmail</w:t>
      </w:r>
      <w:proofErr w:type="spellEnd"/>
      <w:r w:rsidRPr="001638A9">
        <w:rPr>
          <w:rFonts w:asciiTheme="majorHAnsi" w:hAnsiTheme="majorHAnsi" w:cs="Monaco"/>
          <w:color w:val="2A00FF"/>
        </w:rPr>
        <w:t>@.com"</w:t>
      </w:r>
      <w:r w:rsidRPr="001638A9">
        <w:rPr>
          <w:rFonts w:asciiTheme="majorHAnsi" w:hAnsiTheme="majorHAnsi" w:cs="Monaco"/>
          <w:color w:val="auto"/>
        </w:rPr>
        <w:t>;</w:t>
      </w:r>
    </w:p>
    <w:p w14:paraId="1A63942F" w14:textId="2E28A1AD"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kBADEMAIL4</w:t>
      </w:r>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9387D4D" w14:textId="67CF397F"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kSUBJECT</w:t>
      </w:r>
      <w:proofErr w:type="spellEnd"/>
      <w:r w:rsidRPr="001638A9">
        <w:rPr>
          <w:rFonts w:asciiTheme="majorHAnsi" w:hAnsiTheme="majorHAnsi" w:cs="Monaco"/>
          <w:color w:val="auto"/>
        </w:rPr>
        <w:t xml:space="preserve"> = </w:t>
      </w:r>
      <w:r w:rsidRPr="001638A9">
        <w:rPr>
          <w:rFonts w:asciiTheme="majorHAnsi" w:hAnsiTheme="majorHAnsi" w:cs="Monaco"/>
          <w:color w:val="2A00FF"/>
        </w:rPr>
        <w:t>"RE: Lorem ipsum"</w:t>
      </w:r>
      <w:r w:rsidRPr="001638A9">
        <w:rPr>
          <w:rFonts w:asciiTheme="majorHAnsi" w:hAnsiTheme="majorHAnsi" w:cs="Monaco"/>
          <w:color w:val="auto"/>
        </w:rPr>
        <w:t>;</w:t>
      </w:r>
    </w:p>
    <w:p w14:paraId="072BF5F3" w14:textId="13DD9A33"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kBODY1</w:t>
      </w:r>
      <w:r w:rsidRPr="001638A9">
        <w:rPr>
          <w:rFonts w:asciiTheme="majorHAnsi" w:hAnsiTheme="majorHAnsi" w:cs="Monaco"/>
          <w:color w:val="auto"/>
        </w:rPr>
        <w:t xml:space="preserve"> = </w:t>
      </w:r>
      <w:r w:rsidRPr="001638A9">
        <w:rPr>
          <w:rFonts w:asciiTheme="majorHAnsi" w:hAnsiTheme="majorHAnsi" w:cs="Monaco"/>
          <w:color w:val="2A00FF"/>
        </w:rPr>
        <w:t xml:space="preserve">"Lorem ipsum dolor sit </w:t>
      </w:r>
      <w:proofErr w:type="spellStart"/>
      <w:r w:rsidRPr="001638A9">
        <w:rPr>
          <w:rFonts w:asciiTheme="majorHAnsi" w:hAnsiTheme="majorHAnsi" w:cs="Monaco"/>
          <w:color w:val="2A00FF"/>
        </w:rPr>
        <w:t>amet</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consectetur</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adipiscing</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elit</w:t>
      </w:r>
      <w:proofErr w:type="spellEnd"/>
      <w:r w:rsidRPr="001638A9">
        <w:rPr>
          <w:rFonts w:asciiTheme="majorHAnsi" w:hAnsiTheme="majorHAnsi" w:cs="Monaco"/>
          <w:color w:val="2A00FF"/>
        </w:rPr>
        <w:t>."</w:t>
      </w:r>
      <w:r w:rsidRPr="001638A9">
        <w:rPr>
          <w:rFonts w:asciiTheme="majorHAnsi" w:hAnsiTheme="majorHAnsi" w:cs="Monaco"/>
          <w:color w:val="auto"/>
        </w:rPr>
        <w:t>;</w:t>
      </w:r>
    </w:p>
    <w:p w14:paraId="3C87323C" w14:textId="295C6AD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kBODY2</w:t>
      </w:r>
      <w:r w:rsidRPr="001638A9">
        <w:rPr>
          <w:rFonts w:asciiTheme="majorHAnsi" w:hAnsiTheme="majorHAnsi" w:cs="Monaco"/>
          <w:color w:val="auto"/>
        </w:rPr>
        <w:t xml:space="preserve"> = </w:t>
      </w:r>
      <w:r w:rsidRPr="001638A9">
        <w:rPr>
          <w:rFonts w:asciiTheme="majorHAnsi" w:hAnsiTheme="majorHAnsi" w:cs="Monaco"/>
          <w:color w:val="2A00FF"/>
        </w:rPr>
        <w:t>"This is a test email for using unit testing"</w:t>
      </w:r>
      <w:r w:rsidRPr="001638A9">
        <w:rPr>
          <w:rFonts w:asciiTheme="majorHAnsi" w:hAnsiTheme="majorHAnsi" w:cs="Monaco"/>
          <w:color w:val="auto"/>
        </w:rPr>
        <w:t>;</w:t>
      </w:r>
    </w:p>
    <w:p w14:paraId="299F0229" w14:textId="597B80C3"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kBODY3</w:t>
      </w:r>
      <w:r w:rsidRPr="001638A9">
        <w:rPr>
          <w:rFonts w:asciiTheme="majorHAnsi" w:hAnsiTheme="majorHAnsi" w:cs="Monaco"/>
          <w:color w:val="auto"/>
        </w:rPr>
        <w:t xml:space="preserve"> = </w:t>
      </w:r>
      <w:r w:rsidRPr="001638A9">
        <w:rPr>
          <w:rFonts w:asciiTheme="majorHAnsi" w:hAnsiTheme="majorHAnsi" w:cs="Monaco"/>
          <w:color w:val="2A00FF"/>
        </w:rPr>
        <w:t>""</w:t>
      </w:r>
      <w:r w:rsidRPr="001638A9">
        <w:rPr>
          <w:rFonts w:asciiTheme="majorHAnsi" w:hAnsiTheme="majorHAnsi" w:cs="Monaco"/>
          <w:color w:val="auto"/>
        </w:rPr>
        <w:t>;</w:t>
      </w:r>
    </w:p>
    <w:p w14:paraId="0E17648D" w14:textId="72079DB1" w:rsidR="00EB21A3" w:rsidRPr="001638A9" w:rsidRDefault="00FE0ACD" w:rsidP="00FE0ACD">
      <w:pPr>
        <w:pStyle w:val="Body"/>
        <w:rPr>
          <w:rFonts w:asciiTheme="majorHAnsi" w:hAnsiTheme="majorHAnsi"/>
          <w:sz w:val="24"/>
        </w:rPr>
      </w:pPr>
      <w:r w:rsidRPr="001638A9">
        <w:rPr>
          <w:rFonts w:asciiTheme="majorHAnsi" w:hAnsiTheme="majorHAnsi" w:cs="Monaco"/>
          <w:color w:val="0000C0"/>
        </w:rPr>
        <w:t>kBODY4</w:t>
      </w:r>
      <w:r w:rsidRPr="001638A9">
        <w:rPr>
          <w:rFonts w:asciiTheme="majorHAnsi" w:hAnsiTheme="majorHAnsi" w:cs="Monaco"/>
          <w:color w:val="auto"/>
        </w:rPr>
        <w:t xml:space="preserve"> = </w:t>
      </w:r>
      <w:r w:rsidRPr="001638A9">
        <w:rPr>
          <w:rFonts w:asciiTheme="majorHAnsi" w:hAnsiTheme="majorHAnsi" w:cs="Monaco"/>
          <w:color w:val="2A00FF"/>
        </w:rPr>
        <w:t>"Test Email"</w:t>
      </w:r>
      <w:r w:rsidRPr="001638A9">
        <w:rPr>
          <w:rFonts w:asciiTheme="majorHAnsi" w:hAnsiTheme="majorHAnsi" w:cs="Monaco"/>
          <w:color w:val="auto"/>
        </w:rPr>
        <w:t>;</w:t>
      </w:r>
    </w:p>
    <w:p w14:paraId="39406FAC" w14:textId="5F0D0AE1" w:rsidR="003922C9" w:rsidRPr="001638A9" w:rsidRDefault="003C7F12" w:rsidP="00C22672">
      <w:pPr>
        <w:rPr>
          <w:rFonts w:asciiTheme="majorHAnsi" w:hAnsiTheme="majorHAnsi" w:cs="Monaco"/>
          <w:color w:val="auto"/>
        </w:rPr>
        <w:sectPr w:rsidR="003922C9"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sz w:val="24"/>
        </w:rPr>
        <w:t>To provide input into the system we have used two different approaches</w:t>
      </w:r>
      <w:r w:rsidR="00AC0472" w:rsidRPr="001638A9">
        <w:rPr>
          <w:rFonts w:asciiTheme="majorHAnsi" w:hAnsiTheme="majorHAnsi"/>
          <w:sz w:val="24"/>
        </w:rPr>
        <w:t xml:space="preserve">. The first approach is to create an input stream and then launch the main method. This is primarily used for testing the menu options of the system. The second approach used </w:t>
      </w:r>
      <w:r w:rsidR="00104A25" w:rsidRPr="001638A9">
        <w:rPr>
          <w:rFonts w:asciiTheme="majorHAnsi" w:hAnsiTheme="majorHAnsi"/>
          <w:sz w:val="24"/>
        </w:rPr>
        <w:t xml:space="preserve">is to create a scanner object with a string inside and then pass this directly to the method. The string contains new line characters to simulate multiple user inputs for example: </w:t>
      </w:r>
      <w:proofErr w:type="spellStart"/>
      <w:r w:rsidR="009A0755" w:rsidRPr="009A0755">
        <w:rPr>
          <w:rFonts w:asciiTheme="majorHAnsi" w:hAnsiTheme="majorHAnsi" w:cs="Monaco"/>
          <w:color w:val="0000C0"/>
        </w:rPr>
        <w:t>sysInput</w:t>
      </w:r>
      <w:proofErr w:type="spellEnd"/>
      <w:r w:rsidR="009A0755" w:rsidRPr="009A0755">
        <w:rPr>
          <w:rFonts w:asciiTheme="majorHAnsi" w:hAnsiTheme="majorHAnsi" w:cs="Monaco"/>
          <w:color w:val="0000C0"/>
        </w:rPr>
        <w:t xml:space="preserve"> = "\n" + </w:t>
      </w:r>
      <w:proofErr w:type="spellStart"/>
      <w:r w:rsidR="009A0755" w:rsidRPr="009A0755">
        <w:rPr>
          <w:rFonts w:asciiTheme="majorHAnsi" w:hAnsiTheme="majorHAnsi" w:cs="Monaco"/>
          <w:color w:val="0000C0"/>
        </w:rPr>
        <w:t>kSENDER</w:t>
      </w:r>
      <w:proofErr w:type="spellEnd"/>
      <w:r w:rsidR="009A0755" w:rsidRPr="009A0755">
        <w:rPr>
          <w:rFonts w:asciiTheme="majorHAnsi" w:hAnsiTheme="majorHAnsi" w:cs="Monaco"/>
          <w:color w:val="0000C0"/>
        </w:rPr>
        <w:t xml:space="preserve"> + </w:t>
      </w:r>
      <w:proofErr w:type="spellStart"/>
      <w:r w:rsidR="009A0755" w:rsidRPr="009A0755">
        <w:rPr>
          <w:rFonts w:asciiTheme="majorHAnsi" w:hAnsiTheme="majorHAnsi" w:cs="Monaco"/>
          <w:color w:val="0000C0"/>
        </w:rPr>
        <w:t>kSYSTEM_LINE_BREAK</w:t>
      </w:r>
      <w:proofErr w:type="spellEnd"/>
      <w:r w:rsidR="009A0755" w:rsidRPr="009A0755">
        <w:rPr>
          <w:rFonts w:asciiTheme="majorHAnsi" w:hAnsiTheme="majorHAnsi" w:cs="Monaco"/>
          <w:color w:val="0000C0"/>
        </w:rPr>
        <w:t xml:space="preserve"> + </w:t>
      </w:r>
      <w:proofErr w:type="spellStart"/>
      <w:r w:rsidR="009A0755" w:rsidRPr="009A0755">
        <w:rPr>
          <w:rFonts w:asciiTheme="majorHAnsi" w:hAnsiTheme="majorHAnsi" w:cs="Monaco"/>
          <w:color w:val="0000C0"/>
        </w:rPr>
        <w:t>kRECIPIENT</w:t>
      </w:r>
      <w:proofErr w:type="spellEnd"/>
      <w:r w:rsidR="009A0755" w:rsidRPr="009A0755">
        <w:rPr>
          <w:rFonts w:asciiTheme="majorHAnsi" w:hAnsiTheme="majorHAnsi" w:cs="Monaco"/>
          <w:color w:val="0000C0"/>
        </w:rPr>
        <w:t xml:space="preserve"> + </w:t>
      </w:r>
      <w:proofErr w:type="spellStart"/>
      <w:r w:rsidR="009A0755" w:rsidRPr="009A0755">
        <w:rPr>
          <w:rFonts w:asciiTheme="majorHAnsi" w:hAnsiTheme="majorHAnsi" w:cs="Monaco"/>
          <w:color w:val="0000C0"/>
        </w:rPr>
        <w:t>kSYSTEM_LINE_BREAK</w:t>
      </w:r>
      <w:proofErr w:type="spellEnd"/>
      <w:r w:rsidR="009A0755" w:rsidRPr="009A0755">
        <w:rPr>
          <w:rFonts w:asciiTheme="majorHAnsi" w:hAnsiTheme="majorHAnsi" w:cs="Monaco"/>
          <w:color w:val="0000C0"/>
        </w:rPr>
        <w:t xml:space="preserve"> + </w:t>
      </w:r>
      <w:proofErr w:type="spellStart"/>
      <w:r w:rsidR="009A0755" w:rsidRPr="009A0755">
        <w:rPr>
          <w:rFonts w:asciiTheme="majorHAnsi" w:hAnsiTheme="majorHAnsi" w:cs="Monaco"/>
          <w:color w:val="0000C0"/>
        </w:rPr>
        <w:t>kSUBJECT</w:t>
      </w:r>
      <w:proofErr w:type="spellEnd"/>
      <w:r w:rsidR="009A0755" w:rsidRPr="009A0755">
        <w:rPr>
          <w:rFonts w:asciiTheme="majorHAnsi" w:hAnsiTheme="majorHAnsi" w:cs="Monaco"/>
          <w:color w:val="0000C0"/>
        </w:rPr>
        <w:t xml:space="preserve"> + </w:t>
      </w:r>
      <w:proofErr w:type="spellStart"/>
      <w:r w:rsidR="009A0755" w:rsidRPr="009A0755">
        <w:rPr>
          <w:rFonts w:asciiTheme="majorHAnsi" w:hAnsiTheme="majorHAnsi" w:cs="Monaco"/>
          <w:color w:val="0000C0"/>
        </w:rPr>
        <w:t>kSYSTEM_LINE_BREAK</w:t>
      </w:r>
      <w:proofErr w:type="spellEnd"/>
      <w:r w:rsidR="009A0755" w:rsidRPr="009A0755">
        <w:rPr>
          <w:rFonts w:asciiTheme="majorHAnsi" w:hAnsiTheme="majorHAnsi" w:cs="Monaco"/>
          <w:color w:val="0000C0"/>
        </w:rPr>
        <w:t xml:space="preserve"> + kBODY1;</w:t>
      </w:r>
      <w:bookmarkStart w:id="3" w:name="_GoBack"/>
      <w:bookmarkEnd w:id="3"/>
    </w:p>
    <w:p w14:paraId="5A8BFD39" w14:textId="48D23B3E" w:rsidR="003922C9" w:rsidRPr="001638A9" w:rsidRDefault="003922C9" w:rsidP="003922C9">
      <w:pPr>
        <w:pStyle w:val="Heading1"/>
      </w:pPr>
      <w:r w:rsidRPr="001638A9">
        <w:lastRenderedPageBreak/>
        <w:t>Company Email System Unit / Unit Testing</w:t>
      </w:r>
    </w:p>
    <w:tbl>
      <w:tblPr>
        <w:tblStyle w:val="TableGrid"/>
        <w:tblW w:w="21777" w:type="dxa"/>
        <w:tblLook w:val="04A0" w:firstRow="1" w:lastRow="0" w:firstColumn="1" w:lastColumn="0" w:noHBand="0" w:noVBand="1"/>
      </w:tblPr>
      <w:tblGrid>
        <w:gridCol w:w="619"/>
        <w:gridCol w:w="1111"/>
        <w:gridCol w:w="2158"/>
        <w:gridCol w:w="1631"/>
        <w:gridCol w:w="1505"/>
        <w:gridCol w:w="1627"/>
        <w:gridCol w:w="1489"/>
        <w:gridCol w:w="2202"/>
        <w:gridCol w:w="2024"/>
        <w:gridCol w:w="1326"/>
        <w:gridCol w:w="1572"/>
        <w:gridCol w:w="1091"/>
        <w:gridCol w:w="3422"/>
      </w:tblGrid>
      <w:tr w:rsidR="003922C9" w:rsidRPr="001638A9" w14:paraId="4622D231" w14:textId="77777777" w:rsidTr="002F65DE">
        <w:tc>
          <w:tcPr>
            <w:tcW w:w="619" w:type="dxa"/>
          </w:tcPr>
          <w:p w14:paraId="2284CF5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ID</w:t>
            </w:r>
          </w:p>
        </w:tc>
        <w:tc>
          <w:tcPr>
            <w:tcW w:w="1111" w:type="dxa"/>
          </w:tcPr>
          <w:p w14:paraId="5C11FDB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Function Name</w:t>
            </w:r>
          </w:p>
        </w:tc>
        <w:tc>
          <w:tcPr>
            <w:tcW w:w="2158" w:type="dxa"/>
          </w:tcPr>
          <w:p w14:paraId="393E29AC"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Aim</w:t>
            </w:r>
          </w:p>
        </w:tc>
        <w:tc>
          <w:tcPr>
            <w:tcW w:w="1631" w:type="dxa"/>
          </w:tcPr>
          <w:p w14:paraId="20D17212"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Source: Spec or code inspection</w:t>
            </w:r>
          </w:p>
        </w:tc>
        <w:tc>
          <w:tcPr>
            <w:tcW w:w="1505" w:type="dxa"/>
          </w:tcPr>
          <w:p w14:paraId="1E11D41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Created By</w:t>
            </w:r>
          </w:p>
        </w:tc>
        <w:tc>
          <w:tcPr>
            <w:tcW w:w="1627" w:type="dxa"/>
          </w:tcPr>
          <w:p w14:paraId="2D01342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Prerequisite  </w:t>
            </w:r>
          </w:p>
        </w:tc>
        <w:tc>
          <w:tcPr>
            <w:tcW w:w="1489" w:type="dxa"/>
          </w:tcPr>
          <w:p w14:paraId="223A2A1D"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Inputs </w:t>
            </w:r>
          </w:p>
        </w:tc>
        <w:tc>
          <w:tcPr>
            <w:tcW w:w="2202" w:type="dxa"/>
          </w:tcPr>
          <w:p w14:paraId="2C6E56A1"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Expected Output(s)</w:t>
            </w:r>
          </w:p>
        </w:tc>
        <w:tc>
          <w:tcPr>
            <w:tcW w:w="2024" w:type="dxa"/>
          </w:tcPr>
          <w:p w14:paraId="1FFE2BE4"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Actual Output </w:t>
            </w:r>
          </w:p>
        </w:tc>
        <w:tc>
          <w:tcPr>
            <w:tcW w:w="1326" w:type="dxa"/>
          </w:tcPr>
          <w:p w14:paraId="74E695A7"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Pass / Fail</w:t>
            </w:r>
          </w:p>
        </w:tc>
        <w:tc>
          <w:tcPr>
            <w:tcW w:w="1572" w:type="dxa"/>
          </w:tcPr>
          <w:p w14:paraId="4D0820FA"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Date (Completed by) </w:t>
            </w:r>
          </w:p>
        </w:tc>
        <w:tc>
          <w:tcPr>
            <w:tcW w:w="1091" w:type="dxa"/>
          </w:tcPr>
          <w:p w14:paraId="4BE5F3A8"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Tested By</w:t>
            </w:r>
          </w:p>
        </w:tc>
        <w:tc>
          <w:tcPr>
            <w:tcW w:w="3422" w:type="dxa"/>
          </w:tcPr>
          <w:p w14:paraId="4FC14FE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Notes </w:t>
            </w:r>
          </w:p>
        </w:tc>
      </w:tr>
      <w:tr w:rsidR="003922C9" w:rsidRPr="001638A9" w14:paraId="5C52A024" w14:textId="77777777" w:rsidTr="002F65DE">
        <w:tc>
          <w:tcPr>
            <w:tcW w:w="619" w:type="dxa"/>
            <w:shd w:val="clear" w:color="auto" w:fill="EFFFEA"/>
          </w:tcPr>
          <w:p w14:paraId="40E67F03" w14:textId="77777777" w:rsidR="003922C9" w:rsidRPr="00AB46D2" w:rsidRDefault="003922C9" w:rsidP="002A1CAD">
            <w:pPr>
              <w:rPr>
                <w:rFonts w:asciiTheme="majorHAnsi" w:hAnsiTheme="majorHAnsi"/>
                <w:b/>
                <w:bCs/>
              </w:rPr>
            </w:pPr>
            <w:r w:rsidRPr="00AB46D2">
              <w:rPr>
                <w:rFonts w:asciiTheme="majorHAnsi" w:hAnsiTheme="majorHAnsi"/>
                <w:b/>
                <w:bCs/>
              </w:rPr>
              <w:t>301</w:t>
            </w:r>
          </w:p>
        </w:tc>
        <w:tc>
          <w:tcPr>
            <w:tcW w:w="1111" w:type="dxa"/>
          </w:tcPr>
          <w:p w14:paraId="65A36E6E"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49D051B8" w14:textId="77777777" w:rsidR="003922C9" w:rsidRPr="001638A9" w:rsidRDefault="003922C9" w:rsidP="002A1CAD">
            <w:pPr>
              <w:rPr>
                <w:rFonts w:asciiTheme="majorHAnsi" w:hAnsiTheme="majorHAnsi"/>
                <w:bCs/>
              </w:rPr>
            </w:pPr>
            <w:r w:rsidRPr="001638A9">
              <w:rPr>
                <w:rFonts w:asciiTheme="majorHAnsi" w:hAnsiTheme="majorHAnsi"/>
                <w:bCs/>
              </w:rPr>
              <w:t xml:space="preserve">Testing the user sees the correct menus when not in a project.  </w:t>
            </w:r>
          </w:p>
        </w:tc>
        <w:tc>
          <w:tcPr>
            <w:tcW w:w="1631" w:type="dxa"/>
          </w:tcPr>
          <w:p w14:paraId="57DBDEE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29041732" w14:textId="023B492C" w:rsidR="003922C9" w:rsidRPr="001638A9" w:rsidRDefault="003922C9" w:rsidP="002A1CAD">
            <w:pPr>
              <w:rPr>
                <w:rFonts w:asciiTheme="majorHAnsi" w:hAnsiTheme="majorHAnsi"/>
                <w:bCs/>
              </w:rPr>
            </w:pPr>
            <w:r w:rsidRPr="001638A9">
              <w:rPr>
                <w:rFonts w:asciiTheme="majorHAnsi" w:hAnsiTheme="majorHAnsi"/>
                <w:bCs/>
              </w:rPr>
              <w:t>Aidan Reed</w:t>
            </w:r>
            <w:r w:rsidR="00936A78" w:rsidRPr="001638A9">
              <w:rPr>
                <w:rFonts w:asciiTheme="majorHAnsi" w:hAnsiTheme="majorHAnsi"/>
                <w:bCs/>
              </w:rPr>
              <w:t xml:space="preserve"> &amp; </w:t>
            </w:r>
            <w:proofErr w:type="spellStart"/>
            <w:r w:rsidR="00936A78" w:rsidRPr="001638A9">
              <w:rPr>
                <w:rFonts w:asciiTheme="majorHAnsi" w:hAnsiTheme="majorHAnsi"/>
                <w:bCs/>
              </w:rPr>
              <w:t>Athullya</w:t>
            </w:r>
            <w:proofErr w:type="spellEnd"/>
            <w:r w:rsidR="00936A78" w:rsidRPr="001638A9">
              <w:rPr>
                <w:rFonts w:asciiTheme="majorHAnsi" w:hAnsiTheme="majorHAnsi"/>
                <w:bCs/>
              </w:rPr>
              <w:t xml:space="preserve"> Roy</w:t>
            </w:r>
          </w:p>
        </w:tc>
        <w:tc>
          <w:tcPr>
            <w:tcW w:w="1627" w:type="dxa"/>
          </w:tcPr>
          <w:p w14:paraId="1CFA9EA0"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1489" w:type="dxa"/>
          </w:tcPr>
          <w:p w14:paraId="55A42236"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tcPr>
          <w:p w14:paraId="14C15367"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57A94B77"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4C10526"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4BEF526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3738295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00967068" w14:textId="77777777" w:rsidR="003922C9" w:rsidRPr="001638A9" w:rsidRDefault="003922C9" w:rsidP="002A1CAD">
            <w:pPr>
              <w:rPr>
                <w:rFonts w:asciiTheme="majorHAnsi" w:hAnsiTheme="majorHAnsi"/>
                <w:bCs/>
              </w:rPr>
            </w:pPr>
          </w:p>
        </w:tc>
        <w:tc>
          <w:tcPr>
            <w:tcW w:w="2024" w:type="dxa"/>
            <w:shd w:val="clear" w:color="auto" w:fill="EFFFEA"/>
          </w:tcPr>
          <w:p w14:paraId="2663070C"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401212DB"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06A231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52D08B62"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258015A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3DCA91F6" w14:textId="77777777" w:rsidR="003922C9" w:rsidRPr="001638A9" w:rsidRDefault="003922C9" w:rsidP="002A1CAD">
            <w:pPr>
              <w:rPr>
                <w:rFonts w:asciiTheme="majorHAnsi" w:hAnsiTheme="majorHAnsi"/>
                <w:bCs/>
              </w:rPr>
            </w:pPr>
          </w:p>
        </w:tc>
        <w:tc>
          <w:tcPr>
            <w:tcW w:w="1326" w:type="dxa"/>
            <w:shd w:val="clear" w:color="auto" w:fill="EFFFEA"/>
          </w:tcPr>
          <w:p w14:paraId="1F4E675B"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DDFD17F"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2E74BAE5" w14:textId="77777777" w:rsidR="003922C9" w:rsidRPr="001638A9" w:rsidRDefault="003922C9" w:rsidP="002A1CAD">
            <w:pPr>
              <w:rPr>
                <w:rFonts w:asciiTheme="majorHAnsi" w:hAnsiTheme="majorHAnsi"/>
                <w:bCs/>
              </w:rPr>
            </w:pPr>
          </w:p>
        </w:tc>
        <w:tc>
          <w:tcPr>
            <w:tcW w:w="1091" w:type="dxa"/>
            <w:shd w:val="clear" w:color="auto" w:fill="EFFFEA"/>
          </w:tcPr>
          <w:p w14:paraId="4F32C127" w14:textId="60C4AD3E" w:rsidR="003922C9" w:rsidRPr="001638A9" w:rsidRDefault="00936A78"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6928C677" w14:textId="77777777" w:rsidR="003922C9" w:rsidRPr="001638A9" w:rsidRDefault="003922C9" w:rsidP="002A1CAD">
            <w:pPr>
              <w:rPr>
                <w:rFonts w:asciiTheme="majorHAnsi" w:hAnsiTheme="majorHAnsi"/>
                <w:bCs/>
              </w:rPr>
            </w:pPr>
          </w:p>
        </w:tc>
      </w:tr>
      <w:tr w:rsidR="003922C9" w:rsidRPr="001638A9" w14:paraId="5874CEF0" w14:textId="77777777" w:rsidTr="002F65DE">
        <w:tc>
          <w:tcPr>
            <w:tcW w:w="619" w:type="dxa"/>
            <w:shd w:val="clear" w:color="auto" w:fill="EFFFEA"/>
          </w:tcPr>
          <w:p w14:paraId="68D667E8" w14:textId="77777777" w:rsidR="003922C9" w:rsidRPr="00AB46D2" w:rsidRDefault="003922C9" w:rsidP="002A1CAD">
            <w:pPr>
              <w:rPr>
                <w:rFonts w:asciiTheme="majorHAnsi" w:hAnsiTheme="majorHAnsi"/>
                <w:b/>
                <w:bCs/>
              </w:rPr>
            </w:pPr>
            <w:r w:rsidRPr="00AB46D2">
              <w:rPr>
                <w:rFonts w:asciiTheme="majorHAnsi" w:hAnsiTheme="majorHAnsi"/>
                <w:b/>
                <w:bCs/>
              </w:rPr>
              <w:t>302</w:t>
            </w:r>
          </w:p>
        </w:tc>
        <w:tc>
          <w:tcPr>
            <w:tcW w:w="1111" w:type="dxa"/>
          </w:tcPr>
          <w:p w14:paraId="045D1F87"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038F3545"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system exists at the main menu when user types X </w:t>
            </w:r>
          </w:p>
        </w:tc>
        <w:tc>
          <w:tcPr>
            <w:tcW w:w="1631" w:type="dxa"/>
          </w:tcPr>
          <w:p w14:paraId="27FB4686"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6DCD4DD5" w14:textId="7DE5AFEE" w:rsidR="003922C9" w:rsidRPr="001638A9" w:rsidRDefault="003922C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w:t>
            </w:r>
            <w:r w:rsidR="00936A78" w:rsidRPr="001638A9">
              <w:rPr>
                <w:rFonts w:asciiTheme="majorHAnsi" w:hAnsiTheme="majorHAnsi"/>
                <w:bCs/>
              </w:rPr>
              <w:t xml:space="preserve">  &amp;</w:t>
            </w:r>
            <w:proofErr w:type="gramEnd"/>
            <w:r w:rsidR="00136F29" w:rsidRPr="001638A9">
              <w:rPr>
                <w:rFonts w:asciiTheme="majorHAnsi" w:hAnsiTheme="majorHAnsi"/>
                <w:bCs/>
              </w:rPr>
              <w:t xml:space="preserve"> </w:t>
            </w:r>
            <w:proofErr w:type="spellStart"/>
            <w:r w:rsidR="00936A78" w:rsidRPr="001638A9">
              <w:rPr>
                <w:rFonts w:asciiTheme="majorHAnsi" w:hAnsiTheme="majorHAnsi"/>
                <w:bCs/>
              </w:rPr>
              <w:t>Athullya</w:t>
            </w:r>
            <w:proofErr w:type="spellEnd"/>
            <w:r w:rsidR="00936A78" w:rsidRPr="001638A9">
              <w:rPr>
                <w:rFonts w:asciiTheme="majorHAnsi" w:hAnsiTheme="majorHAnsi"/>
                <w:bCs/>
              </w:rPr>
              <w:t xml:space="preserve"> Roy</w:t>
            </w:r>
          </w:p>
        </w:tc>
        <w:tc>
          <w:tcPr>
            <w:tcW w:w="1627" w:type="dxa"/>
          </w:tcPr>
          <w:p w14:paraId="782FC555" w14:textId="77777777" w:rsidR="003922C9" w:rsidRPr="001638A9" w:rsidRDefault="003922C9" w:rsidP="002A1CAD">
            <w:pPr>
              <w:rPr>
                <w:rFonts w:asciiTheme="majorHAnsi" w:hAnsiTheme="majorHAnsi"/>
                <w:bCs/>
              </w:rPr>
            </w:pPr>
            <w:r w:rsidRPr="001638A9">
              <w:rPr>
                <w:rFonts w:asciiTheme="majorHAnsi" w:hAnsiTheme="majorHAnsi"/>
                <w:bCs/>
              </w:rPr>
              <w:t>Create input streams and buffer the required inputs before launching main</w:t>
            </w:r>
          </w:p>
        </w:tc>
        <w:tc>
          <w:tcPr>
            <w:tcW w:w="1489" w:type="dxa"/>
          </w:tcPr>
          <w:p w14:paraId="5BB24FE1" w14:textId="77777777" w:rsidR="003922C9" w:rsidRPr="001638A9" w:rsidRDefault="003922C9" w:rsidP="002A1CAD">
            <w:pPr>
              <w:rPr>
                <w:rFonts w:asciiTheme="majorHAnsi" w:hAnsiTheme="majorHAnsi"/>
                <w:bCs/>
              </w:rPr>
            </w:pPr>
            <w:r w:rsidRPr="001638A9">
              <w:rPr>
                <w:rFonts w:asciiTheme="majorHAnsi" w:hAnsiTheme="majorHAnsi"/>
                <w:bCs/>
              </w:rPr>
              <w:t>“X”</w:t>
            </w:r>
          </w:p>
        </w:tc>
        <w:tc>
          <w:tcPr>
            <w:tcW w:w="2202" w:type="dxa"/>
          </w:tcPr>
          <w:p w14:paraId="62AF4A45" w14:textId="77777777" w:rsidR="003922C9" w:rsidRPr="001638A9" w:rsidRDefault="003922C9" w:rsidP="002A1CAD">
            <w:pPr>
              <w:rPr>
                <w:rFonts w:asciiTheme="majorHAnsi" w:hAnsiTheme="majorHAnsi"/>
                <w:bCs/>
              </w:rPr>
            </w:pPr>
            <w:r w:rsidRPr="001638A9">
              <w:rPr>
                <w:rFonts w:asciiTheme="majorHAnsi" w:hAnsiTheme="majorHAnsi"/>
                <w:bCs/>
              </w:rPr>
              <w:t xml:space="preserve">System should output Good Bye! </w:t>
            </w:r>
          </w:p>
        </w:tc>
        <w:tc>
          <w:tcPr>
            <w:tcW w:w="2024" w:type="dxa"/>
            <w:shd w:val="clear" w:color="auto" w:fill="EFFFEA"/>
          </w:tcPr>
          <w:p w14:paraId="79C1299B" w14:textId="77777777" w:rsidR="003922C9" w:rsidRPr="001638A9" w:rsidRDefault="003922C9" w:rsidP="002A1CAD">
            <w:pPr>
              <w:rPr>
                <w:rFonts w:asciiTheme="majorHAnsi" w:hAnsiTheme="majorHAnsi"/>
                <w:bCs/>
              </w:rPr>
            </w:pPr>
            <w:r w:rsidRPr="001638A9">
              <w:rPr>
                <w:rFonts w:asciiTheme="majorHAnsi" w:hAnsiTheme="majorHAnsi"/>
                <w:bCs/>
              </w:rPr>
              <w:t>Good Bye!</w:t>
            </w:r>
          </w:p>
        </w:tc>
        <w:tc>
          <w:tcPr>
            <w:tcW w:w="1326" w:type="dxa"/>
            <w:shd w:val="clear" w:color="auto" w:fill="EFFFEA"/>
          </w:tcPr>
          <w:p w14:paraId="026618C5"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21D101FA" w14:textId="77777777" w:rsidR="003922C9" w:rsidRPr="001638A9" w:rsidRDefault="003922C9" w:rsidP="002A1CAD">
            <w:pPr>
              <w:rPr>
                <w:rFonts w:asciiTheme="majorHAnsi" w:hAnsiTheme="majorHAnsi"/>
                <w:bCs/>
              </w:rPr>
            </w:pPr>
            <w:r w:rsidRPr="001638A9">
              <w:rPr>
                <w:rFonts w:asciiTheme="majorHAnsi" w:hAnsiTheme="majorHAnsi"/>
                <w:bCs/>
              </w:rPr>
              <w:t>01/</w:t>
            </w:r>
            <w:proofErr w:type="gramStart"/>
            <w:r w:rsidRPr="001638A9">
              <w:rPr>
                <w:rFonts w:asciiTheme="majorHAnsi" w:hAnsiTheme="majorHAnsi"/>
                <w:bCs/>
              </w:rPr>
              <w:t>05./</w:t>
            </w:r>
            <w:proofErr w:type="gramEnd"/>
            <w:r w:rsidRPr="001638A9">
              <w:rPr>
                <w:rFonts w:asciiTheme="majorHAnsi" w:hAnsiTheme="majorHAnsi"/>
                <w:bCs/>
              </w:rPr>
              <w:t>2018</w:t>
            </w:r>
          </w:p>
        </w:tc>
        <w:tc>
          <w:tcPr>
            <w:tcW w:w="1091" w:type="dxa"/>
            <w:shd w:val="clear" w:color="auto" w:fill="EFFFEA"/>
          </w:tcPr>
          <w:p w14:paraId="6A45A771" w14:textId="052E28F0"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D357FCF" w14:textId="77777777" w:rsidR="003922C9" w:rsidRPr="001638A9" w:rsidRDefault="003922C9" w:rsidP="002A1CAD">
            <w:pPr>
              <w:rPr>
                <w:rFonts w:asciiTheme="majorHAnsi" w:hAnsiTheme="majorHAnsi"/>
                <w:bCs/>
              </w:rPr>
            </w:pPr>
          </w:p>
        </w:tc>
      </w:tr>
      <w:tr w:rsidR="003922C9" w:rsidRPr="001638A9" w14:paraId="48349744" w14:textId="77777777" w:rsidTr="002F65DE">
        <w:trPr>
          <w:trHeight w:val="928"/>
        </w:trPr>
        <w:tc>
          <w:tcPr>
            <w:tcW w:w="619" w:type="dxa"/>
            <w:vMerge w:val="restart"/>
            <w:shd w:val="clear" w:color="auto" w:fill="EFFFEA"/>
          </w:tcPr>
          <w:p w14:paraId="1433A382" w14:textId="77777777" w:rsidR="003922C9" w:rsidRPr="00AB46D2" w:rsidRDefault="003922C9" w:rsidP="002A1CAD">
            <w:pPr>
              <w:rPr>
                <w:rFonts w:asciiTheme="majorHAnsi" w:hAnsiTheme="majorHAnsi"/>
                <w:b/>
                <w:bCs/>
              </w:rPr>
            </w:pPr>
            <w:r w:rsidRPr="00AB46D2">
              <w:rPr>
                <w:rFonts w:asciiTheme="majorHAnsi" w:hAnsiTheme="majorHAnsi"/>
                <w:b/>
                <w:bCs/>
              </w:rPr>
              <w:t>303</w:t>
            </w:r>
          </w:p>
        </w:tc>
        <w:tc>
          <w:tcPr>
            <w:tcW w:w="1111" w:type="dxa"/>
            <w:vMerge w:val="restart"/>
          </w:tcPr>
          <w:p w14:paraId="1C146F4C"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vMerge w:val="restart"/>
          </w:tcPr>
          <w:p w14:paraId="56FE6B82" w14:textId="77777777" w:rsidR="003922C9" w:rsidRPr="001638A9" w:rsidRDefault="003922C9" w:rsidP="002A1CAD">
            <w:pPr>
              <w:rPr>
                <w:rFonts w:asciiTheme="majorHAnsi" w:hAnsiTheme="majorHAnsi"/>
                <w:bCs/>
              </w:rPr>
            </w:pPr>
            <w:r w:rsidRPr="001638A9">
              <w:rPr>
                <w:rFonts w:asciiTheme="majorHAnsi" w:hAnsiTheme="majorHAnsi"/>
                <w:bCs/>
              </w:rPr>
              <w:t xml:space="preserve">Tests the </w:t>
            </w:r>
            <w:proofErr w:type="spellStart"/>
            <w:r w:rsidRPr="001638A9">
              <w:rPr>
                <w:rFonts w:asciiTheme="majorHAnsi" w:hAnsiTheme="majorHAnsi"/>
                <w:bCs/>
              </w:rPr>
              <w:t>ArrayList</w:t>
            </w:r>
            <w:proofErr w:type="spellEnd"/>
            <w:r w:rsidRPr="001638A9">
              <w:rPr>
                <w:rFonts w:asciiTheme="majorHAnsi" w:hAnsiTheme="majorHAnsi"/>
                <w:bCs/>
              </w:rPr>
              <w:t xml:space="preserve"> can grow to large size</w:t>
            </w:r>
          </w:p>
        </w:tc>
        <w:tc>
          <w:tcPr>
            <w:tcW w:w="1631" w:type="dxa"/>
            <w:vMerge w:val="restart"/>
          </w:tcPr>
          <w:p w14:paraId="796F3D34"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3B8BF212" w14:textId="01DD0193" w:rsidR="003922C9" w:rsidRPr="001638A9" w:rsidRDefault="00136F2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02D271E3" w14:textId="77777777" w:rsidR="003922C9" w:rsidRPr="001638A9" w:rsidRDefault="003922C9" w:rsidP="002A1CAD">
            <w:pPr>
              <w:rPr>
                <w:rFonts w:asciiTheme="majorHAnsi" w:hAnsiTheme="majorHAnsi"/>
                <w:bCs/>
              </w:rPr>
            </w:pPr>
            <w:r w:rsidRPr="001638A9">
              <w:rPr>
                <w:rFonts w:asciiTheme="majorHAnsi" w:hAnsiTheme="majorHAnsi"/>
                <w:bCs/>
              </w:rPr>
              <w:t>Create 10,000 Projects after initializing project array</w:t>
            </w:r>
          </w:p>
        </w:tc>
        <w:tc>
          <w:tcPr>
            <w:tcW w:w="1489" w:type="dxa"/>
            <w:vMerge w:val="restart"/>
          </w:tcPr>
          <w:p w14:paraId="5E67C0AB"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4D574A99" w14:textId="77777777" w:rsidR="003922C9" w:rsidRPr="001638A9" w:rsidRDefault="003922C9" w:rsidP="002A1CAD">
            <w:pPr>
              <w:rPr>
                <w:rFonts w:asciiTheme="majorHAnsi" w:hAnsiTheme="majorHAnsi"/>
                <w:bCs/>
              </w:rPr>
            </w:pPr>
            <w:r w:rsidRPr="001638A9">
              <w:rPr>
                <w:rFonts w:asciiTheme="majorHAnsi" w:hAnsiTheme="majorHAnsi"/>
                <w:bCs/>
              </w:rPr>
              <w:t>When checking size of array list should be 10000</w:t>
            </w:r>
          </w:p>
          <w:p w14:paraId="28D59E55" w14:textId="77777777" w:rsidR="003922C9" w:rsidRPr="001638A9" w:rsidRDefault="003922C9" w:rsidP="002A1CAD">
            <w:pPr>
              <w:rPr>
                <w:rFonts w:asciiTheme="majorHAnsi" w:hAnsiTheme="majorHAnsi"/>
                <w:bCs/>
              </w:rPr>
            </w:pPr>
          </w:p>
          <w:p w14:paraId="2627F90C" w14:textId="77777777" w:rsidR="003922C9" w:rsidRPr="001638A9" w:rsidRDefault="003922C9" w:rsidP="002A1CAD">
            <w:pPr>
              <w:rPr>
                <w:rFonts w:asciiTheme="majorHAnsi" w:hAnsiTheme="majorHAnsi"/>
                <w:bCs/>
              </w:rPr>
            </w:pPr>
          </w:p>
        </w:tc>
        <w:tc>
          <w:tcPr>
            <w:tcW w:w="2024" w:type="dxa"/>
            <w:shd w:val="clear" w:color="auto" w:fill="FED5D2"/>
          </w:tcPr>
          <w:p w14:paraId="668A16DA"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5A9B8CB3" w14:textId="77777777" w:rsidR="003922C9" w:rsidRPr="001638A9" w:rsidRDefault="003922C9" w:rsidP="002A1CAD">
            <w:pPr>
              <w:rPr>
                <w:rFonts w:asciiTheme="majorHAnsi" w:hAnsiTheme="majorHAnsi"/>
                <w:bCs/>
              </w:rPr>
            </w:pPr>
          </w:p>
        </w:tc>
        <w:tc>
          <w:tcPr>
            <w:tcW w:w="1326" w:type="dxa"/>
            <w:shd w:val="clear" w:color="auto" w:fill="FED5D2"/>
          </w:tcPr>
          <w:p w14:paraId="1C71914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BDE6FD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F753CEF" w14:textId="337C026B"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3FAF6EA5"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Error method is not public and Projects array is not public </w:t>
            </w:r>
          </w:p>
        </w:tc>
      </w:tr>
      <w:tr w:rsidR="003922C9" w:rsidRPr="001638A9" w14:paraId="5C06D83F" w14:textId="77777777" w:rsidTr="002F65DE">
        <w:tc>
          <w:tcPr>
            <w:tcW w:w="619" w:type="dxa"/>
            <w:vMerge/>
            <w:shd w:val="clear" w:color="auto" w:fill="EFFFEA"/>
          </w:tcPr>
          <w:p w14:paraId="249BF80D" w14:textId="77777777" w:rsidR="003922C9" w:rsidRPr="00AB46D2" w:rsidRDefault="003922C9" w:rsidP="002A1CAD">
            <w:pPr>
              <w:rPr>
                <w:rFonts w:asciiTheme="majorHAnsi" w:hAnsiTheme="majorHAnsi"/>
                <w:b/>
                <w:bCs/>
              </w:rPr>
            </w:pPr>
          </w:p>
        </w:tc>
        <w:tc>
          <w:tcPr>
            <w:tcW w:w="1111" w:type="dxa"/>
            <w:vMerge/>
          </w:tcPr>
          <w:p w14:paraId="0E87D73A" w14:textId="77777777" w:rsidR="003922C9" w:rsidRPr="001638A9" w:rsidRDefault="003922C9" w:rsidP="002A1CAD">
            <w:pPr>
              <w:rPr>
                <w:rFonts w:asciiTheme="majorHAnsi" w:hAnsiTheme="majorHAnsi"/>
                <w:bCs/>
              </w:rPr>
            </w:pPr>
          </w:p>
        </w:tc>
        <w:tc>
          <w:tcPr>
            <w:tcW w:w="2158" w:type="dxa"/>
            <w:vMerge/>
          </w:tcPr>
          <w:p w14:paraId="0C589102" w14:textId="77777777" w:rsidR="003922C9" w:rsidRPr="001638A9" w:rsidRDefault="003922C9" w:rsidP="002A1CAD">
            <w:pPr>
              <w:rPr>
                <w:rFonts w:asciiTheme="majorHAnsi" w:hAnsiTheme="majorHAnsi"/>
                <w:bCs/>
              </w:rPr>
            </w:pPr>
          </w:p>
        </w:tc>
        <w:tc>
          <w:tcPr>
            <w:tcW w:w="1631" w:type="dxa"/>
            <w:vMerge/>
          </w:tcPr>
          <w:p w14:paraId="3CBFB166" w14:textId="77777777" w:rsidR="003922C9" w:rsidRPr="001638A9" w:rsidRDefault="003922C9" w:rsidP="002A1CAD">
            <w:pPr>
              <w:rPr>
                <w:rFonts w:asciiTheme="majorHAnsi" w:hAnsiTheme="majorHAnsi"/>
                <w:bCs/>
              </w:rPr>
            </w:pPr>
          </w:p>
        </w:tc>
        <w:tc>
          <w:tcPr>
            <w:tcW w:w="1505" w:type="dxa"/>
            <w:vMerge/>
          </w:tcPr>
          <w:p w14:paraId="21056E53" w14:textId="77777777" w:rsidR="003922C9" w:rsidRPr="001638A9" w:rsidRDefault="003922C9" w:rsidP="002A1CAD">
            <w:pPr>
              <w:rPr>
                <w:rFonts w:asciiTheme="majorHAnsi" w:hAnsiTheme="majorHAnsi"/>
                <w:bCs/>
              </w:rPr>
            </w:pPr>
          </w:p>
        </w:tc>
        <w:tc>
          <w:tcPr>
            <w:tcW w:w="1627" w:type="dxa"/>
            <w:vMerge/>
          </w:tcPr>
          <w:p w14:paraId="68661894" w14:textId="77777777" w:rsidR="003922C9" w:rsidRPr="001638A9" w:rsidRDefault="003922C9" w:rsidP="002A1CAD">
            <w:pPr>
              <w:rPr>
                <w:rFonts w:asciiTheme="majorHAnsi" w:hAnsiTheme="majorHAnsi"/>
                <w:bCs/>
              </w:rPr>
            </w:pPr>
          </w:p>
        </w:tc>
        <w:tc>
          <w:tcPr>
            <w:tcW w:w="1489" w:type="dxa"/>
            <w:vMerge/>
          </w:tcPr>
          <w:p w14:paraId="2FC9C8F9" w14:textId="77777777" w:rsidR="003922C9" w:rsidRPr="001638A9" w:rsidRDefault="003922C9" w:rsidP="002A1CAD">
            <w:pPr>
              <w:rPr>
                <w:rFonts w:asciiTheme="majorHAnsi" w:hAnsiTheme="majorHAnsi"/>
                <w:bCs/>
              </w:rPr>
            </w:pPr>
          </w:p>
        </w:tc>
        <w:tc>
          <w:tcPr>
            <w:tcW w:w="2202" w:type="dxa"/>
            <w:vMerge/>
          </w:tcPr>
          <w:p w14:paraId="6B2FBED0" w14:textId="77777777" w:rsidR="003922C9" w:rsidRPr="001638A9" w:rsidRDefault="003922C9" w:rsidP="002A1CAD">
            <w:pPr>
              <w:rPr>
                <w:rFonts w:asciiTheme="majorHAnsi" w:hAnsiTheme="majorHAnsi"/>
                <w:bCs/>
              </w:rPr>
            </w:pPr>
          </w:p>
        </w:tc>
        <w:tc>
          <w:tcPr>
            <w:tcW w:w="2024" w:type="dxa"/>
            <w:shd w:val="clear" w:color="auto" w:fill="FED5D2"/>
          </w:tcPr>
          <w:p w14:paraId="21B820E8"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FD33B20"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590021B"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10ADAA97" w14:textId="372C16BA"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71762218"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w:t>
            </w:r>
          </w:p>
        </w:tc>
      </w:tr>
      <w:tr w:rsidR="003922C9" w:rsidRPr="001638A9" w14:paraId="2F0F7DDB" w14:textId="77777777" w:rsidTr="002F65DE">
        <w:tc>
          <w:tcPr>
            <w:tcW w:w="619" w:type="dxa"/>
            <w:vMerge/>
            <w:shd w:val="clear" w:color="auto" w:fill="EFFFEA"/>
          </w:tcPr>
          <w:p w14:paraId="0DA2C786" w14:textId="77777777" w:rsidR="003922C9" w:rsidRPr="00AB46D2" w:rsidRDefault="003922C9" w:rsidP="002A1CAD">
            <w:pPr>
              <w:rPr>
                <w:rFonts w:asciiTheme="majorHAnsi" w:hAnsiTheme="majorHAnsi"/>
                <w:b/>
                <w:bCs/>
              </w:rPr>
            </w:pPr>
          </w:p>
        </w:tc>
        <w:tc>
          <w:tcPr>
            <w:tcW w:w="1111" w:type="dxa"/>
            <w:vMerge/>
          </w:tcPr>
          <w:p w14:paraId="38CD22F7" w14:textId="77777777" w:rsidR="003922C9" w:rsidRPr="001638A9" w:rsidRDefault="003922C9" w:rsidP="002A1CAD">
            <w:pPr>
              <w:rPr>
                <w:rFonts w:asciiTheme="majorHAnsi" w:hAnsiTheme="majorHAnsi"/>
                <w:bCs/>
              </w:rPr>
            </w:pPr>
          </w:p>
        </w:tc>
        <w:tc>
          <w:tcPr>
            <w:tcW w:w="2158" w:type="dxa"/>
            <w:vMerge/>
          </w:tcPr>
          <w:p w14:paraId="30C33BEB" w14:textId="77777777" w:rsidR="003922C9" w:rsidRPr="001638A9" w:rsidRDefault="003922C9" w:rsidP="002A1CAD">
            <w:pPr>
              <w:rPr>
                <w:rFonts w:asciiTheme="majorHAnsi" w:hAnsiTheme="majorHAnsi"/>
                <w:bCs/>
              </w:rPr>
            </w:pPr>
          </w:p>
        </w:tc>
        <w:tc>
          <w:tcPr>
            <w:tcW w:w="1631" w:type="dxa"/>
            <w:vMerge/>
          </w:tcPr>
          <w:p w14:paraId="4CDE6636" w14:textId="77777777" w:rsidR="003922C9" w:rsidRPr="001638A9" w:rsidRDefault="003922C9" w:rsidP="002A1CAD">
            <w:pPr>
              <w:rPr>
                <w:rFonts w:asciiTheme="majorHAnsi" w:hAnsiTheme="majorHAnsi"/>
                <w:bCs/>
              </w:rPr>
            </w:pPr>
          </w:p>
        </w:tc>
        <w:tc>
          <w:tcPr>
            <w:tcW w:w="1505" w:type="dxa"/>
            <w:vMerge/>
          </w:tcPr>
          <w:p w14:paraId="0B03F62B" w14:textId="77777777" w:rsidR="003922C9" w:rsidRPr="001638A9" w:rsidRDefault="003922C9" w:rsidP="002A1CAD">
            <w:pPr>
              <w:rPr>
                <w:rFonts w:asciiTheme="majorHAnsi" w:hAnsiTheme="majorHAnsi"/>
                <w:bCs/>
              </w:rPr>
            </w:pPr>
          </w:p>
        </w:tc>
        <w:tc>
          <w:tcPr>
            <w:tcW w:w="1627" w:type="dxa"/>
            <w:vMerge/>
          </w:tcPr>
          <w:p w14:paraId="32078D37" w14:textId="77777777" w:rsidR="003922C9" w:rsidRPr="001638A9" w:rsidRDefault="003922C9" w:rsidP="002A1CAD">
            <w:pPr>
              <w:rPr>
                <w:rFonts w:asciiTheme="majorHAnsi" w:hAnsiTheme="majorHAnsi"/>
                <w:bCs/>
              </w:rPr>
            </w:pPr>
          </w:p>
        </w:tc>
        <w:tc>
          <w:tcPr>
            <w:tcW w:w="1489" w:type="dxa"/>
            <w:vMerge/>
          </w:tcPr>
          <w:p w14:paraId="66C1364B" w14:textId="77777777" w:rsidR="003922C9" w:rsidRPr="001638A9" w:rsidRDefault="003922C9" w:rsidP="002A1CAD">
            <w:pPr>
              <w:rPr>
                <w:rFonts w:asciiTheme="majorHAnsi" w:hAnsiTheme="majorHAnsi"/>
                <w:bCs/>
              </w:rPr>
            </w:pPr>
          </w:p>
        </w:tc>
        <w:tc>
          <w:tcPr>
            <w:tcW w:w="2202" w:type="dxa"/>
            <w:vMerge/>
          </w:tcPr>
          <w:p w14:paraId="1D4CC7BF" w14:textId="77777777" w:rsidR="003922C9" w:rsidRPr="001638A9" w:rsidRDefault="003922C9" w:rsidP="002A1CAD">
            <w:pPr>
              <w:rPr>
                <w:rFonts w:asciiTheme="majorHAnsi" w:hAnsiTheme="majorHAnsi"/>
                <w:bCs/>
              </w:rPr>
            </w:pPr>
          </w:p>
        </w:tc>
        <w:tc>
          <w:tcPr>
            <w:tcW w:w="2024" w:type="dxa"/>
            <w:shd w:val="clear" w:color="auto" w:fill="EFFFEA"/>
          </w:tcPr>
          <w:p w14:paraId="25979E77" w14:textId="77777777" w:rsidR="003922C9" w:rsidRPr="001638A9" w:rsidRDefault="003922C9" w:rsidP="002A1CAD">
            <w:pPr>
              <w:rPr>
                <w:rFonts w:asciiTheme="majorHAnsi" w:hAnsiTheme="majorHAnsi"/>
                <w:bCs/>
              </w:rPr>
            </w:pPr>
            <w:r w:rsidRPr="001638A9">
              <w:rPr>
                <w:rFonts w:asciiTheme="majorHAnsi" w:hAnsiTheme="majorHAnsi"/>
                <w:bCs/>
              </w:rPr>
              <w:t>10000</w:t>
            </w:r>
          </w:p>
        </w:tc>
        <w:tc>
          <w:tcPr>
            <w:tcW w:w="1326" w:type="dxa"/>
            <w:shd w:val="clear" w:color="auto" w:fill="EFFFEA"/>
          </w:tcPr>
          <w:p w14:paraId="44A6F7EC"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481F78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19017A8B" w14:textId="4D051FA2"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68C6D613" w14:textId="2761059F"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w:t>
            </w:r>
            <w:proofErr w:type="spellStart"/>
            <w:r w:rsidRPr="001638A9">
              <w:rPr>
                <w:rFonts w:asciiTheme="majorHAnsi" w:hAnsiTheme="majorHAnsi"/>
                <w:bCs/>
              </w:rPr>
              <w:t>before hand</w:t>
            </w:r>
            <w:proofErr w:type="spellEnd"/>
            <w:r w:rsidRPr="001638A9">
              <w:rPr>
                <w:rFonts w:asciiTheme="majorHAnsi" w:hAnsiTheme="majorHAnsi"/>
                <w:bCs/>
              </w:rPr>
              <w:t xml:space="preserve"> </w:t>
            </w:r>
            <w:r w:rsidRPr="001638A9">
              <w:rPr>
                <w:rFonts w:asciiTheme="majorHAnsi" w:hAnsiTheme="majorHAnsi"/>
                <w:bCs/>
              </w:rPr>
              <w:lastRenderedPageBreak/>
              <w:t xml:space="preserve">full </w:t>
            </w:r>
            <w:r w:rsidR="00136F29" w:rsidRPr="001638A9">
              <w:rPr>
                <w:rFonts w:asciiTheme="majorHAnsi" w:hAnsiTheme="majorHAnsi"/>
                <w:bCs/>
              </w:rPr>
              <w:t>notes can be found under BUG301</w:t>
            </w:r>
          </w:p>
        </w:tc>
      </w:tr>
      <w:tr w:rsidR="003922C9" w:rsidRPr="001638A9" w14:paraId="17AB319D" w14:textId="77777777" w:rsidTr="002F65DE">
        <w:tc>
          <w:tcPr>
            <w:tcW w:w="619" w:type="dxa"/>
            <w:vMerge w:val="restart"/>
            <w:shd w:val="clear" w:color="auto" w:fill="EFFFEA"/>
          </w:tcPr>
          <w:p w14:paraId="005C0411" w14:textId="77777777" w:rsidR="003922C9" w:rsidRPr="00AB46D2" w:rsidRDefault="003922C9" w:rsidP="002A1CAD">
            <w:pPr>
              <w:rPr>
                <w:rFonts w:asciiTheme="majorHAnsi" w:hAnsiTheme="majorHAnsi"/>
                <w:b/>
                <w:bCs/>
              </w:rPr>
            </w:pPr>
            <w:r w:rsidRPr="00AB46D2">
              <w:rPr>
                <w:rFonts w:asciiTheme="majorHAnsi" w:hAnsiTheme="majorHAnsi"/>
                <w:b/>
                <w:bCs/>
              </w:rPr>
              <w:lastRenderedPageBreak/>
              <w:t>304</w:t>
            </w:r>
          </w:p>
        </w:tc>
        <w:tc>
          <w:tcPr>
            <w:tcW w:w="1111" w:type="dxa"/>
            <w:vMerge w:val="restart"/>
          </w:tcPr>
          <w:p w14:paraId="6514BAEB"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6753B2CB" w14:textId="77777777" w:rsidR="003922C9" w:rsidRPr="001638A9" w:rsidRDefault="003922C9" w:rsidP="002A1CAD">
            <w:pPr>
              <w:rPr>
                <w:rFonts w:asciiTheme="majorHAnsi" w:hAnsiTheme="majorHAnsi"/>
                <w:bCs/>
              </w:rPr>
            </w:pPr>
            <w:r w:rsidRPr="001638A9">
              <w:rPr>
                <w:rFonts w:asciiTheme="majorHAnsi" w:hAnsiTheme="majorHAnsi"/>
                <w:bCs/>
              </w:rPr>
              <w:t>Checks that the function returns the correct number of projects created</w:t>
            </w:r>
          </w:p>
        </w:tc>
        <w:tc>
          <w:tcPr>
            <w:tcW w:w="1631" w:type="dxa"/>
            <w:vMerge w:val="restart"/>
          </w:tcPr>
          <w:p w14:paraId="10FF13C7"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24A680B4" w14:textId="03C9C3BD" w:rsidR="003922C9" w:rsidRPr="001638A9" w:rsidRDefault="00171F8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22A430D7"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Initialize the Projects array and add 5 emails with constant </w:t>
            </w: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w:t>
            </w:r>
          </w:p>
        </w:tc>
        <w:tc>
          <w:tcPr>
            <w:tcW w:w="1489" w:type="dxa"/>
            <w:vMerge w:val="restart"/>
          </w:tcPr>
          <w:p w14:paraId="0FF26B78" w14:textId="77777777" w:rsidR="003922C9" w:rsidRPr="001638A9" w:rsidRDefault="003922C9" w:rsidP="002A1CAD">
            <w:pPr>
              <w:rPr>
                <w:rFonts w:asciiTheme="majorHAnsi" w:hAnsiTheme="majorHAnsi"/>
                <w:bCs/>
              </w:rPr>
            </w:pP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 to create the projects</w:t>
            </w:r>
          </w:p>
        </w:tc>
        <w:tc>
          <w:tcPr>
            <w:tcW w:w="2202" w:type="dxa"/>
            <w:vMerge w:val="restart"/>
          </w:tcPr>
          <w:p w14:paraId="62119962" w14:textId="77777777" w:rsidR="003922C9" w:rsidRPr="001638A9" w:rsidRDefault="003922C9" w:rsidP="002A1CAD">
            <w:pPr>
              <w:rPr>
                <w:rFonts w:asciiTheme="majorHAnsi" w:hAnsiTheme="majorHAnsi"/>
                <w:bCs/>
              </w:rPr>
            </w:pPr>
            <w:r w:rsidRPr="001638A9">
              <w:rPr>
                <w:rFonts w:asciiTheme="majorHAnsi" w:hAnsiTheme="majorHAnsi"/>
                <w:bCs/>
              </w:rPr>
              <w:t>The list of projects in the format:</w:t>
            </w:r>
          </w:p>
          <w:p w14:paraId="583626AE" w14:textId="77777777" w:rsidR="003922C9" w:rsidRPr="001638A9" w:rsidRDefault="003922C9" w:rsidP="002A1CAD">
            <w:pPr>
              <w:pStyle w:val="ListParagraph"/>
              <w:numPr>
                <w:ilvl w:val="0"/>
                <w:numId w:val="32"/>
              </w:numPr>
              <w:rPr>
                <w:rFonts w:asciiTheme="majorHAnsi" w:hAnsiTheme="majorHAnsi"/>
                <w:bCs/>
              </w:rPr>
            </w:pPr>
            <w:r w:rsidRPr="001638A9">
              <w:rPr>
                <w:rFonts w:asciiTheme="majorHAnsi" w:hAnsiTheme="majorHAnsi"/>
                <w:b/>
                <w:bCs/>
                <w:color w:val="FF0000"/>
              </w:rPr>
              <w:t>kPTITLE1 + I</w:t>
            </w:r>
            <w:r w:rsidRPr="001638A9">
              <w:rPr>
                <w:rFonts w:asciiTheme="majorHAnsi" w:hAnsiTheme="majorHAnsi"/>
                <w:bCs/>
                <w:color w:val="FF0000"/>
              </w:rPr>
              <w:t xml:space="preserve"> </w:t>
            </w:r>
            <w:r w:rsidRPr="001638A9">
              <w:rPr>
                <w:rFonts w:asciiTheme="majorHAnsi" w:hAnsiTheme="majorHAnsi"/>
                <w:bCs/>
              </w:rPr>
              <w:t>[Design] – 0 emails]</w:t>
            </w:r>
          </w:p>
        </w:tc>
        <w:tc>
          <w:tcPr>
            <w:tcW w:w="2024" w:type="dxa"/>
            <w:shd w:val="clear" w:color="auto" w:fill="FED5D2"/>
          </w:tcPr>
          <w:p w14:paraId="3076D880" w14:textId="77777777" w:rsidR="003922C9" w:rsidRPr="001638A9" w:rsidRDefault="003922C9" w:rsidP="002A1CAD">
            <w:pPr>
              <w:rPr>
                <w:rFonts w:asciiTheme="majorHAnsi" w:hAnsiTheme="majorHAnsi"/>
                <w:bCs/>
              </w:rPr>
            </w:pPr>
            <w:r w:rsidRPr="001638A9">
              <w:rPr>
                <w:rFonts w:asciiTheme="majorHAnsi" w:hAnsiTheme="majorHAnsi"/>
                <w:bCs/>
              </w:rPr>
              <w:t>Error: Complication Error: No Line found</w:t>
            </w:r>
          </w:p>
        </w:tc>
        <w:tc>
          <w:tcPr>
            <w:tcW w:w="1326" w:type="dxa"/>
            <w:shd w:val="clear" w:color="auto" w:fill="FED5D2"/>
          </w:tcPr>
          <w:p w14:paraId="5A5C6091" w14:textId="77777777" w:rsidR="003922C9" w:rsidRPr="001638A9" w:rsidRDefault="003922C9" w:rsidP="002A1CAD">
            <w:pPr>
              <w:rPr>
                <w:rFonts w:asciiTheme="majorHAnsi" w:hAnsiTheme="majorHAnsi"/>
                <w:bCs/>
              </w:rPr>
            </w:pPr>
            <w:r w:rsidRPr="001638A9">
              <w:rPr>
                <w:rFonts w:asciiTheme="majorHAnsi" w:hAnsiTheme="majorHAnsi"/>
                <w:bCs/>
              </w:rPr>
              <w:t>FAIL</w:t>
            </w:r>
          </w:p>
          <w:p w14:paraId="24F1921D" w14:textId="77777777" w:rsidR="003922C9" w:rsidRPr="001638A9" w:rsidRDefault="003922C9" w:rsidP="002A1CAD">
            <w:pPr>
              <w:rPr>
                <w:rFonts w:asciiTheme="majorHAnsi" w:hAnsiTheme="majorHAnsi"/>
                <w:bCs/>
              </w:rPr>
            </w:pPr>
          </w:p>
        </w:tc>
        <w:tc>
          <w:tcPr>
            <w:tcW w:w="1572" w:type="dxa"/>
            <w:shd w:val="clear" w:color="auto" w:fill="FED5D2"/>
          </w:tcPr>
          <w:p w14:paraId="627F2A8A"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38FDF54" w14:textId="77777777" w:rsidR="003922C9" w:rsidRPr="001638A9" w:rsidRDefault="003922C9" w:rsidP="002A1CAD">
            <w:pPr>
              <w:rPr>
                <w:rFonts w:asciiTheme="majorHAnsi" w:hAnsiTheme="majorHAnsi"/>
                <w:bCs/>
              </w:rPr>
            </w:pPr>
          </w:p>
        </w:tc>
        <w:tc>
          <w:tcPr>
            <w:tcW w:w="1091" w:type="dxa"/>
            <w:shd w:val="clear" w:color="auto" w:fill="FED5D2"/>
          </w:tcPr>
          <w:p w14:paraId="0177624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C01D937"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4DF6FF41" w14:textId="77777777" w:rsidR="003922C9" w:rsidRPr="001638A9" w:rsidRDefault="003922C9" w:rsidP="002A1CAD">
            <w:pPr>
              <w:rPr>
                <w:rFonts w:asciiTheme="majorHAnsi" w:hAnsiTheme="majorHAnsi"/>
                <w:bCs/>
              </w:rPr>
            </w:pPr>
          </w:p>
        </w:tc>
      </w:tr>
      <w:tr w:rsidR="003922C9" w:rsidRPr="001638A9" w14:paraId="4D0B4E0A" w14:textId="77777777" w:rsidTr="002F65DE">
        <w:tc>
          <w:tcPr>
            <w:tcW w:w="619" w:type="dxa"/>
            <w:vMerge/>
            <w:shd w:val="clear" w:color="auto" w:fill="EFFFEA"/>
          </w:tcPr>
          <w:p w14:paraId="1D9B1513" w14:textId="77777777" w:rsidR="003922C9" w:rsidRPr="00AB46D2" w:rsidRDefault="003922C9" w:rsidP="002A1CAD">
            <w:pPr>
              <w:rPr>
                <w:rFonts w:asciiTheme="majorHAnsi" w:hAnsiTheme="majorHAnsi"/>
                <w:b/>
                <w:bCs/>
              </w:rPr>
            </w:pPr>
          </w:p>
        </w:tc>
        <w:tc>
          <w:tcPr>
            <w:tcW w:w="1111" w:type="dxa"/>
            <w:vMerge/>
          </w:tcPr>
          <w:p w14:paraId="618446DA" w14:textId="77777777" w:rsidR="003922C9" w:rsidRPr="001638A9" w:rsidRDefault="003922C9" w:rsidP="002A1CAD">
            <w:pPr>
              <w:rPr>
                <w:rFonts w:asciiTheme="majorHAnsi" w:hAnsiTheme="majorHAnsi"/>
                <w:bCs/>
              </w:rPr>
            </w:pPr>
          </w:p>
        </w:tc>
        <w:tc>
          <w:tcPr>
            <w:tcW w:w="2158" w:type="dxa"/>
            <w:vMerge/>
          </w:tcPr>
          <w:p w14:paraId="2A9F07F1" w14:textId="77777777" w:rsidR="003922C9" w:rsidRPr="001638A9" w:rsidRDefault="003922C9" w:rsidP="002A1CAD">
            <w:pPr>
              <w:rPr>
                <w:rFonts w:asciiTheme="majorHAnsi" w:hAnsiTheme="majorHAnsi"/>
                <w:bCs/>
              </w:rPr>
            </w:pPr>
          </w:p>
        </w:tc>
        <w:tc>
          <w:tcPr>
            <w:tcW w:w="1631" w:type="dxa"/>
            <w:vMerge/>
          </w:tcPr>
          <w:p w14:paraId="32006DDC" w14:textId="77777777" w:rsidR="003922C9" w:rsidRPr="001638A9" w:rsidRDefault="003922C9" w:rsidP="002A1CAD">
            <w:pPr>
              <w:rPr>
                <w:rFonts w:asciiTheme="majorHAnsi" w:hAnsiTheme="majorHAnsi"/>
                <w:bCs/>
              </w:rPr>
            </w:pPr>
          </w:p>
        </w:tc>
        <w:tc>
          <w:tcPr>
            <w:tcW w:w="1505" w:type="dxa"/>
            <w:vMerge/>
          </w:tcPr>
          <w:p w14:paraId="55836B6F" w14:textId="77777777" w:rsidR="003922C9" w:rsidRPr="001638A9" w:rsidRDefault="003922C9" w:rsidP="002A1CAD">
            <w:pPr>
              <w:rPr>
                <w:rFonts w:asciiTheme="majorHAnsi" w:hAnsiTheme="majorHAnsi"/>
                <w:bCs/>
              </w:rPr>
            </w:pPr>
          </w:p>
        </w:tc>
        <w:tc>
          <w:tcPr>
            <w:tcW w:w="1627" w:type="dxa"/>
            <w:vMerge/>
          </w:tcPr>
          <w:p w14:paraId="2DBD6B59" w14:textId="77777777" w:rsidR="003922C9" w:rsidRPr="001638A9" w:rsidRDefault="003922C9" w:rsidP="002A1CAD">
            <w:pPr>
              <w:rPr>
                <w:rFonts w:asciiTheme="majorHAnsi" w:hAnsiTheme="majorHAnsi"/>
                <w:bCs/>
              </w:rPr>
            </w:pPr>
          </w:p>
        </w:tc>
        <w:tc>
          <w:tcPr>
            <w:tcW w:w="1489" w:type="dxa"/>
            <w:vMerge/>
          </w:tcPr>
          <w:p w14:paraId="56CC0FFF" w14:textId="77777777" w:rsidR="003922C9" w:rsidRPr="001638A9" w:rsidRDefault="003922C9" w:rsidP="002A1CAD">
            <w:pPr>
              <w:rPr>
                <w:rFonts w:asciiTheme="majorHAnsi" w:hAnsiTheme="majorHAnsi"/>
                <w:b/>
                <w:bCs/>
                <w:color w:val="FF0000"/>
              </w:rPr>
            </w:pPr>
          </w:p>
        </w:tc>
        <w:tc>
          <w:tcPr>
            <w:tcW w:w="2202" w:type="dxa"/>
            <w:vMerge/>
          </w:tcPr>
          <w:p w14:paraId="6D8E7B3B" w14:textId="77777777" w:rsidR="003922C9" w:rsidRPr="001638A9" w:rsidRDefault="003922C9" w:rsidP="002A1CAD">
            <w:pPr>
              <w:rPr>
                <w:rFonts w:asciiTheme="majorHAnsi" w:hAnsiTheme="majorHAnsi"/>
                <w:bCs/>
              </w:rPr>
            </w:pPr>
          </w:p>
        </w:tc>
        <w:tc>
          <w:tcPr>
            <w:tcW w:w="2024" w:type="dxa"/>
            <w:shd w:val="clear" w:color="auto" w:fill="FED5D2"/>
          </w:tcPr>
          <w:p w14:paraId="0E1A7F39"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98F59B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B70A6A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2BB730B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DD48551"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w:t>
            </w:r>
          </w:p>
        </w:tc>
      </w:tr>
      <w:tr w:rsidR="003922C9" w:rsidRPr="001638A9" w14:paraId="505BF032" w14:textId="77777777" w:rsidTr="002F65DE">
        <w:tc>
          <w:tcPr>
            <w:tcW w:w="619" w:type="dxa"/>
            <w:vMerge/>
            <w:shd w:val="clear" w:color="auto" w:fill="EFFFEA"/>
          </w:tcPr>
          <w:p w14:paraId="45BDB8C3" w14:textId="77777777" w:rsidR="003922C9" w:rsidRPr="00AB46D2" w:rsidRDefault="003922C9" w:rsidP="002A1CAD">
            <w:pPr>
              <w:rPr>
                <w:rFonts w:asciiTheme="majorHAnsi" w:hAnsiTheme="majorHAnsi"/>
                <w:b/>
                <w:bCs/>
              </w:rPr>
            </w:pPr>
          </w:p>
        </w:tc>
        <w:tc>
          <w:tcPr>
            <w:tcW w:w="1111" w:type="dxa"/>
            <w:vMerge/>
          </w:tcPr>
          <w:p w14:paraId="1A65F698" w14:textId="77777777" w:rsidR="003922C9" w:rsidRPr="001638A9" w:rsidRDefault="003922C9" w:rsidP="002A1CAD">
            <w:pPr>
              <w:rPr>
                <w:rFonts w:asciiTheme="majorHAnsi" w:hAnsiTheme="majorHAnsi"/>
                <w:bCs/>
              </w:rPr>
            </w:pPr>
          </w:p>
        </w:tc>
        <w:tc>
          <w:tcPr>
            <w:tcW w:w="2158" w:type="dxa"/>
            <w:vMerge/>
          </w:tcPr>
          <w:p w14:paraId="54B1F252" w14:textId="77777777" w:rsidR="003922C9" w:rsidRPr="001638A9" w:rsidRDefault="003922C9" w:rsidP="002A1CAD">
            <w:pPr>
              <w:rPr>
                <w:rFonts w:asciiTheme="majorHAnsi" w:hAnsiTheme="majorHAnsi"/>
                <w:bCs/>
              </w:rPr>
            </w:pPr>
          </w:p>
        </w:tc>
        <w:tc>
          <w:tcPr>
            <w:tcW w:w="1631" w:type="dxa"/>
            <w:vMerge/>
          </w:tcPr>
          <w:p w14:paraId="49AA0A1B" w14:textId="77777777" w:rsidR="003922C9" w:rsidRPr="001638A9" w:rsidRDefault="003922C9" w:rsidP="002A1CAD">
            <w:pPr>
              <w:rPr>
                <w:rFonts w:asciiTheme="majorHAnsi" w:hAnsiTheme="majorHAnsi"/>
                <w:bCs/>
              </w:rPr>
            </w:pPr>
          </w:p>
        </w:tc>
        <w:tc>
          <w:tcPr>
            <w:tcW w:w="1505" w:type="dxa"/>
            <w:vMerge/>
          </w:tcPr>
          <w:p w14:paraId="1B52913E" w14:textId="77777777" w:rsidR="003922C9" w:rsidRPr="001638A9" w:rsidRDefault="003922C9" w:rsidP="002A1CAD">
            <w:pPr>
              <w:rPr>
                <w:rFonts w:asciiTheme="majorHAnsi" w:hAnsiTheme="majorHAnsi"/>
                <w:bCs/>
              </w:rPr>
            </w:pPr>
          </w:p>
        </w:tc>
        <w:tc>
          <w:tcPr>
            <w:tcW w:w="1627" w:type="dxa"/>
            <w:vMerge/>
          </w:tcPr>
          <w:p w14:paraId="499AAC6C" w14:textId="77777777" w:rsidR="003922C9" w:rsidRPr="001638A9" w:rsidRDefault="003922C9" w:rsidP="002A1CAD">
            <w:pPr>
              <w:rPr>
                <w:rFonts w:asciiTheme="majorHAnsi" w:hAnsiTheme="majorHAnsi"/>
                <w:bCs/>
              </w:rPr>
            </w:pPr>
          </w:p>
        </w:tc>
        <w:tc>
          <w:tcPr>
            <w:tcW w:w="1489" w:type="dxa"/>
            <w:vMerge/>
          </w:tcPr>
          <w:p w14:paraId="4DD58E37" w14:textId="77777777" w:rsidR="003922C9" w:rsidRPr="001638A9" w:rsidRDefault="003922C9" w:rsidP="002A1CAD">
            <w:pPr>
              <w:rPr>
                <w:rFonts w:asciiTheme="majorHAnsi" w:hAnsiTheme="majorHAnsi"/>
                <w:b/>
                <w:bCs/>
                <w:color w:val="FF0000"/>
              </w:rPr>
            </w:pPr>
          </w:p>
        </w:tc>
        <w:tc>
          <w:tcPr>
            <w:tcW w:w="2202" w:type="dxa"/>
            <w:vMerge/>
          </w:tcPr>
          <w:p w14:paraId="14BDABCD" w14:textId="77777777" w:rsidR="003922C9" w:rsidRPr="001638A9" w:rsidRDefault="003922C9" w:rsidP="002A1CAD">
            <w:pPr>
              <w:rPr>
                <w:rFonts w:asciiTheme="majorHAnsi" w:hAnsiTheme="majorHAnsi"/>
                <w:bCs/>
              </w:rPr>
            </w:pPr>
          </w:p>
        </w:tc>
        <w:tc>
          <w:tcPr>
            <w:tcW w:w="2024" w:type="dxa"/>
            <w:shd w:val="clear" w:color="auto" w:fill="EFFFEA"/>
          </w:tcPr>
          <w:p w14:paraId="4B748674" w14:textId="77777777" w:rsidR="003922C9" w:rsidRPr="001638A9" w:rsidRDefault="003922C9" w:rsidP="002A1CAD">
            <w:pPr>
              <w:rPr>
                <w:rFonts w:asciiTheme="majorHAnsi" w:hAnsiTheme="majorHAnsi"/>
                <w:bCs/>
              </w:rPr>
            </w:pPr>
            <w:r w:rsidRPr="001638A9">
              <w:rPr>
                <w:rFonts w:asciiTheme="majorHAnsi" w:hAnsiTheme="majorHAnsi"/>
                <w:bCs/>
              </w:rPr>
              <w:t>5 Emails created in expected output format</w:t>
            </w:r>
          </w:p>
          <w:p w14:paraId="5056E5B5" w14:textId="77777777" w:rsidR="003922C9" w:rsidRPr="001638A9" w:rsidRDefault="003922C9" w:rsidP="002A1CAD">
            <w:pPr>
              <w:rPr>
                <w:rFonts w:asciiTheme="majorHAnsi" w:hAnsiTheme="majorHAnsi"/>
                <w:bCs/>
              </w:rPr>
            </w:pPr>
          </w:p>
          <w:p w14:paraId="30B73B3A" w14:textId="77777777" w:rsidR="003922C9" w:rsidRPr="001638A9" w:rsidRDefault="003922C9" w:rsidP="002A1CAD">
            <w:pPr>
              <w:rPr>
                <w:rFonts w:asciiTheme="majorHAnsi" w:hAnsiTheme="majorHAnsi"/>
                <w:bCs/>
              </w:rPr>
            </w:pPr>
          </w:p>
        </w:tc>
        <w:tc>
          <w:tcPr>
            <w:tcW w:w="1326" w:type="dxa"/>
            <w:shd w:val="clear" w:color="auto" w:fill="EFFFEA"/>
          </w:tcPr>
          <w:p w14:paraId="0067FE2F"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308F09F2"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A7D5D95" w14:textId="245A7B46" w:rsidR="003922C9" w:rsidRPr="001638A9" w:rsidRDefault="00883BFB"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367C0F19" w14:textId="3E37F782"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w:t>
            </w:r>
            <w:proofErr w:type="spellStart"/>
            <w:r w:rsidRPr="001638A9">
              <w:rPr>
                <w:rFonts w:asciiTheme="majorHAnsi" w:hAnsiTheme="majorHAnsi"/>
                <w:bCs/>
              </w:rPr>
              <w:t>before hand</w:t>
            </w:r>
            <w:proofErr w:type="spellEnd"/>
            <w:r w:rsidRPr="001638A9">
              <w:rPr>
                <w:rFonts w:asciiTheme="majorHAnsi" w:hAnsiTheme="majorHAnsi"/>
                <w:bCs/>
              </w:rPr>
              <w:t xml:space="preserve"> full notes can be found under BUG301 </w:t>
            </w:r>
          </w:p>
        </w:tc>
      </w:tr>
      <w:tr w:rsidR="003922C9" w:rsidRPr="001638A9" w14:paraId="1711CE79" w14:textId="77777777" w:rsidTr="002F65DE">
        <w:trPr>
          <w:trHeight w:val="127"/>
        </w:trPr>
        <w:tc>
          <w:tcPr>
            <w:tcW w:w="619" w:type="dxa"/>
            <w:vMerge w:val="restart"/>
            <w:shd w:val="clear" w:color="auto" w:fill="EFFFEA"/>
          </w:tcPr>
          <w:p w14:paraId="721A9E41" w14:textId="77777777" w:rsidR="003922C9" w:rsidRPr="00AB46D2" w:rsidRDefault="003922C9" w:rsidP="002A1CAD">
            <w:pPr>
              <w:rPr>
                <w:rFonts w:asciiTheme="majorHAnsi" w:hAnsiTheme="majorHAnsi"/>
                <w:b/>
                <w:bCs/>
              </w:rPr>
            </w:pPr>
            <w:r w:rsidRPr="00AB46D2">
              <w:rPr>
                <w:rFonts w:asciiTheme="majorHAnsi" w:hAnsiTheme="majorHAnsi"/>
                <w:b/>
                <w:bCs/>
              </w:rPr>
              <w:t>305</w:t>
            </w:r>
          </w:p>
        </w:tc>
        <w:tc>
          <w:tcPr>
            <w:tcW w:w="1111" w:type="dxa"/>
            <w:vMerge w:val="restart"/>
          </w:tcPr>
          <w:p w14:paraId="023619A1"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7081EC42" w14:textId="77777777" w:rsidR="003922C9" w:rsidRPr="001638A9" w:rsidRDefault="003922C9" w:rsidP="002A1CAD">
            <w:pPr>
              <w:rPr>
                <w:rFonts w:asciiTheme="majorHAnsi" w:hAnsiTheme="majorHAnsi"/>
                <w:bCs/>
              </w:rPr>
            </w:pPr>
            <w:r w:rsidRPr="001638A9">
              <w:rPr>
                <w:rFonts w:asciiTheme="majorHAnsi" w:hAnsiTheme="majorHAnsi"/>
                <w:bCs/>
              </w:rPr>
              <w:t>Checks projects are listed correctly with the correct stages and email count. 6 projects should be created one for each phase each with 0 email counts</w:t>
            </w:r>
          </w:p>
        </w:tc>
        <w:tc>
          <w:tcPr>
            <w:tcW w:w="1631" w:type="dxa"/>
            <w:vMerge w:val="restart"/>
          </w:tcPr>
          <w:p w14:paraId="435197B7" w14:textId="77777777" w:rsidR="003922C9" w:rsidRPr="001638A9" w:rsidRDefault="003922C9" w:rsidP="002A1CAD">
            <w:pPr>
              <w:rPr>
                <w:rFonts w:asciiTheme="majorHAnsi" w:hAnsiTheme="majorHAnsi"/>
                <w:bCs/>
              </w:rPr>
            </w:pPr>
            <w:r w:rsidRPr="001638A9">
              <w:rPr>
                <w:rFonts w:asciiTheme="majorHAnsi" w:hAnsiTheme="majorHAnsi"/>
                <w:bCs/>
              </w:rPr>
              <w:t>Class Inspection</w:t>
            </w:r>
          </w:p>
        </w:tc>
        <w:tc>
          <w:tcPr>
            <w:tcW w:w="1505" w:type="dxa"/>
            <w:vMerge w:val="restart"/>
          </w:tcPr>
          <w:p w14:paraId="32DFE184" w14:textId="7026E67E" w:rsidR="003922C9" w:rsidRPr="001638A9" w:rsidRDefault="006877D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 </w:t>
            </w:r>
          </w:p>
        </w:tc>
        <w:tc>
          <w:tcPr>
            <w:tcW w:w="1627" w:type="dxa"/>
            <w:vMerge w:val="restart"/>
          </w:tcPr>
          <w:p w14:paraId="51DB4BE9" w14:textId="77777777" w:rsidR="003922C9" w:rsidRPr="001638A9" w:rsidRDefault="003922C9" w:rsidP="002A1CAD">
            <w:pPr>
              <w:rPr>
                <w:rFonts w:asciiTheme="majorHAnsi" w:hAnsiTheme="majorHAnsi"/>
                <w:bCs/>
              </w:rPr>
            </w:pPr>
            <w:proofErr w:type="gramStart"/>
            <w:r w:rsidRPr="001638A9">
              <w:rPr>
                <w:rFonts w:asciiTheme="majorHAnsi" w:hAnsiTheme="majorHAnsi"/>
                <w:bCs/>
              </w:rPr>
              <w:t>Creates  6</w:t>
            </w:r>
            <w:proofErr w:type="gramEnd"/>
            <w:r w:rsidRPr="001638A9">
              <w:rPr>
                <w:rFonts w:asciiTheme="majorHAnsi" w:hAnsiTheme="majorHAnsi"/>
                <w:bCs/>
              </w:rPr>
              <w:t xml:space="preserve"> email projects and sets the correct phase </w:t>
            </w:r>
          </w:p>
        </w:tc>
        <w:tc>
          <w:tcPr>
            <w:tcW w:w="1489" w:type="dxa"/>
            <w:vMerge w:val="restart"/>
          </w:tcPr>
          <w:p w14:paraId="64FC0402"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33329CD1"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w:t>
            </w:r>
            <w:r w:rsidRPr="001638A9">
              <w:rPr>
                <w:rFonts w:asciiTheme="majorHAnsi" w:hAnsiTheme="majorHAnsi"/>
                <w:bCs/>
              </w:rPr>
              <w:t>1 + I [Feasibility] – 0 Emails</w:t>
            </w:r>
          </w:p>
          <w:p w14:paraId="37B6BA78"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kPTITLE1</w:t>
            </w:r>
            <w:r w:rsidRPr="001638A9">
              <w:rPr>
                <w:rFonts w:asciiTheme="majorHAnsi" w:hAnsiTheme="majorHAnsi"/>
                <w:bCs/>
              </w:rPr>
              <w:t xml:space="preserve"> + </w:t>
            </w:r>
            <w:proofErr w:type="gramStart"/>
            <w:r w:rsidRPr="001638A9">
              <w:rPr>
                <w:rFonts w:asciiTheme="majorHAnsi" w:hAnsiTheme="majorHAnsi"/>
                <w:bCs/>
              </w:rPr>
              <w:t>I  [</w:t>
            </w:r>
            <w:proofErr w:type="gramEnd"/>
            <w:r w:rsidRPr="001638A9">
              <w:rPr>
                <w:rFonts w:asciiTheme="majorHAnsi" w:hAnsiTheme="majorHAnsi"/>
                <w:bCs/>
              </w:rPr>
              <w:t>Design] – 0 Emails</w:t>
            </w:r>
          </w:p>
          <w:p w14:paraId="781C5E70" w14:textId="77777777" w:rsidR="003922C9" w:rsidRPr="001638A9" w:rsidRDefault="003922C9" w:rsidP="002A1CAD">
            <w:pPr>
              <w:rPr>
                <w:rFonts w:asciiTheme="majorHAnsi" w:hAnsiTheme="majorHAnsi"/>
                <w:bCs/>
              </w:rPr>
            </w:pPr>
          </w:p>
        </w:tc>
        <w:tc>
          <w:tcPr>
            <w:tcW w:w="2024" w:type="dxa"/>
            <w:shd w:val="clear" w:color="auto" w:fill="FED5D2"/>
          </w:tcPr>
          <w:p w14:paraId="735FEE83"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424E134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8472041"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6BAD28B0" w14:textId="77777777" w:rsidR="003922C9" w:rsidRPr="001638A9" w:rsidRDefault="003922C9" w:rsidP="002A1CAD">
            <w:pPr>
              <w:rPr>
                <w:rFonts w:asciiTheme="majorHAnsi" w:hAnsiTheme="majorHAnsi"/>
                <w:bCs/>
              </w:rPr>
            </w:pPr>
          </w:p>
        </w:tc>
        <w:tc>
          <w:tcPr>
            <w:tcW w:w="1091" w:type="dxa"/>
            <w:shd w:val="clear" w:color="auto" w:fill="FED5D2"/>
          </w:tcPr>
          <w:p w14:paraId="6CFEE84A" w14:textId="4522EAC9"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0A223E92"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EC718DD" w14:textId="77777777" w:rsidR="003922C9" w:rsidRPr="001638A9" w:rsidRDefault="003922C9" w:rsidP="002A1CAD">
            <w:pPr>
              <w:rPr>
                <w:rFonts w:asciiTheme="majorHAnsi" w:hAnsiTheme="majorHAnsi"/>
                <w:bCs/>
              </w:rPr>
            </w:pPr>
          </w:p>
        </w:tc>
      </w:tr>
      <w:tr w:rsidR="003922C9" w:rsidRPr="001638A9" w14:paraId="55A07D33" w14:textId="77777777" w:rsidTr="002F65DE">
        <w:tc>
          <w:tcPr>
            <w:tcW w:w="619" w:type="dxa"/>
            <w:vMerge/>
            <w:shd w:val="clear" w:color="auto" w:fill="EFFFEA"/>
          </w:tcPr>
          <w:p w14:paraId="212AB8EC" w14:textId="77777777" w:rsidR="003922C9" w:rsidRPr="00AB46D2" w:rsidRDefault="003922C9" w:rsidP="002A1CAD">
            <w:pPr>
              <w:rPr>
                <w:rFonts w:asciiTheme="majorHAnsi" w:hAnsiTheme="majorHAnsi"/>
                <w:b/>
                <w:bCs/>
              </w:rPr>
            </w:pPr>
          </w:p>
        </w:tc>
        <w:tc>
          <w:tcPr>
            <w:tcW w:w="1111" w:type="dxa"/>
            <w:vMerge/>
          </w:tcPr>
          <w:p w14:paraId="7F04FBB7" w14:textId="77777777" w:rsidR="003922C9" w:rsidRPr="001638A9" w:rsidRDefault="003922C9" w:rsidP="002A1CAD">
            <w:pPr>
              <w:rPr>
                <w:rFonts w:asciiTheme="majorHAnsi" w:hAnsiTheme="majorHAnsi"/>
                <w:bCs/>
              </w:rPr>
            </w:pPr>
          </w:p>
        </w:tc>
        <w:tc>
          <w:tcPr>
            <w:tcW w:w="2158" w:type="dxa"/>
            <w:vMerge/>
          </w:tcPr>
          <w:p w14:paraId="7D398E58" w14:textId="77777777" w:rsidR="003922C9" w:rsidRPr="001638A9" w:rsidRDefault="003922C9" w:rsidP="002A1CAD">
            <w:pPr>
              <w:rPr>
                <w:rFonts w:asciiTheme="majorHAnsi" w:hAnsiTheme="majorHAnsi"/>
                <w:bCs/>
              </w:rPr>
            </w:pPr>
          </w:p>
        </w:tc>
        <w:tc>
          <w:tcPr>
            <w:tcW w:w="1631" w:type="dxa"/>
            <w:vMerge/>
          </w:tcPr>
          <w:p w14:paraId="2416B158" w14:textId="77777777" w:rsidR="003922C9" w:rsidRPr="001638A9" w:rsidRDefault="003922C9" w:rsidP="002A1CAD">
            <w:pPr>
              <w:rPr>
                <w:rFonts w:asciiTheme="majorHAnsi" w:hAnsiTheme="majorHAnsi"/>
                <w:bCs/>
              </w:rPr>
            </w:pPr>
          </w:p>
        </w:tc>
        <w:tc>
          <w:tcPr>
            <w:tcW w:w="1505" w:type="dxa"/>
            <w:vMerge/>
          </w:tcPr>
          <w:p w14:paraId="159E3BB0" w14:textId="77777777" w:rsidR="003922C9" w:rsidRPr="001638A9" w:rsidRDefault="003922C9" w:rsidP="002A1CAD">
            <w:pPr>
              <w:rPr>
                <w:rFonts w:asciiTheme="majorHAnsi" w:hAnsiTheme="majorHAnsi"/>
                <w:bCs/>
              </w:rPr>
            </w:pPr>
          </w:p>
        </w:tc>
        <w:tc>
          <w:tcPr>
            <w:tcW w:w="1627" w:type="dxa"/>
            <w:vMerge/>
          </w:tcPr>
          <w:p w14:paraId="726483AF" w14:textId="77777777" w:rsidR="003922C9" w:rsidRPr="001638A9" w:rsidRDefault="003922C9" w:rsidP="002A1CAD">
            <w:pPr>
              <w:rPr>
                <w:rFonts w:asciiTheme="majorHAnsi" w:hAnsiTheme="majorHAnsi"/>
                <w:bCs/>
              </w:rPr>
            </w:pPr>
          </w:p>
        </w:tc>
        <w:tc>
          <w:tcPr>
            <w:tcW w:w="1489" w:type="dxa"/>
            <w:vMerge/>
          </w:tcPr>
          <w:p w14:paraId="151CCBFC" w14:textId="77777777" w:rsidR="003922C9" w:rsidRPr="001638A9" w:rsidRDefault="003922C9" w:rsidP="002A1CAD">
            <w:pPr>
              <w:rPr>
                <w:rFonts w:asciiTheme="majorHAnsi" w:hAnsiTheme="majorHAnsi"/>
                <w:bCs/>
              </w:rPr>
            </w:pPr>
          </w:p>
        </w:tc>
        <w:tc>
          <w:tcPr>
            <w:tcW w:w="2202" w:type="dxa"/>
            <w:vMerge/>
          </w:tcPr>
          <w:p w14:paraId="0CCA3C52"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4578CAFD"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610246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4514ABF"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DAD7E97" w14:textId="7F5580A2"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33DE54C7"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see BUG301</w:t>
            </w:r>
          </w:p>
          <w:p w14:paraId="73671BC0" w14:textId="77777777" w:rsidR="003922C9" w:rsidRPr="001638A9" w:rsidRDefault="003922C9" w:rsidP="002A1CAD">
            <w:pPr>
              <w:rPr>
                <w:rFonts w:asciiTheme="majorHAnsi" w:hAnsiTheme="majorHAnsi"/>
                <w:bCs/>
              </w:rPr>
            </w:pPr>
          </w:p>
        </w:tc>
      </w:tr>
      <w:tr w:rsidR="003922C9" w:rsidRPr="001638A9" w14:paraId="6579B706" w14:textId="77777777" w:rsidTr="002F65DE">
        <w:tc>
          <w:tcPr>
            <w:tcW w:w="619" w:type="dxa"/>
            <w:vMerge/>
            <w:shd w:val="clear" w:color="auto" w:fill="EFFFEA"/>
          </w:tcPr>
          <w:p w14:paraId="08EFEF76" w14:textId="77777777" w:rsidR="003922C9" w:rsidRPr="00AB46D2" w:rsidRDefault="003922C9" w:rsidP="002A1CAD">
            <w:pPr>
              <w:rPr>
                <w:rFonts w:asciiTheme="majorHAnsi" w:hAnsiTheme="majorHAnsi"/>
                <w:b/>
                <w:bCs/>
              </w:rPr>
            </w:pPr>
          </w:p>
        </w:tc>
        <w:tc>
          <w:tcPr>
            <w:tcW w:w="1111" w:type="dxa"/>
            <w:vMerge/>
          </w:tcPr>
          <w:p w14:paraId="77C244DA" w14:textId="77777777" w:rsidR="003922C9" w:rsidRPr="001638A9" w:rsidRDefault="003922C9" w:rsidP="002A1CAD">
            <w:pPr>
              <w:rPr>
                <w:rFonts w:asciiTheme="majorHAnsi" w:hAnsiTheme="majorHAnsi"/>
                <w:bCs/>
              </w:rPr>
            </w:pPr>
          </w:p>
        </w:tc>
        <w:tc>
          <w:tcPr>
            <w:tcW w:w="2158" w:type="dxa"/>
            <w:vMerge/>
          </w:tcPr>
          <w:p w14:paraId="72D847DE" w14:textId="77777777" w:rsidR="003922C9" w:rsidRPr="001638A9" w:rsidRDefault="003922C9" w:rsidP="002A1CAD">
            <w:pPr>
              <w:rPr>
                <w:rFonts w:asciiTheme="majorHAnsi" w:hAnsiTheme="majorHAnsi"/>
                <w:bCs/>
              </w:rPr>
            </w:pPr>
          </w:p>
        </w:tc>
        <w:tc>
          <w:tcPr>
            <w:tcW w:w="1631" w:type="dxa"/>
            <w:vMerge/>
          </w:tcPr>
          <w:p w14:paraId="6E4A0668" w14:textId="77777777" w:rsidR="003922C9" w:rsidRPr="001638A9" w:rsidRDefault="003922C9" w:rsidP="002A1CAD">
            <w:pPr>
              <w:rPr>
                <w:rFonts w:asciiTheme="majorHAnsi" w:hAnsiTheme="majorHAnsi"/>
                <w:bCs/>
              </w:rPr>
            </w:pPr>
          </w:p>
        </w:tc>
        <w:tc>
          <w:tcPr>
            <w:tcW w:w="1505" w:type="dxa"/>
            <w:vMerge/>
          </w:tcPr>
          <w:p w14:paraId="28E4C03D" w14:textId="77777777" w:rsidR="003922C9" w:rsidRPr="001638A9" w:rsidRDefault="003922C9" w:rsidP="002A1CAD">
            <w:pPr>
              <w:rPr>
                <w:rFonts w:asciiTheme="majorHAnsi" w:hAnsiTheme="majorHAnsi"/>
                <w:bCs/>
              </w:rPr>
            </w:pPr>
          </w:p>
        </w:tc>
        <w:tc>
          <w:tcPr>
            <w:tcW w:w="1627" w:type="dxa"/>
            <w:vMerge/>
          </w:tcPr>
          <w:p w14:paraId="6AAFB2C2" w14:textId="77777777" w:rsidR="003922C9" w:rsidRPr="001638A9" w:rsidRDefault="003922C9" w:rsidP="002A1CAD">
            <w:pPr>
              <w:rPr>
                <w:rFonts w:asciiTheme="majorHAnsi" w:hAnsiTheme="majorHAnsi"/>
                <w:bCs/>
              </w:rPr>
            </w:pPr>
          </w:p>
        </w:tc>
        <w:tc>
          <w:tcPr>
            <w:tcW w:w="1489" w:type="dxa"/>
            <w:vMerge/>
          </w:tcPr>
          <w:p w14:paraId="7169AB11" w14:textId="77777777" w:rsidR="003922C9" w:rsidRPr="001638A9" w:rsidRDefault="003922C9" w:rsidP="002A1CAD">
            <w:pPr>
              <w:rPr>
                <w:rFonts w:asciiTheme="majorHAnsi" w:hAnsiTheme="majorHAnsi"/>
                <w:bCs/>
              </w:rPr>
            </w:pPr>
          </w:p>
        </w:tc>
        <w:tc>
          <w:tcPr>
            <w:tcW w:w="2202" w:type="dxa"/>
            <w:vMerge/>
          </w:tcPr>
          <w:p w14:paraId="7DD4AF45"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6354F342" w14:textId="77777777" w:rsidR="003922C9" w:rsidRPr="001638A9" w:rsidRDefault="003922C9" w:rsidP="002A1CAD">
            <w:pPr>
              <w:rPr>
                <w:rFonts w:asciiTheme="majorHAnsi" w:hAnsiTheme="majorHAnsi"/>
                <w:bCs/>
              </w:rPr>
            </w:pPr>
            <w:r w:rsidRPr="001638A9">
              <w:rPr>
                <w:rFonts w:asciiTheme="majorHAnsi" w:hAnsiTheme="majorHAnsi"/>
                <w:bCs/>
              </w:rPr>
              <w:t xml:space="preserve">… 0emails </w:t>
            </w:r>
          </w:p>
        </w:tc>
        <w:tc>
          <w:tcPr>
            <w:tcW w:w="1326" w:type="dxa"/>
            <w:shd w:val="clear" w:color="auto" w:fill="FED5D2"/>
          </w:tcPr>
          <w:p w14:paraId="4D051B4B"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7F4F0C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6AC6B92B" w14:textId="1ACACA24"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4BA9883" w14:textId="77777777" w:rsidR="003922C9" w:rsidRPr="001638A9" w:rsidRDefault="003922C9" w:rsidP="002A1CAD">
            <w:pPr>
              <w:rPr>
                <w:rFonts w:asciiTheme="majorHAnsi" w:hAnsiTheme="majorHAnsi"/>
                <w:bCs/>
              </w:rPr>
            </w:pPr>
            <w:r w:rsidRPr="001638A9">
              <w:rPr>
                <w:rFonts w:asciiTheme="majorHAnsi" w:hAnsiTheme="majorHAnsi"/>
                <w:bCs/>
              </w:rPr>
              <w:t xml:space="preserve">No space between count and word emails – logged </w:t>
            </w:r>
          </w:p>
        </w:tc>
      </w:tr>
      <w:tr w:rsidR="003922C9" w:rsidRPr="001638A9" w14:paraId="3DB02EB7" w14:textId="77777777" w:rsidTr="002F65DE">
        <w:tc>
          <w:tcPr>
            <w:tcW w:w="619" w:type="dxa"/>
            <w:vMerge/>
            <w:shd w:val="clear" w:color="auto" w:fill="EFFFEA"/>
          </w:tcPr>
          <w:p w14:paraId="096F4E6E" w14:textId="77777777" w:rsidR="003922C9" w:rsidRPr="00AB46D2" w:rsidRDefault="003922C9" w:rsidP="002A1CAD">
            <w:pPr>
              <w:rPr>
                <w:rFonts w:asciiTheme="majorHAnsi" w:hAnsiTheme="majorHAnsi"/>
                <w:b/>
                <w:bCs/>
              </w:rPr>
            </w:pPr>
          </w:p>
        </w:tc>
        <w:tc>
          <w:tcPr>
            <w:tcW w:w="1111" w:type="dxa"/>
            <w:vMerge/>
          </w:tcPr>
          <w:p w14:paraId="0E207EFF" w14:textId="77777777" w:rsidR="003922C9" w:rsidRPr="001638A9" w:rsidRDefault="003922C9" w:rsidP="002A1CAD">
            <w:pPr>
              <w:rPr>
                <w:rFonts w:asciiTheme="majorHAnsi" w:hAnsiTheme="majorHAnsi"/>
                <w:bCs/>
              </w:rPr>
            </w:pPr>
          </w:p>
        </w:tc>
        <w:tc>
          <w:tcPr>
            <w:tcW w:w="2158" w:type="dxa"/>
            <w:vMerge/>
          </w:tcPr>
          <w:p w14:paraId="0FB4B67C" w14:textId="77777777" w:rsidR="003922C9" w:rsidRPr="001638A9" w:rsidRDefault="003922C9" w:rsidP="002A1CAD">
            <w:pPr>
              <w:rPr>
                <w:rFonts w:asciiTheme="majorHAnsi" w:hAnsiTheme="majorHAnsi"/>
                <w:bCs/>
              </w:rPr>
            </w:pPr>
          </w:p>
        </w:tc>
        <w:tc>
          <w:tcPr>
            <w:tcW w:w="1631" w:type="dxa"/>
            <w:vMerge/>
          </w:tcPr>
          <w:p w14:paraId="22C96F37" w14:textId="77777777" w:rsidR="003922C9" w:rsidRPr="001638A9" w:rsidRDefault="003922C9" w:rsidP="002A1CAD">
            <w:pPr>
              <w:rPr>
                <w:rFonts w:asciiTheme="majorHAnsi" w:hAnsiTheme="majorHAnsi"/>
                <w:bCs/>
              </w:rPr>
            </w:pPr>
          </w:p>
        </w:tc>
        <w:tc>
          <w:tcPr>
            <w:tcW w:w="1505" w:type="dxa"/>
            <w:vMerge/>
          </w:tcPr>
          <w:p w14:paraId="24BC655A" w14:textId="77777777" w:rsidR="003922C9" w:rsidRPr="001638A9" w:rsidRDefault="003922C9" w:rsidP="002A1CAD">
            <w:pPr>
              <w:rPr>
                <w:rFonts w:asciiTheme="majorHAnsi" w:hAnsiTheme="majorHAnsi"/>
                <w:bCs/>
              </w:rPr>
            </w:pPr>
          </w:p>
        </w:tc>
        <w:tc>
          <w:tcPr>
            <w:tcW w:w="1627" w:type="dxa"/>
            <w:vMerge/>
          </w:tcPr>
          <w:p w14:paraId="6A88F566" w14:textId="77777777" w:rsidR="003922C9" w:rsidRPr="001638A9" w:rsidRDefault="003922C9" w:rsidP="002A1CAD">
            <w:pPr>
              <w:rPr>
                <w:rFonts w:asciiTheme="majorHAnsi" w:hAnsiTheme="majorHAnsi"/>
                <w:bCs/>
              </w:rPr>
            </w:pPr>
          </w:p>
        </w:tc>
        <w:tc>
          <w:tcPr>
            <w:tcW w:w="1489" w:type="dxa"/>
            <w:vMerge/>
          </w:tcPr>
          <w:p w14:paraId="233B43BE" w14:textId="77777777" w:rsidR="003922C9" w:rsidRPr="001638A9" w:rsidRDefault="003922C9" w:rsidP="002A1CAD">
            <w:pPr>
              <w:rPr>
                <w:rFonts w:asciiTheme="majorHAnsi" w:hAnsiTheme="majorHAnsi"/>
                <w:bCs/>
              </w:rPr>
            </w:pPr>
          </w:p>
        </w:tc>
        <w:tc>
          <w:tcPr>
            <w:tcW w:w="2202" w:type="dxa"/>
            <w:vMerge/>
          </w:tcPr>
          <w:p w14:paraId="33A282E7" w14:textId="77777777" w:rsidR="003922C9" w:rsidRPr="001638A9" w:rsidRDefault="003922C9" w:rsidP="002A1CAD">
            <w:pPr>
              <w:rPr>
                <w:rFonts w:asciiTheme="majorHAnsi" w:hAnsiTheme="majorHAnsi"/>
                <w:b/>
                <w:bCs/>
                <w:color w:val="FF0000"/>
              </w:rPr>
            </w:pPr>
          </w:p>
        </w:tc>
        <w:tc>
          <w:tcPr>
            <w:tcW w:w="2024" w:type="dxa"/>
            <w:shd w:val="clear" w:color="auto" w:fill="EFFFEA"/>
          </w:tcPr>
          <w:p w14:paraId="7C849834" w14:textId="77777777" w:rsidR="003922C9" w:rsidRPr="001638A9" w:rsidRDefault="003922C9" w:rsidP="002A1CAD">
            <w:pPr>
              <w:rPr>
                <w:rFonts w:asciiTheme="majorHAnsi" w:hAnsiTheme="majorHAnsi"/>
                <w:bCs/>
              </w:rPr>
            </w:pPr>
            <w:r w:rsidRPr="001638A9">
              <w:rPr>
                <w:rFonts w:asciiTheme="majorHAnsi" w:hAnsiTheme="majorHAnsi"/>
                <w:bCs/>
              </w:rPr>
              <w:t>Expected Result</w:t>
            </w:r>
          </w:p>
        </w:tc>
        <w:tc>
          <w:tcPr>
            <w:tcW w:w="1326" w:type="dxa"/>
            <w:shd w:val="clear" w:color="auto" w:fill="EFFFEA"/>
          </w:tcPr>
          <w:p w14:paraId="05CFFD41"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7334B8E"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25E64F1E" w14:textId="19EF651C"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F760526" w14:textId="77777777" w:rsidR="003922C9" w:rsidRPr="001638A9" w:rsidRDefault="003922C9" w:rsidP="002A1CAD">
            <w:pPr>
              <w:rPr>
                <w:rFonts w:asciiTheme="majorHAnsi" w:hAnsiTheme="majorHAnsi"/>
                <w:bCs/>
              </w:rPr>
            </w:pPr>
            <w:r w:rsidRPr="001638A9">
              <w:rPr>
                <w:rFonts w:asciiTheme="majorHAnsi" w:hAnsiTheme="majorHAnsi"/>
                <w:bCs/>
              </w:rPr>
              <w:t>After changes were made relating to BUG303 the system now produces string in correct format</w:t>
            </w:r>
          </w:p>
        </w:tc>
      </w:tr>
      <w:tr w:rsidR="003922C9" w:rsidRPr="001638A9" w14:paraId="63E28057" w14:textId="77777777" w:rsidTr="002F65DE">
        <w:tc>
          <w:tcPr>
            <w:tcW w:w="619" w:type="dxa"/>
            <w:vMerge w:val="restart"/>
            <w:shd w:val="clear" w:color="auto" w:fill="EFFFEA"/>
          </w:tcPr>
          <w:p w14:paraId="2AFCE6E4" w14:textId="77777777" w:rsidR="003922C9" w:rsidRPr="00AB46D2" w:rsidRDefault="003922C9" w:rsidP="002A1CAD">
            <w:pPr>
              <w:rPr>
                <w:rFonts w:asciiTheme="majorHAnsi" w:hAnsiTheme="majorHAnsi"/>
                <w:b/>
                <w:bCs/>
              </w:rPr>
            </w:pPr>
            <w:r w:rsidRPr="00AB46D2">
              <w:rPr>
                <w:rFonts w:asciiTheme="majorHAnsi" w:hAnsiTheme="majorHAnsi"/>
                <w:b/>
                <w:bCs/>
              </w:rPr>
              <w:t>306</w:t>
            </w:r>
          </w:p>
        </w:tc>
        <w:tc>
          <w:tcPr>
            <w:tcW w:w="1111" w:type="dxa"/>
            <w:vMerge w:val="restart"/>
          </w:tcPr>
          <w:p w14:paraId="43328C73"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0542E688" w14:textId="77777777" w:rsidR="003922C9" w:rsidRPr="001638A9" w:rsidRDefault="003922C9" w:rsidP="002A1CAD">
            <w:pPr>
              <w:rPr>
                <w:rFonts w:asciiTheme="majorHAnsi" w:hAnsiTheme="majorHAnsi"/>
                <w:bCs/>
              </w:rPr>
            </w:pPr>
            <w:r w:rsidRPr="001638A9">
              <w:rPr>
                <w:rFonts w:asciiTheme="majorHAnsi" w:hAnsiTheme="majorHAnsi"/>
                <w:bCs/>
              </w:rPr>
              <w:t xml:space="preserve">Checks the correct formatting when </w:t>
            </w:r>
          </w:p>
        </w:tc>
        <w:tc>
          <w:tcPr>
            <w:tcW w:w="1631" w:type="dxa"/>
            <w:vMerge w:val="restart"/>
          </w:tcPr>
          <w:p w14:paraId="72929F35" w14:textId="77777777" w:rsidR="003922C9" w:rsidRPr="001638A9" w:rsidRDefault="003922C9" w:rsidP="002A1CAD">
            <w:pPr>
              <w:rPr>
                <w:rFonts w:asciiTheme="majorHAnsi" w:hAnsiTheme="majorHAnsi"/>
                <w:bCs/>
              </w:rPr>
            </w:pPr>
            <w:r w:rsidRPr="001638A9">
              <w:rPr>
                <w:rFonts w:asciiTheme="majorHAnsi" w:hAnsiTheme="majorHAnsi"/>
                <w:bCs/>
              </w:rPr>
              <w:t>Code Inspection</w:t>
            </w:r>
          </w:p>
        </w:tc>
        <w:tc>
          <w:tcPr>
            <w:tcW w:w="1505" w:type="dxa"/>
            <w:vMerge w:val="restart"/>
          </w:tcPr>
          <w:p w14:paraId="7DF2B01B" w14:textId="3ABA1C12" w:rsidR="003922C9" w:rsidRPr="001638A9" w:rsidRDefault="006877D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625B05C0" w14:textId="77777777" w:rsidR="003922C9" w:rsidRPr="001638A9" w:rsidRDefault="003922C9" w:rsidP="002A1CAD">
            <w:pPr>
              <w:rPr>
                <w:rFonts w:asciiTheme="majorHAnsi" w:hAnsiTheme="majorHAnsi"/>
                <w:bCs/>
              </w:rPr>
            </w:pPr>
            <w:r w:rsidRPr="001638A9">
              <w:rPr>
                <w:rFonts w:asciiTheme="majorHAnsi" w:hAnsiTheme="majorHAnsi"/>
                <w:bCs/>
              </w:rPr>
              <w:t xml:space="preserve">Creates 1 project and </w:t>
            </w:r>
            <w:r w:rsidRPr="001638A9">
              <w:rPr>
                <w:rFonts w:asciiTheme="majorHAnsi" w:hAnsiTheme="majorHAnsi"/>
                <w:bCs/>
              </w:rPr>
              <w:lastRenderedPageBreak/>
              <w:t>adds 10000 emails to the project</w:t>
            </w:r>
          </w:p>
        </w:tc>
        <w:tc>
          <w:tcPr>
            <w:tcW w:w="1489" w:type="dxa"/>
            <w:vMerge w:val="restart"/>
          </w:tcPr>
          <w:p w14:paraId="58F88006" w14:textId="77777777" w:rsidR="003922C9" w:rsidRPr="001638A9" w:rsidRDefault="003922C9" w:rsidP="002A1CAD">
            <w:pPr>
              <w:rPr>
                <w:rFonts w:asciiTheme="majorHAnsi" w:hAnsiTheme="majorHAnsi"/>
                <w:bCs/>
              </w:rPr>
            </w:pPr>
            <w:r w:rsidRPr="001638A9">
              <w:rPr>
                <w:rFonts w:asciiTheme="majorHAnsi" w:hAnsiTheme="majorHAnsi"/>
                <w:bCs/>
              </w:rPr>
              <w:lastRenderedPageBreak/>
              <w:t>N/A</w:t>
            </w:r>
          </w:p>
        </w:tc>
        <w:tc>
          <w:tcPr>
            <w:tcW w:w="2202" w:type="dxa"/>
            <w:vMerge w:val="restart"/>
          </w:tcPr>
          <w:p w14:paraId="505447E3" w14:textId="77777777" w:rsidR="003922C9" w:rsidRPr="001638A9" w:rsidRDefault="003922C9" w:rsidP="003922C9">
            <w:pPr>
              <w:pStyle w:val="ListParagraph"/>
              <w:numPr>
                <w:ilvl w:val="0"/>
                <w:numId w:val="34"/>
              </w:numPr>
              <w:rPr>
                <w:rFonts w:asciiTheme="majorHAnsi" w:hAnsiTheme="majorHAnsi"/>
                <w:bCs/>
              </w:rPr>
            </w:pPr>
            <w:r w:rsidRPr="001638A9">
              <w:rPr>
                <w:rFonts w:asciiTheme="majorHAnsi" w:hAnsiTheme="majorHAnsi"/>
                <w:bCs/>
              </w:rPr>
              <w:t>kPTITLE1 [Feasibility] – 10000 emails</w:t>
            </w:r>
          </w:p>
        </w:tc>
        <w:tc>
          <w:tcPr>
            <w:tcW w:w="2024" w:type="dxa"/>
            <w:shd w:val="clear" w:color="auto" w:fill="FED5D2"/>
          </w:tcPr>
          <w:p w14:paraId="4C56A3E9"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32DAF052"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4248FE"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DF6EB86" w14:textId="77777777" w:rsidR="003922C9" w:rsidRPr="001638A9" w:rsidRDefault="003922C9" w:rsidP="002A1CAD">
            <w:pPr>
              <w:rPr>
                <w:rFonts w:asciiTheme="majorHAnsi" w:hAnsiTheme="majorHAnsi"/>
                <w:bCs/>
              </w:rPr>
            </w:pPr>
          </w:p>
        </w:tc>
        <w:tc>
          <w:tcPr>
            <w:tcW w:w="1091" w:type="dxa"/>
            <w:shd w:val="clear" w:color="auto" w:fill="FED5D2"/>
          </w:tcPr>
          <w:p w14:paraId="14B656D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322D28F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0988E5BF" w14:textId="77777777" w:rsidR="003922C9" w:rsidRPr="001638A9" w:rsidRDefault="003922C9" w:rsidP="002A1CAD">
            <w:pPr>
              <w:rPr>
                <w:rFonts w:asciiTheme="majorHAnsi" w:hAnsiTheme="majorHAnsi"/>
                <w:bCs/>
              </w:rPr>
            </w:pPr>
          </w:p>
        </w:tc>
      </w:tr>
      <w:tr w:rsidR="003922C9" w:rsidRPr="001638A9" w14:paraId="7E96348A" w14:textId="77777777" w:rsidTr="002F65DE">
        <w:trPr>
          <w:trHeight w:val="651"/>
        </w:trPr>
        <w:tc>
          <w:tcPr>
            <w:tcW w:w="619" w:type="dxa"/>
            <w:vMerge/>
            <w:shd w:val="clear" w:color="auto" w:fill="EFFFEA"/>
          </w:tcPr>
          <w:p w14:paraId="03626D0A" w14:textId="77777777" w:rsidR="003922C9" w:rsidRPr="001638A9" w:rsidRDefault="003922C9" w:rsidP="002A1CAD">
            <w:pPr>
              <w:rPr>
                <w:rFonts w:asciiTheme="majorHAnsi" w:hAnsiTheme="majorHAnsi"/>
                <w:bCs/>
              </w:rPr>
            </w:pPr>
          </w:p>
        </w:tc>
        <w:tc>
          <w:tcPr>
            <w:tcW w:w="1111" w:type="dxa"/>
            <w:vMerge/>
          </w:tcPr>
          <w:p w14:paraId="71FDCD88" w14:textId="77777777" w:rsidR="003922C9" w:rsidRPr="001638A9" w:rsidRDefault="003922C9" w:rsidP="002A1CAD">
            <w:pPr>
              <w:rPr>
                <w:rFonts w:asciiTheme="majorHAnsi" w:hAnsiTheme="majorHAnsi"/>
                <w:bCs/>
              </w:rPr>
            </w:pPr>
          </w:p>
        </w:tc>
        <w:tc>
          <w:tcPr>
            <w:tcW w:w="2158" w:type="dxa"/>
            <w:vMerge/>
          </w:tcPr>
          <w:p w14:paraId="30C2BD63" w14:textId="77777777" w:rsidR="003922C9" w:rsidRPr="001638A9" w:rsidRDefault="003922C9" w:rsidP="002A1CAD">
            <w:pPr>
              <w:rPr>
                <w:rFonts w:asciiTheme="majorHAnsi" w:hAnsiTheme="majorHAnsi"/>
                <w:bCs/>
              </w:rPr>
            </w:pPr>
          </w:p>
        </w:tc>
        <w:tc>
          <w:tcPr>
            <w:tcW w:w="1631" w:type="dxa"/>
            <w:vMerge/>
          </w:tcPr>
          <w:p w14:paraId="39E856DB" w14:textId="77777777" w:rsidR="003922C9" w:rsidRPr="001638A9" w:rsidRDefault="003922C9" w:rsidP="002A1CAD">
            <w:pPr>
              <w:rPr>
                <w:rFonts w:asciiTheme="majorHAnsi" w:hAnsiTheme="majorHAnsi"/>
                <w:bCs/>
              </w:rPr>
            </w:pPr>
          </w:p>
        </w:tc>
        <w:tc>
          <w:tcPr>
            <w:tcW w:w="1505" w:type="dxa"/>
            <w:vMerge/>
          </w:tcPr>
          <w:p w14:paraId="2158EBDF" w14:textId="77777777" w:rsidR="003922C9" w:rsidRPr="001638A9" w:rsidRDefault="003922C9" w:rsidP="002A1CAD">
            <w:pPr>
              <w:rPr>
                <w:rFonts w:asciiTheme="majorHAnsi" w:hAnsiTheme="majorHAnsi"/>
                <w:bCs/>
              </w:rPr>
            </w:pPr>
          </w:p>
        </w:tc>
        <w:tc>
          <w:tcPr>
            <w:tcW w:w="1627" w:type="dxa"/>
            <w:vMerge/>
          </w:tcPr>
          <w:p w14:paraId="6B5D9B75" w14:textId="77777777" w:rsidR="003922C9" w:rsidRPr="001638A9" w:rsidRDefault="003922C9" w:rsidP="002A1CAD">
            <w:pPr>
              <w:rPr>
                <w:rFonts w:asciiTheme="majorHAnsi" w:hAnsiTheme="majorHAnsi"/>
                <w:bCs/>
              </w:rPr>
            </w:pPr>
          </w:p>
        </w:tc>
        <w:tc>
          <w:tcPr>
            <w:tcW w:w="1489" w:type="dxa"/>
            <w:vMerge/>
          </w:tcPr>
          <w:p w14:paraId="0121C25B" w14:textId="77777777" w:rsidR="003922C9" w:rsidRPr="001638A9" w:rsidRDefault="003922C9" w:rsidP="002A1CAD">
            <w:pPr>
              <w:rPr>
                <w:rFonts w:asciiTheme="majorHAnsi" w:hAnsiTheme="majorHAnsi"/>
                <w:bCs/>
              </w:rPr>
            </w:pPr>
          </w:p>
        </w:tc>
        <w:tc>
          <w:tcPr>
            <w:tcW w:w="2202" w:type="dxa"/>
            <w:vMerge/>
          </w:tcPr>
          <w:p w14:paraId="0729D170"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FED5D2"/>
          </w:tcPr>
          <w:p w14:paraId="6A5467E3"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3226FA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B2154E6"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8C2B42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10850ECA"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see BUG301</w:t>
            </w:r>
          </w:p>
          <w:p w14:paraId="5B9502B8" w14:textId="77777777" w:rsidR="003922C9" w:rsidRPr="001638A9" w:rsidRDefault="003922C9" w:rsidP="002A1CAD">
            <w:pPr>
              <w:rPr>
                <w:rFonts w:asciiTheme="majorHAnsi" w:hAnsiTheme="majorHAnsi"/>
                <w:bCs/>
              </w:rPr>
            </w:pPr>
          </w:p>
        </w:tc>
      </w:tr>
      <w:tr w:rsidR="003922C9" w:rsidRPr="001638A9" w14:paraId="59912014" w14:textId="77777777" w:rsidTr="002F65DE">
        <w:tc>
          <w:tcPr>
            <w:tcW w:w="619" w:type="dxa"/>
            <w:vMerge/>
            <w:shd w:val="clear" w:color="auto" w:fill="EFFFEA"/>
          </w:tcPr>
          <w:p w14:paraId="636AA152" w14:textId="77777777" w:rsidR="003922C9" w:rsidRPr="001638A9" w:rsidRDefault="003922C9" w:rsidP="002A1CAD">
            <w:pPr>
              <w:rPr>
                <w:rFonts w:asciiTheme="majorHAnsi" w:hAnsiTheme="majorHAnsi"/>
                <w:bCs/>
              </w:rPr>
            </w:pPr>
          </w:p>
        </w:tc>
        <w:tc>
          <w:tcPr>
            <w:tcW w:w="1111" w:type="dxa"/>
            <w:vMerge/>
          </w:tcPr>
          <w:p w14:paraId="0CBBA521" w14:textId="77777777" w:rsidR="003922C9" w:rsidRPr="001638A9" w:rsidRDefault="003922C9" w:rsidP="002A1CAD">
            <w:pPr>
              <w:rPr>
                <w:rFonts w:asciiTheme="majorHAnsi" w:hAnsiTheme="majorHAnsi"/>
                <w:bCs/>
              </w:rPr>
            </w:pPr>
          </w:p>
        </w:tc>
        <w:tc>
          <w:tcPr>
            <w:tcW w:w="2158" w:type="dxa"/>
            <w:vMerge/>
          </w:tcPr>
          <w:p w14:paraId="15BA8A67" w14:textId="77777777" w:rsidR="003922C9" w:rsidRPr="001638A9" w:rsidRDefault="003922C9" w:rsidP="002A1CAD">
            <w:pPr>
              <w:rPr>
                <w:rFonts w:asciiTheme="majorHAnsi" w:hAnsiTheme="majorHAnsi"/>
                <w:bCs/>
              </w:rPr>
            </w:pPr>
          </w:p>
        </w:tc>
        <w:tc>
          <w:tcPr>
            <w:tcW w:w="1631" w:type="dxa"/>
            <w:vMerge/>
          </w:tcPr>
          <w:p w14:paraId="305C59BA" w14:textId="77777777" w:rsidR="003922C9" w:rsidRPr="001638A9" w:rsidRDefault="003922C9" w:rsidP="002A1CAD">
            <w:pPr>
              <w:rPr>
                <w:rFonts w:asciiTheme="majorHAnsi" w:hAnsiTheme="majorHAnsi"/>
                <w:bCs/>
              </w:rPr>
            </w:pPr>
          </w:p>
        </w:tc>
        <w:tc>
          <w:tcPr>
            <w:tcW w:w="1505" w:type="dxa"/>
            <w:vMerge/>
          </w:tcPr>
          <w:p w14:paraId="61EAF2E9" w14:textId="77777777" w:rsidR="003922C9" w:rsidRPr="001638A9" w:rsidRDefault="003922C9" w:rsidP="002A1CAD">
            <w:pPr>
              <w:rPr>
                <w:rFonts w:asciiTheme="majorHAnsi" w:hAnsiTheme="majorHAnsi"/>
                <w:bCs/>
              </w:rPr>
            </w:pPr>
          </w:p>
        </w:tc>
        <w:tc>
          <w:tcPr>
            <w:tcW w:w="1627" w:type="dxa"/>
            <w:vMerge/>
          </w:tcPr>
          <w:p w14:paraId="0D75B348" w14:textId="77777777" w:rsidR="003922C9" w:rsidRPr="001638A9" w:rsidRDefault="003922C9" w:rsidP="002A1CAD">
            <w:pPr>
              <w:rPr>
                <w:rFonts w:asciiTheme="majorHAnsi" w:hAnsiTheme="majorHAnsi"/>
                <w:bCs/>
              </w:rPr>
            </w:pPr>
          </w:p>
        </w:tc>
        <w:tc>
          <w:tcPr>
            <w:tcW w:w="1489" w:type="dxa"/>
            <w:vMerge/>
          </w:tcPr>
          <w:p w14:paraId="776B9470" w14:textId="77777777" w:rsidR="003922C9" w:rsidRPr="001638A9" w:rsidRDefault="003922C9" w:rsidP="002A1CAD">
            <w:pPr>
              <w:rPr>
                <w:rFonts w:asciiTheme="majorHAnsi" w:hAnsiTheme="majorHAnsi"/>
                <w:bCs/>
              </w:rPr>
            </w:pPr>
          </w:p>
        </w:tc>
        <w:tc>
          <w:tcPr>
            <w:tcW w:w="2202" w:type="dxa"/>
            <w:vMerge/>
          </w:tcPr>
          <w:p w14:paraId="752A913C"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EFFFEA"/>
          </w:tcPr>
          <w:p w14:paraId="7D129112" w14:textId="77777777" w:rsidR="003922C9" w:rsidRPr="001638A9" w:rsidRDefault="003922C9" w:rsidP="002A1CAD">
            <w:pPr>
              <w:rPr>
                <w:rFonts w:asciiTheme="majorHAnsi" w:hAnsiTheme="majorHAnsi"/>
                <w:bCs/>
              </w:rPr>
            </w:pPr>
            <w:r w:rsidRPr="001638A9">
              <w:rPr>
                <w:rFonts w:asciiTheme="majorHAnsi" w:hAnsiTheme="majorHAnsi"/>
                <w:bCs/>
              </w:rPr>
              <w:t>kPTITLE1 [Feasibility] – 10000 emails</w:t>
            </w:r>
          </w:p>
        </w:tc>
        <w:tc>
          <w:tcPr>
            <w:tcW w:w="1326" w:type="dxa"/>
            <w:shd w:val="clear" w:color="auto" w:fill="EFFFEA"/>
          </w:tcPr>
          <w:p w14:paraId="4C545D7E"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B9391A6"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47477634" w14:textId="661B621C" w:rsidR="003922C9" w:rsidRPr="001638A9" w:rsidRDefault="00307772"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B8E8E1F" w14:textId="77777777" w:rsidR="003922C9" w:rsidRPr="001638A9" w:rsidRDefault="003922C9" w:rsidP="002A1CAD">
            <w:pPr>
              <w:rPr>
                <w:rFonts w:asciiTheme="majorHAnsi" w:hAnsiTheme="majorHAnsi"/>
                <w:bCs/>
              </w:rPr>
            </w:pPr>
            <w:r w:rsidRPr="001638A9">
              <w:rPr>
                <w:rFonts w:asciiTheme="majorHAnsi" w:hAnsiTheme="majorHAnsi"/>
                <w:bCs/>
              </w:rPr>
              <w:t xml:space="preserve">After changes made to inputs – see BUG301 </w:t>
            </w:r>
            <w:proofErr w:type="gramStart"/>
            <w:r w:rsidRPr="001638A9">
              <w:rPr>
                <w:rFonts w:asciiTheme="majorHAnsi" w:hAnsiTheme="majorHAnsi"/>
                <w:bCs/>
              </w:rPr>
              <w:t>The</w:t>
            </w:r>
            <w:proofErr w:type="gramEnd"/>
            <w:r w:rsidRPr="001638A9">
              <w:rPr>
                <w:rFonts w:asciiTheme="majorHAnsi" w:hAnsiTheme="majorHAnsi"/>
                <w:bCs/>
              </w:rPr>
              <w:t xml:space="preserve"> tests stopped producing errors and produced the correct result – Note test was run after BUG303 was fixed so formatting bug would of impacted this too</w:t>
            </w:r>
          </w:p>
          <w:p w14:paraId="46EEFDF3" w14:textId="77777777" w:rsidR="003922C9" w:rsidRPr="001638A9" w:rsidRDefault="003922C9" w:rsidP="002A1CAD">
            <w:pPr>
              <w:rPr>
                <w:rFonts w:asciiTheme="majorHAnsi" w:hAnsiTheme="majorHAnsi"/>
                <w:bCs/>
              </w:rPr>
            </w:pPr>
          </w:p>
        </w:tc>
      </w:tr>
      <w:tr w:rsidR="003922C9" w:rsidRPr="001638A9" w14:paraId="603BAEF7" w14:textId="77777777" w:rsidTr="002F65DE">
        <w:trPr>
          <w:trHeight w:val="269"/>
        </w:trPr>
        <w:tc>
          <w:tcPr>
            <w:tcW w:w="619" w:type="dxa"/>
            <w:vMerge w:val="restart"/>
            <w:shd w:val="clear" w:color="auto" w:fill="EFFFEA"/>
          </w:tcPr>
          <w:p w14:paraId="2F888013" w14:textId="77777777" w:rsidR="003922C9" w:rsidRPr="00AB46D2" w:rsidRDefault="003922C9" w:rsidP="002A1CAD">
            <w:pPr>
              <w:rPr>
                <w:rFonts w:asciiTheme="majorHAnsi" w:hAnsiTheme="majorHAnsi"/>
                <w:b/>
                <w:bCs/>
              </w:rPr>
            </w:pPr>
            <w:r w:rsidRPr="00AB46D2">
              <w:rPr>
                <w:rFonts w:asciiTheme="majorHAnsi" w:hAnsiTheme="majorHAnsi"/>
                <w:b/>
                <w:bCs/>
              </w:rPr>
              <w:t>307</w:t>
            </w:r>
          </w:p>
        </w:tc>
        <w:tc>
          <w:tcPr>
            <w:tcW w:w="1111" w:type="dxa"/>
            <w:vMerge w:val="restart"/>
          </w:tcPr>
          <w:p w14:paraId="22A62675"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5B1E09E7" w14:textId="77777777" w:rsidR="003922C9" w:rsidRPr="001638A9" w:rsidRDefault="003922C9" w:rsidP="002A1CAD">
            <w:pPr>
              <w:rPr>
                <w:rFonts w:asciiTheme="majorHAnsi" w:hAnsiTheme="majorHAnsi"/>
                <w:bCs/>
              </w:rPr>
            </w:pPr>
            <w:r w:rsidRPr="001638A9">
              <w:rPr>
                <w:rFonts w:asciiTheme="majorHAnsi" w:hAnsiTheme="majorHAnsi"/>
                <w:bCs/>
              </w:rPr>
              <w:t>Ensures the project title added as input is correctly the system provided feedback [Project added]</w:t>
            </w:r>
          </w:p>
        </w:tc>
        <w:tc>
          <w:tcPr>
            <w:tcW w:w="1631" w:type="dxa"/>
            <w:vMerge w:val="restart"/>
          </w:tcPr>
          <w:p w14:paraId="2A6ED3F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78C7480E" w14:textId="52BFA362" w:rsidR="003922C9" w:rsidRPr="001638A9" w:rsidRDefault="008E46C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1024354E"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title </w:t>
            </w:r>
            <w:r w:rsidRPr="001638A9">
              <w:rPr>
                <w:rFonts w:asciiTheme="majorHAnsi" w:hAnsiTheme="majorHAnsi"/>
                <w:b/>
                <w:bCs/>
                <w:color w:val="FF0000"/>
              </w:rPr>
              <w:t>KPTITLE1</w:t>
            </w:r>
          </w:p>
        </w:tc>
        <w:tc>
          <w:tcPr>
            <w:tcW w:w="1489" w:type="dxa"/>
            <w:vMerge w:val="restart"/>
          </w:tcPr>
          <w:p w14:paraId="581D9A52" w14:textId="77777777" w:rsidR="003922C9" w:rsidRPr="001638A9" w:rsidRDefault="003922C9" w:rsidP="002A1CAD">
            <w:pPr>
              <w:rPr>
                <w:rFonts w:asciiTheme="majorHAnsi" w:hAnsiTheme="majorHAnsi"/>
                <w:bCs/>
              </w:rPr>
            </w:pPr>
            <w:r w:rsidRPr="001638A9">
              <w:rPr>
                <w:rFonts w:asciiTheme="majorHAnsi" w:hAnsiTheme="majorHAnsi"/>
                <w:bCs/>
              </w:rPr>
              <w:t xml:space="preserve">Project Title </w:t>
            </w:r>
            <w:r w:rsidRPr="001638A9">
              <w:rPr>
                <w:rFonts w:asciiTheme="majorHAnsi" w:hAnsiTheme="majorHAnsi"/>
                <w:b/>
                <w:bCs/>
                <w:color w:val="FF0000"/>
              </w:rPr>
              <w:t>KPTITLE1</w:t>
            </w:r>
          </w:p>
        </w:tc>
        <w:tc>
          <w:tcPr>
            <w:tcW w:w="2202" w:type="dxa"/>
            <w:vMerge w:val="restart"/>
          </w:tcPr>
          <w:p w14:paraId="02B62358"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2024" w:type="dxa"/>
            <w:shd w:val="clear" w:color="auto" w:fill="FED5D2"/>
          </w:tcPr>
          <w:p w14:paraId="20769B7F"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1381748" w14:textId="77777777" w:rsidR="003922C9" w:rsidRPr="001638A9" w:rsidRDefault="003922C9" w:rsidP="002A1CAD">
            <w:pPr>
              <w:rPr>
                <w:rFonts w:asciiTheme="majorHAnsi" w:hAnsiTheme="majorHAnsi"/>
                <w:bCs/>
              </w:rPr>
            </w:pPr>
            <w:r w:rsidRPr="001638A9">
              <w:rPr>
                <w:rFonts w:asciiTheme="majorHAnsi" w:hAnsiTheme="majorHAnsi"/>
                <w:bCs/>
              </w:rPr>
              <w:t>FAIL</w:t>
            </w:r>
          </w:p>
          <w:p w14:paraId="5FE1DBDA" w14:textId="77777777" w:rsidR="003922C9" w:rsidRPr="001638A9" w:rsidRDefault="003922C9" w:rsidP="002A1CAD">
            <w:pPr>
              <w:rPr>
                <w:rFonts w:asciiTheme="majorHAnsi" w:hAnsiTheme="majorHAnsi"/>
                <w:bCs/>
              </w:rPr>
            </w:pPr>
          </w:p>
        </w:tc>
        <w:tc>
          <w:tcPr>
            <w:tcW w:w="1572" w:type="dxa"/>
            <w:shd w:val="clear" w:color="auto" w:fill="FED5D2"/>
          </w:tcPr>
          <w:p w14:paraId="76BC2AF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BC912D5" w14:textId="17C981A9"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5BE44BC5"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625E993A" w14:textId="77777777" w:rsidTr="002F65DE">
        <w:tc>
          <w:tcPr>
            <w:tcW w:w="619" w:type="dxa"/>
            <w:vMerge/>
            <w:shd w:val="clear" w:color="auto" w:fill="EFFFEA"/>
          </w:tcPr>
          <w:p w14:paraId="6CB410DF" w14:textId="77777777" w:rsidR="003922C9" w:rsidRPr="00AB46D2" w:rsidRDefault="003922C9" w:rsidP="002A1CAD">
            <w:pPr>
              <w:rPr>
                <w:rFonts w:asciiTheme="majorHAnsi" w:hAnsiTheme="majorHAnsi"/>
                <w:b/>
                <w:bCs/>
              </w:rPr>
            </w:pPr>
          </w:p>
        </w:tc>
        <w:tc>
          <w:tcPr>
            <w:tcW w:w="1111" w:type="dxa"/>
            <w:vMerge/>
          </w:tcPr>
          <w:p w14:paraId="52F81E5E" w14:textId="77777777" w:rsidR="003922C9" w:rsidRPr="001638A9" w:rsidRDefault="003922C9" w:rsidP="002A1CAD">
            <w:pPr>
              <w:rPr>
                <w:rFonts w:asciiTheme="majorHAnsi" w:hAnsiTheme="majorHAnsi"/>
                <w:bCs/>
              </w:rPr>
            </w:pPr>
          </w:p>
        </w:tc>
        <w:tc>
          <w:tcPr>
            <w:tcW w:w="2158" w:type="dxa"/>
            <w:vMerge/>
          </w:tcPr>
          <w:p w14:paraId="13B1D098" w14:textId="77777777" w:rsidR="003922C9" w:rsidRPr="001638A9" w:rsidRDefault="003922C9" w:rsidP="002A1CAD">
            <w:pPr>
              <w:rPr>
                <w:rFonts w:asciiTheme="majorHAnsi" w:hAnsiTheme="majorHAnsi"/>
                <w:bCs/>
              </w:rPr>
            </w:pPr>
          </w:p>
        </w:tc>
        <w:tc>
          <w:tcPr>
            <w:tcW w:w="1631" w:type="dxa"/>
            <w:vMerge/>
          </w:tcPr>
          <w:p w14:paraId="279C25E5" w14:textId="77777777" w:rsidR="003922C9" w:rsidRPr="001638A9" w:rsidRDefault="003922C9" w:rsidP="002A1CAD">
            <w:pPr>
              <w:rPr>
                <w:rFonts w:asciiTheme="majorHAnsi" w:hAnsiTheme="majorHAnsi"/>
                <w:bCs/>
              </w:rPr>
            </w:pPr>
          </w:p>
        </w:tc>
        <w:tc>
          <w:tcPr>
            <w:tcW w:w="1505" w:type="dxa"/>
            <w:vMerge/>
          </w:tcPr>
          <w:p w14:paraId="2C669164" w14:textId="77777777" w:rsidR="003922C9" w:rsidRPr="001638A9" w:rsidRDefault="003922C9" w:rsidP="002A1CAD">
            <w:pPr>
              <w:rPr>
                <w:rFonts w:asciiTheme="majorHAnsi" w:hAnsiTheme="majorHAnsi"/>
                <w:bCs/>
              </w:rPr>
            </w:pPr>
          </w:p>
        </w:tc>
        <w:tc>
          <w:tcPr>
            <w:tcW w:w="1627" w:type="dxa"/>
            <w:vMerge/>
          </w:tcPr>
          <w:p w14:paraId="75E482F0" w14:textId="77777777" w:rsidR="003922C9" w:rsidRPr="001638A9" w:rsidRDefault="003922C9" w:rsidP="002A1CAD">
            <w:pPr>
              <w:rPr>
                <w:rFonts w:asciiTheme="majorHAnsi" w:hAnsiTheme="majorHAnsi"/>
                <w:bCs/>
              </w:rPr>
            </w:pPr>
          </w:p>
        </w:tc>
        <w:tc>
          <w:tcPr>
            <w:tcW w:w="1489" w:type="dxa"/>
            <w:vMerge/>
          </w:tcPr>
          <w:p w14:paraId="5A803AAE" w14:textId="77777777" w:rsidR="003922C9" w:rsidRPr="001638A9" w:rsidRDefault="003922C9" w:rsidP="002A1CAD">
            <w:pPr>
              <w:rPr>
                <w:rFonts w:asciiTheme="majorHAnsi" w:hAnsiTheme="majorHAnsi"/>
                <w:bCs/>
              </w:rPr>
            </w:pPr>
          </w:p>
        </w:tc>
        <w:tc>
          <w:tcPr>
            <w:tcW w:w="2202" w:type="dxa"/>
            <w:vMerge/>
          </w:tcPr>
          <w:p w14:paraId="04580B0B" w14:textId="77777777" w:rsidR="003922C9" w:rsidRPr="001638A9" w:rsidRDefault="003922C9" w:rsidP="002A1CAD">
            <w:pPr>
              <w:rPr>
                <w:rFonts w:asciiTheme="majorHAnsi" w:hAnsiTheme="majorHAnsi"/>
                <w:bCs/>
              </w:rPr>
            </w:pPr>
          </w:p>
        </w:tc>
        <w:tc>
          <w:tcPr>
            <w:tcW w:w="2024" w:type="dxa"/>
            <w:shd w:val="clear" w:color="auto" w:fill="FED5D2"/>
          </w:tcPr>
          <w:p w14:paraId="40AC52B4"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DED959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E907F4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58705E59" w14:textId="4C951C59"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9E07111"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10337CC5" w14:textId="77777777" w:rsidTr="002F65DE">
        <w:tc>
          <w:tcPr>
            <w:tcW w:w="619" w:type="dxa"/>
            <w:vMerge/>
            <w:shd w:val="clear" w:color="auto" w:fill="EFFFEA"/>
          </w:tcPr>
          <w:p w14:paraId="6229302B" w14:textId="77777777" w:rsidR="003922C9" w:rsidRPr="00AB46D2" w:rsidRDefault="003922C9" w:rsidP="002A1CAD">
            <w:pPr>
              <w:rPr>
                <w:rFonts w:asciiTheme="majorHAnsi" w:hAnsiTheme="majorHAnsi"/>
                <w:b/>
                <w:bCs/>
              </w:rPr>
            </w:pPr>
          </w:p>
        </w:tc>
        <w:tc>
          <w:tcPr>
            <w:tcW w:w="1111" w:type="dxa"/>
            <w:vMerge/>
          </w:tcPr>
          <w:p w14:paraId="6129C340" w14:textId="77777777" w:rsidR="003922C9" w:rsidRPr="001638A9" w:rsidRDefault="003922C9" w:rsidP="002A1CAD">
            <w:pPr>
              <w:rPr>
                <w:rFonts w:asciiTheme="majorHAnsi" w:hAnsiTheme="majorHAnsi"/>
                <w:bCs/>
              </w:rPr>
            </w:pPr>
          </w:p>
        </w:tc>
        <w:tc>
          <w:tcPr>
            <w:tcW w:w="2158" w:type="dxa"/>
            <w:vMerge/>
          </w:tcPr>
          <w:p w14:paraId="1A346217" w14:textId="77777777" w:rsidR="003922C9" w:rsidRPr="001638A9" w:rsidRDefault="003922C9" w:rsidP="002A1CAD">
            <w:pPr>
              <w:rPr>
                <w:rFonts w:asciiTheme="majorHAnsi" w:hAnsiTheme="majorHAnsi"/>
                <w:bCs/>
              </w:rPr>
            </w:pPr>
          </w:p>
        </w:tc>
        <w:tc>
          <w:tcPr>
            <w:tcW w:w="1631" w:type="dxa"/>
            <w:vMerge/>
          </w:tcPr>
          <w:p w14:paraId="66A3DF26" w14:textId="77777777" w:rsidR="003922C9" w:rsidRPr="001638A9" w:rsidRDefault="003922C9" w:rsidP="002A1CAD">
            <w:pPr>
              <w:rPr>
                <w:rFonts w:asciiTheme="majorHAnsi" w:hAnsiTheme="majorHAnsi"/>
                <w:bCs/>
              </w:rPr>
            </w:pPr>
          </w:p>
        </w:tc>
        <w:tc>
          <w:tcPr>
            <w:tcW w:w="1505" w:type="dxa"/>
            <w:vMerge/>
          </w:tcPr>
          <w:p w14:paraId="37B4A9FE" w14:textId="77777777" w:rsidR="003922C9" w:rsidRPr="001638A9" w:rsidRDefault="003922C9" w:rsidP="002A1CAD">
            <w:pPr>
              <w:rPr>
                <w:rFonts w:asciiTheme="majorHAnsi" w:hAnsiTheme="majorHAnsi"/>
                <w:bCs/>
              </w:rPr>
            </w:pPr>
          </w:p>
        </w:tc>
        <w:tc>
          <w:tcPr>
            <w:tcW w:w="1627" w:type="dxa"/>
            <w:vMerge/>
          </w:tcPr>
          <w:p w14:paraId="28EA5269" w14:textId="77777777" w:rsidR="003922C9" w:rsidRPr="001638A9" w:rsidRDefault="003922C9" w:rsidP="002A1CAD">
            <w:pPr>
              <w:rPr>
                <w:rFonts w:asciiTheme="majorHAnsi" w:hAnsiTheme="majorHAnsi"/>
                <w:bCs/>
              </w:rPr>
            </w:pPr>
          </w:p>
        </w:tc>
        <w:tc>
          <w:tcPr>
            <w:tcW w:w="1489" w:type="dxa"/>
            <w:vMerge/>
          </w:tcPr>
          <w:p w14:paraId="40685784" w14:textId="77777777" w:rsidR="003922C9" w:rsidRPr="001638A9" w:rsidRDefault="003922C9" w:rsidP="002A1CAD">
            <w:pPr>
              <w:rPr>
                <w:rFonts w:asciiTheme="majorHAnsi" w:hAnsiTheme="majorHAnsi"/>
                <w:bCs/>
              </w:rPr>
            </w:pPr>
          </w:p>
        </w:tc>
        <w:tc>
          <w:tcPr>
            <w:tcW w:w="2202" w:type="dxa"/>
            <w:vMerge/>
          </w:tcPr>
          <w:p w14:paraId="7DF246D4" w14:textId="77777777" w:rsidR="003922C9" w:rsidRPr="001638A9" w:rsidRDefault="003922C9" w:rsidP="002A1CAD">
            <w:pPr>
              <w:rPr>
                <w:rFonts w:asciiTheme="majorHAnsi" w:hAnsiTheme="majorHAnsi"/>
                <w:bCs/>
              </w:rPr>
            </w:pPr>
          </w:p>
        </w:tc>
        <w:tc>
          <w:tcPr>
            <w:tcW w:w="2024" w:type="dxa"/>
            <w:shd w:val="clear" w:color="auto" w:fill="EFFFEA"/>
          </w:tcPr>
          <w:p w14:paraId="52943816"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1326" w:type="dxa"/>
            <w:shd w:val="clear" w:color="auto" w:fill="EFFFEA"/>
          </w:tcPr>
          <w:p w14:paraId="1B38949D"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64A9FEB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689E58DF" w14:textId="7286E95E"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1DC45667" w14:textId="77777777" w:rsidR="003922C9" w:rsidRPr="001638A9" w:rsidRDefault="003922C9" w:rsidP="002A1CAD">
            <w:pPr>
              <w:rPr>
                <w:rFonts w:asciiTheme="majorHAnsi" w:hAnsiTheme="majorHAnsi"/>
                <w:bCs/>
              </w:rPr>
            </w:pPr>
            <w:r w:rsidRPr="001638A9">
              <w:rPr>
                <w:rFonts w:asciiTheme="majorHAnsi" w:hAnsiTheme="majorHAnsi"/>
                <w:bCs/>
              </w:rPr>
              <w:t xml:space="preserve">After changes made to inputs – see BUG301 </w:t>
            </w:r>
            <w:proofErr w:type="gramStart"/>
            <w:r w:rsidRPr="001638A9">
              <w:rPr>
                <w:rFonts w:asciiTheme="majorHAnsi" w:hAnsiTheme="majorHAnsi"/>
                <w:bCs/>
              </w:rPr>
              <w:t>The</w:t>
            </w:r>
            <w:proofErr w:type="gramEnd"/>
            <w:r w:rsidRPr="001638A9">
              <w:rPr>
                <w:rFonts w:asciiTheme="majorHAnsi" w:hAnsiTheme="majorHAnsi"/>
                <w:bCs/>
              </w:rPr>
              <w:t xml:space="preserve"> tests stopped producing errors and produced the correct result </w:t>
            </w:r>
          </w:p>
        </w:tc>
      </w:tr>
      <w:tr w:rsidR="003922C9" w:rsidRPr="001638A9" w14:paraId="5A89CF72" w14:textId="77777777" w:rsidTr="002F65DE">
        <w:tc>
          <w:tcPr>
            <w:tcW w:w="619" w:type="dxa"/>
            <w:vMerge w:val="restart"/>
            <w:shd w:val="clear" w:color="auto" w:fill="EFFFEA"/>
          </w:tcPr>
          <w:p w14:paraId="224652C2" w14:textId="77777777" w:rsidR="003922C9" w:rsidRPr="00AB46D2" w:rsidRDefault="003922C9" w:rsidP="002A1CAD">
            <w:pPr>
              <w:rPr>
                <w:rFonts w:asciiTheme="majorHAnsi" w:hAnsiTheme="majorHAnsi"/>
                <w:b/>
                <w:bCs/>
              </w:rPr>
            </w:pPr>
            <w:r w:rsidRPr="00AB46D2">
              <w:rPr>
                <w:rFonts w:asciiTheme="majorHAnsi" w:hAnsiTheme="majorHAnsi"/>
                <w:b/>
                <w:bCs/>
              </w:rPr>
              <w:t>308</w:t>
            </w:r>
          </w:p>
        </w:tc>
        <w:tc>
          <w:tcPr>
            <w:tcW w:w="1111" w:type="dxa"/>
            <w:vMerge w:val="restart"/>
          </w:tcPr>
          <w:p w14:paraId="7EE190FF"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2E849381"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project is created and title is set correctly </w:t>
            </w:r>
          </w:p>
        </w:tc>
        <w:tc>
          <w:tcPr>
            <w:tcW w:w="1631" w:type="dxa"/>
            <w:vMerge w:val="restart"/>
          </w:tcPr>
          <w:p w14:paraId="2F1B81EC"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4D540E34" w14:textId="27A287F8" w:rsidR="003922C9" w:rsidRPr="001638A9" w:rsidRDefault="005604AC"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2CB1C812" w14:textId="77777777" w:rsidR="003922C9" w:rsidRPr="001638A9" w:rsidRDefault="003922C9" w:rsidP="002A1CAD">
            <w:pPr>
              <w:rPr>
                <w:rFonts w:asciiTheme="majorHAnsi" w:hAnsiTheme="majorHAnsi"/>
                <w:b/>
                <w:bCs/>
                <w:color w:val="FF0000"/>
              </w:rPr>
            </w:pPr>
            <w:r w:rsidRPr="001638A9">
              <w:rPr>
                <w:rFonts w:asciiTheme="majorHAnsi" w:hAnsiTheme="majorHAnsi"/>
                <w:bCs/>
              </w:rPr>
              <w:t xml:space="preserve">Initialize the Projects array and create a project with </w:t>
            </w:r>
            <w:r w:rsidRPr="001638A9">
              <w:rPr>
                <w:rFonts w:asciiTheme="majorHAnsi" w:hAnsiTheme="majorHAnsi"/>
                <w:bCs/>
              </w:rPr>
              <w:lastRenderedPageBreak/>
              <w:t xml:space="preserve">title </w:t>
            </w:r>
            <w:r w:rsidRPr="001638A9">
              <w:rPr>
                <w:rFonts w:asciiTheme="majorHAnsi" w:hAnsiTheme="majorHAnsi"/>
                <w:b/>
                <w:bCs/>
                <w:color w:val="FF0000"/>
              </w:rPr>
              <w:t>KPTITLE1</w:t>
            </w:r>
          </w:p>
          <w:p w14:paraId="3B551296" w14:textId="77777777" w:rsidR="003922C9" w:rsidRPr="001638A9" w:rsidRDefault="003922C9" w:rsidP="002A1CAD">
            <w:pPr>
              <w:rPr>
                <w:rFonts w:asciiTheme="majorHAnsi" w:hAnsiTheme="majorHAnsi"/>
                <w:bCs/>
              </w:rPr>
            </w:pPr>
          </w:p>
        </w:tc>
        <w:tc>
          <w:tcPr>
            <w:tcW w:w="1489" w:type="dxa"/>
            <w:vMerge w:val="restart"/>
          </w:tcPr>
          <w:p w14:paraId="49B6D93C" w14:textId="77777777" w:rsidR="003922C9" w:rsidRPr="001638A9" w:rsidRDefault="003922C9" w:rsidP="002A1CAD">
            <w:pPr>
              <w:rPr>
                <w:rFonts w:asciiTheme="majorHAnsi" w:hAnsiTheme="majorHAnsi"/>
                <w:bCs/>
              </w:rPr>
            </w:pPr>
            <w:r w:rsidRPr="001638A9">
              <w:rPr>
                <w:rFonts w:asciiTheme="majorHAnsi" w:hAnsiTheme="majorHAnsi"/>
                <w:bCs/>
              </w:rPr>
              <w:lastRenderedPageBreak/>
              <w:t xml:space="preserve">Project Title </w:t>
            </w:r>
            <w:r w:rsidRPr="001638A9">
              <w:rPr>
                <w:rFonts w:asciiTheme="majorHAnsi" w:hAnsiTheme="majorHAnsi"/>
                <w:b/>
                <w:bCs/>
                <w:color w:val="FF0000"/>
              </w:rPr>
              <w:t>KPTITLE1</w:t>
            </w:r>
          </w:p>
        </w:tc>
        <w:tc>
          <w:tcPr>
            <w:tcW w:w="2202" w:type="dxa"/>
            <w:vMerge w:val="restart"/>
          </w:tcPr>
          <w:p w14:paraId="06B8BD59"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When calling get Project title </w:t>
            </w:r>
            <w:r w:rsidRPr="001638A9">
              <w:rPr>
                <w:rFonts w:asciiTheme="majorHAnsi" w:hAnsiTheme="majorHAnsi"/>
                <w:b/>
                <w:bCs/>
                <w:color w:val="FF0000"/>
              </w:rPr>
              <w:t xml:space="preserve">KPTITLE1 </w:t>
            </w:r>
            <w:r w:rsidRPr="001638A9">
              <w:rPr>
                <w:rFonts w:asciiTheme="majorHAnsi" w:hAnsiTheme="majorHAnsi"/>
                <w:bCs/>
                <w:color w:val="000000" w:themeColor="text1"/>
              </w:rPr>
              <w:t>should be displayed</w:t>
            </w:r>
          </w:p>
        </w:tc>
        <w:tc>
          <w:tcPr>
            <w:tcW w:w="2024" w:type="dxa"/>
            <w:shd w:val="clear" w:color="auto" w:fill="FED5D2"/>
          </w:tcPr>
          <w:p w14:paraId="7844BE0B"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03BAD7A" w14:textId="77777777" w:rsidR="003922C9" w:rsidRPr="001638A9" w:rsidRDefault="003922C9" w:rsidP="002A1CAD">
            <w:pPr>
              <w:rPr>
                <w:rFonts w:asciiTheme="majorHAnsi" w:hAnsiTheme="majorHAnsi"/>
                <w:bCs/>
              </w:rPr>
            </w:pPr>
            <w:r w:rsidRPr="001638A9">
              <w:rPr>
                <w:rFonts w:asciiTheme="majorHAnsi" w:hAnsiTheme="majorHAnsi"/>
                <w:bCs/>
              </w:rPr>
              <w:t>FAIL</w:t>
            </w:r>
          </w:p>
          <w:p w14:paraId="0C7AD001" w14:textId="77777777" w:rsidR="003922C9" w:rsidRPr="001638A9" w:rsidRDefault="003922C9" w:rsidP="002A1CAD">
            <w:pPr>
              <w:rPr>
                <w:rFonts w:asciiTheme="majorHAnsi" w:hAnsiTheme="majorHAnsi"/>
                <w:bCs/>
              </w:rPr>
            </w:pPr>
          </w:p>
        </w:tc>
        <w:tc>
          <w:tcPr>
            <w:tcW w:w="1572" w:type="dxa"/>
            <w:shd w:val="clear" w:color="auto" w:fill="FED5D2"/>
          </w:tcPr>
          <w:p w14:paraId="5E8A700F"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7FF9D26B"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E0A41C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0A23EF7F" w14:textId="77777777" w:rsidTr="002F65DE">
        <w:tc>
          <w:tcPr>
            <w:tcW w:w="619" w:type="dxa"/>
            <w:vMerge/>
            <w:shd w:val="clear" w:color="auto" w:fill="EFFFEA"/>
          </w:tcPr>
          <w:p w14:paraId="73E8410C" w14:textId="77777777" w:rsidR="003922C9" w:rsidRPr="001638A9" w:rsidRDefault="003922C9" w:rsidP="002A1CAD">
            <w:pPr>
              <w:rPr>
                <w:rFonts w:asciiTheme="majorHAnsi" w:hAnsiTheme="majorHAnsi"/>
                <w:bCs/>
              </w:rPr>
            </w:pPr>
          </w:p>
        </w:tc>
        <w:tc>
          <w:tcPr>
            <w:tcW w:w="1111" w:type="dxa"/>
            <w:vMerge/>
          </w:tcPr>
          <w:p w14:paraId="30145422" w14:textId="77777777" w:rsidR="003922C9" w:rsidRPr="001638A9" w:rsidRDefault="003922C9" w:rsidP="002A1CAD">
            <w:pPr>
              <w:rPr>
                <w:rFonts w:asciiTheme="majorHAnsi" w:hAnsiTheme="majorHAnsi"/>
                <w:bCs/>
              </w:rPr>
            </w:pPr>
          </w:p>
        </w:tc>
        <w:tc>
          <w:tcPr>
            <w:tcW w:w="2158" w:type="dxa"/>
            <w:vMerge/>
          </w:tcPr>
          <w:p w14:paraId="16EC700D" w14:textId="77777777" w:rsidR="003922C9" w:rsidRPr="001638A9" w:rsidRDefault="003922C9" w:rsidP="002A1CAD">
            <w:pPr>
              <w:rPr>
                <w:rFonts w:asciiTheme="majorHAnsi" w:hAnsiTheme="majorHAnsi"/>
                <w:bCs/>
              </w:rPr>
            </w:pPr>
          </w:p>
        </w:tc>
        <w:tc>
          <w:tcPr>
            <w:tcW w:w="1631" w:type="dxa"/>
            <w:vMerge/>
          </w:tcPr>
          <w:p w14:paraId="07935215" w14:textId="77777777" w:rsidR="003922C9" w:rsidRPr="001638A9" w:rsidRDefault="003922C9" w:rsidP="002A1CAD">
            <w:pPr>
              <w:rPr>
                <w:rFonts w:asciiTheme="majorHAnsi" w:hAnsiTheme="majorHAnsi"/>
                <w:bCs/>
              </w:rPr>
            </w:pPr>
          </w:p>
        </w:tc>
        <w:tc>
          <w:tcPr>
            <w:tcW w:w="1505" w:type="dxa"/>
            <w:vMerge/>
          </w:tcPr>
          <w:p w14:paraId="39C09B50" w14:textId="77777777" w:rsidR="003922C9" w:rsidRPr="001638A9" w:rsidRDefault="003922C9" w:rsidP="002A1CAD">
            <w:pPr>
              <w:rPr>
                <w:rFonts w:asciiTheme="majorHAnsi" w:hAnsiTheme="majorHAnsi"/>
                <w:bCs/>
              </w:rPr>
            </w:pPr>
          </w:p>
        </w:tc>
        <w:tc>
          <w:tcPr>
            <w:tcW w:w="1627" w:type="dxa"/>
            <w:vMerge/>
          </w:tcPr>
          <w:p w14:paraId="2D1321EF" w14:textId="77777777" w:rsidR="003922C9" w:rsidRPr="001638A9" w:rsidRDefault="003922C9" w:rsidP="002A1CAD">
            <w:pPr>
              <w:rPr>
                <w:rFonts w:asciiTheme="majorHAnsi" w:hAnsiTheme="majorHAnsi"/>
                <w:bCs/>
              </w:rPr>
            </w:pPr>
          </w:p>
        </w:tc>
        <w:tc>
          <w:tcPr>
            <w:tcW w:w="1489" w:type="dxa"/>
            <w:vMerge/>
          </w:tcPr>
          <w:p w14:paraId="52098771" w14:textId="77777777" w:rsidR="003922C9" w:rsidRPr="001638A9" w:rsidRDefault="003922C9" w:rsidP="002A1CAD">
            <w:pPr>
              <w:rPr>
                <w:rFonts w:asciiTheme="majorHAnsi" w:hAnsiTheme="majorHAnsi"/>
                <w:bCs/>
              </w:rPr>
            </w:pPr>
          </w:p>
        </w:tc>
        <w:tc>
          <w:tcPr>
            <w:tcW w:w="2202" w:type="dxa"/>
            <w:vMerge/>
          </w:tcPr>
          <w:p w14:paraId="529DEE0A" w14:textId="77777777" w:rsidR="003922C9" w:rsidRPr="001638A9" w:rsidRDefault="003922C9" w:rsidP="002A1CAD">
            <w:pPr>
              <w:rPr>
                <w:rFonts w:asciiTheme="majorHAnsi" w:hAnsiTheme="majorHAnsi"/>
                <w:bCs/>
              </w:rPr>
            </w:pPr>
          </w:p>
        </w:tc>
        <w:tc>
          <w:tcPr>
            <w:tcW w:w="2024" w:type="dxa"/>
            <w:shd w:val="clear" w:color="auto" w:fill="FED5D2"/>
          </w:tcPr>
          <w:p w14:paraId="0FC1D65E"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A499AB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C1D5D2"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B34A39E"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D75C56E"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3A11D6C5" w14:textId="77777777" w:rsidTr="002F65DE">
        <w:tc>
          <w:tcPr>
            <w:tcW w:w="619" w:type="dxa"/>
            <w:vMerge/>
            <w:shd w:val="clear" w:color="auto" w:fill="EFFFEA"/>
          </w:tcPr>
          <w:p w14:paraId="1FA78925" w14:textId="77777777" w:rsidR="003922C9" w:rsidRPr="001638A9" w:rsidRDefault="003922C9" w:rsidP="002A1CAD">
            <w:pPr>
              <w:rPr>
                <w:rFonts w:asciiTheme="majorHAnsi" w:hAnsiTheme="majorHAnsi"/>
                <w:bCs/>
              </w:rPr>
            </w:pPr>
          </w:p>
        </w:tc>
        <w:tc>
          <w:tcPr>
            <w:tcW w:w="1111" w:type="dxa"/>
            <w:vMerge/>
          </w:tcPr>
          <w:p w14:paraId="79451825" w14:textId="77777777" w:rsidR="003922C9" w:rsidRPr="001638A9" w:rsidRDefault="003922C9" w:rsidP="002A1CAD">
            <w:pPr>
              <w:rPr>
                <w:rFonts w:asciiTheme="majorHAnsi" w:hAnsiTheme="majorHAnsi"/>
                <w:bCs/>
              </w:rPr>
            </w:pPr>
          </w:p>
        </w:tc>
        <w:tc>
          <w:tcPr>
            <w:tcW w:w="2158" w:type="dxa"/>
            <w:vMerge/>
          </w:tcPr>
          <w:p w14:paraId="6ABC3D1F" w14:textId="77777777" w:rsidR="003922C9" w:rsidRPr="001638A9" w:rsidRDefault="003922C9" w:rsidP="002A1CAD">
            <w:pPr>
              <w:rPr>
                <w:rFonts w:asciiTheme="majorHAnsi" w:hAnsiTheme="majorHAnsi"/>
                <w:bCs/>
              </w:rPr>
            </w:pPr>
          </w:p>
        </w:tc>
        <w:tc>
          <w:tcPr>
            <w:tcW w:w="1631" w:type="dxa"/>
            <w:vMerge/>
          </w:tcPr>
          <w:p w14:paraId="5281CDDD" w14:textId="77777777" w:rsidR="003922C9" w:rsidRPr="001638A9" w:rsidRDefault="003922C9" w:rsidP="002A1CAD">
            <w:pPr>
              <w:rPr>
                <w:rFonts w:asciiTheme="majorHAnsi" w:hAnsiTheme="majorHAnsi"/>
                <w:bCs/>
              </w:rPr>
            </w:pPr>
          </w:p>
        </w:tc>
        <w:tc>
          <w:tcPr>
            <w:tcW w:w="1505" w:type="dxa"/>
            <w:vMerge/>
          </w:tcPr>
          <w:p w14:paraId="58C37DF0" w14:textId="77777777" w:rsidR="003922C9" w:rsidRPr="001638A9" w:rsidRDefault="003922C9" w:rsidP="002A1CAD">
            <w:pPr>
              <w:rPr>
                <w:rFonts w:asciiTheme="majorHAnsi" w:hAnsiTheme="majorHAnsi"/>
                <w:bCs/>
              </w:rPr>
            </w:pPr>
          </w:p>
        </w:tc>
        <w:tc>
          <w:tcPr>
            <w:tcW w:w="1627" w:type="dxa"/>
            <w:vMerge/>
          </w:tcPr>
          <w:p w14:paraId="5EC3342E" w14:textId="77777777" w:rsidR="003922C9" w:rsidRPr="001638A9" w:rsidRDefault="003922C9" w:rsidP="002A1CAD">
            <w:pPr>
              <w:rPr>
                <w:rFonts w:asciiTheme="majorHAnsi" w:hAnsiTheme="majorHAnsi"/>
                <w:bCs/>
              </w:rPr>
            </w:pPr>
          </w:p>
        </w:tc>
        <w:tc>
          <w:tcPr>
            <w:tcW w:w="1489" w:type="dxa"/>
            <w:vMerge/>
          </w:tcPr>
          <w:p w14:paraId="01B5BA4E" w14:textId="77777777" w:rsidR="003922C9" w:rsidRPr="001638A9" w:rsidRDefault="003922C9" w:rsidP="002A1CAD">
            <w:pPr>
              <w:rPr>
                <w:rFonts w:asciiTheme="majorHAnsi" w:hAnsiTheme="majorHAnsi"/>
                <w:bCs/>
              </w:rPr>
            </w:pPr>
          </w:p>
        </w:tc>
        <w:tc>
          <w:tcPr>
            <w:tcW w:w="2202" w:type="dxa"/>
            <w:vMerge/>
          </w:tcPr>
          <w:p w14:paraId="33B903E6" w14:textId="77777777" w:rsidR="003922C9" w:rsidRPr="001638A9" w:rsidRDefault="003922C9" w:rsidP="002A1CAD">
            <w:pPr>
              <w:rPr>
                <w:rFonts w:asciiTheme="majorHAnsi" w:hAnsiTheme="majorHAnsi"/>
                <w:bCs/>
              </w:rPr>
            </w:pPr>
          </w:p>
        </w:tc>
        <w:tc>
          <w:tcPr>
            <w:tcW w:w="2024" w:type="dxa"/>
            <w:shd w:val="clear" w:color="auto" w:fill="EFFFEA"/>
          </w:tcPr>
          <w:p w14:paraId="5BD765EC" w14:textId="77777777" w:rsidR="003922C9" w:rsidRPr="001638A9" w:rsidRDefault="003922C9" w:rsidP="002A1CAD">
            <w:pPr>
              <w:rPr>
                <w:rFonts w:asciiTheme="majorHAnsi" w:hAnsiTheme="majorHAnsi"/>
                <w:bCs/>
              </w:rPr>
            </w:pPr>
            <w:r w:rsidRPr="001638A9">
              <w:rPr>
                <w:rFonts w:asciiTheme="majorHAnsi" w:hAnsiTheme="majorHAnsi"/>
                <w:b/>
                <w:bCs/>
                <w:color w:val="FF0000"/>
              </w:rPr>
              <w:t>KPTITLE1</w:t>
            </w:r>
          </w:p>
        </w:tc>
        <w:tc>
          <w:tcPr>
            <w:tcW w:w="1326" w:type="dxa"/>
            <w:shd w:val="clear" w:color="auto" w:fill="EFFFEA"/>
          </w:tcPr>
          <w:p w14:paraId="716DF7A2"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22C1E71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03CAD365" w14:textId="304CC105" w:rsidR="003922C9" w:rsidRPr="001638A9" w:rsidRDefault="005604AC"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71C771A" w14:textId="77777777" w:rsidR="003922C9" w:rsidRPr="001638A9" w:rsidRDefault="003922C9" w:rsidP="002A1CAD">
            <w:pPr>
              <w:rPr>
                <w:rFonts w:asciiTheme="majorHAnsi" w:hAnsiTheme="majorHAnsi"/>
                <w:bCs/>
              </w:rPr>
            </w:pPr>
          </w:p>
        </w:tc>
      </w:tr>
      <w:tr w:rsidR="003922C9" w:rsidRPr="001638A9" w14:paraId="6BE8962D" w14:textId="77777777" w:rsidTr="002F65DE">
        <w:trPr>
          <w:trHeight w:val="883"/>
        </w:trPr>
        <w:tc>
          <w:tcPr>
            <w:tcW w:w="619" w:type="dxa"/>
            <w:vMerge w:val="restart"/>
            <w:shd w:val="clear" w:color="auto" w:fill="EFFFEA"/>
          </w:tcPr>
          <w:p w14:paraId="5969117E" w14:textId="77777777" w:rsidR="003922C9" w:rsidRPr="00AB46D2" w:rsidRDefault="003922C9" w:rsidP="002A1CAD">
            <w:pPr>
              <w:rPr>
                <w:rFonts w:asciiTheme="majorHAnsi" w:hAnsiTheme="majorHAnsi"/>
                <w:b/>
                <w:bCs/>
              </w:rPr>
            </w:pPr>
            <w:r w:rsidRPr="00AB46D2">
              <w:rPr>
                <w:rFonts w:asciiTheme="majorHAnsi" w:hAnsiTheme="majorHAnsi"/>
                <w:b/>
                <w:bCs/>
              </w:rPr>
              <w:t>309</w:t>
            </w:r>
          </w:p>
        </w:tc>
        <w:tc>
          <w:tcPr>
            <w:tcW w:w="1111" w:type="dxa"/>
            <w:vMerge w:val="restart"/>
          </w:tcPr>
          <w:p w14:paraId="2ED0E504"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1EEEA6EB" w14:textId="77777777" w:rsidR="003922C9" w:rsidRPr="001638A9" w:rsidRDefault="003922C9" w:rsidP="002A1CAD">
            <w:pPr>
              <w:rPr>
                <w:rFonts w:asciiTheme="majorHAnsi" w:hAnsiTheme="majorHAnsi"/>
                <w:bCs/>
              </w:rPr>
            </w:pPr>
            <w:r w:rsidRPr="001638A9">
              <w:rPr>
                <w:rFonts w:asciiTheme="majorHAnsi" w:hAnsiTheme="majorHAnsi"/>
                <w:bCs/>
              </w:rPr>
              <w:t>Checks that the project is created if the user does not enter a name the project should be created with a default name “New Project”</w:t>
            </w:r>
          </w:p>
        </w:tc>
        <w:tc>
          <w:tcPr>
            <w:tcW w:w="1631" w:type="dxa"/>
            <w:vMerge w:val="restart"/>
          </w:tcPr>
          <w:p w14:paraId="44863E64"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6D1464EE" w14:textId="03BC6D8C" w:rsidR="003922C9" w:rsidRPr="001638A9" w:rsidRDefault="00B2467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42710029"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no title </w:t>
            </w:r>
          </w:p>
        </w:tc>
        <w:tc>
          <w:tcPr>
            <w:tcW w:w="1489" w:type="dxa"/>
            <w:vMerge w:val="restart"/>
          </w:tcPr>
          <w:p w14:paraId="04200EEC"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5CE92808" w14:textId="77777777" w:rsidR="003922C9" w:rsidRPr="001638A9" w:rsidRDefault="003922C9" w:rsidP="002A1CAD">
            <w:pPr>
              <w:rPr>
                <w:rFonts w:asciiTheme="majorHAnsi" w:hAnsiTheme="majorHAnsi"/>
                <w:bCs/>
              </w:rPr>
            </w:pPr>
            <w:r w:rsidRPr="001638A9">
              <w:rPr>
                <w:rFonts w:asciiTheme="majorHAnsi" w:hAnsiTheme="majorHAnsi"/>
                <w:bCs/>
              </w:rPr>
              <w:t>When calling get Project title New project should be displayed</w:t>
            </w:r>
          </w:p>
        </w:tc>
        <w:tc>
          <w:tcPr>
            <w:tcW w:w="2024" w:type="dxa"/>
            <w:shd w:val="clear" w:color="auto" w:fill="FED5D2"/>
          </w:tcPr>
          <w:p w14:paraId="77B1B2DD"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7727C111" w14:textId="77777777" w:rsidR="003922C9" w:rsidRPr="001638A9" w:rsidRDefault="003922C9" w:rsidP="002A1CAD">
            <w:pPr>
              <w:rPr>
                <w:rFonts w:asciiTheme="majorHAnsi" w:hAnsiTheme="majorHAnsi"/>
                <w:bCs/>
              </w:rPr>
            </w:pPr>
          </w:p>
        </w:tc>
        <w:tc>
          <w:tcPr>
            <w:tcW w:w="1326" w:type="dxa"/>
            <w:shd w:val="clear" w:color="auto" w:fill="FED5D2"/>
          </w:tcPr>
          <w:p w14:paraId="4B26A1E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241D4CEB"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131CA9D7" w14:textId="77777777" w:rsidR="003922C9" w:rsidRPr="001638A9" w:rsidRDefault="003922C9" w:rsidP="002A1CAD">
            <w:pPr>
              <w:rPr>
                <w:rFonts w:asciiTheme="majorHAnsi" w:hAnsiTheme="majorHAnsi"/>
                <w:bCs/>
              </w:rPr>
            </w:pPr>
          </w:p>
        </w:tc>
        <w:tc>
          <w:tcPr>
            <w:tcW w:w="1091" w:type="dxa"/>
            <w:shd w:val="clear" w:color="auto" w:fill="FED5D2"/>
          </w:tcPr>
          <w:p w14:paraId="4DAC681C" w14:textId="4BD159AE"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A22CD31"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426B488" w14:textId="77777777" w:rsidR="003922C9" w:rsidRPr="001638A9" w:rsidRDefault="003922C9" w:rsidP="002A1CAD">
            <w:pPr>
              <w:rPr>
                <w:rFonts w:asciiTheme="majorHAnsi" w:hAnsiTheme="majorHAnsi"/>
                <w:bCs/>
              </w:rPr>
            </w:pPr>
          </w:p>
        </w:tc>
      </w:tr>
      <w:tr w:rsidR="003922C9" w:rsidRPr="001638A9" w14:paraId="2DE5DA56" w14:textId="77777777" w:rsidTr="002F65DE">
        <w:trPr>
          <w:trHeight w:val="475"/>
        </w:trPr>
        <w:tc>
          <w:tcPr>
            <w:tcW w:w="619" w:type="dxa"/>
            <w:vMerge/>
            <w:shd w:val="clear" w:color="auto" w:fill="EFFFEA"/>
          </w:tcPr>
          <w:p w14:paraId="54D63535" w14:textId="77777777" w:rsidR="003922C9" w:rsidRPr="00AB46D2" w:rsidRDefault="003922C9" w:rsidP="002A1CAD">
            <w:pPr>
              <w:rPr>
                <w:rFonts w:asciiTheme="majorHAnsi" w:hAnsiTheme="majorHAnsi"/>
                <w:b/>
                <w:bCs/>
              </w:rPr>
            </w:pPr>
          </w:p>
        </w:tc>
        <w:tc>
          <w:tcPr>
            <w:tcW w:w="1111" w:type="dxa"/>
            <w:vMerge/>
          </w:tcPr>
          <w:p w14:paraId="38C40BA5" w14:textId="77777777" w:rsidR="003922C9" w:rsidRPr="001638A9" w:rsidRDefault="003922C9" w:rsidP="002A1CAD">
            <w:pPr>
              <w:rPr>
                <w:rFonts w:asciiTheme="majorHAnsi" w:hAnsiTheme="majorHAnsi"/>
                <w:bCs/>
              </w:rPr>
            </w:pPr>
          </w:p>
        </w:tc>
        <w:tc>
          <w:tcPr>
            <w:tcW w:w="2158" w:type="dxa"/>
            <w:vMerge/>
          </w:tcPr>
          <w:p w14:paraId="53FF872A" w14:textId="77777777" w:rsidR="003922C9" w:rsidRPr="001638A9" w:rsidRDefault="003922C9" w:rsidP="002A1CAD">
            <w:pPr>
              <w:rPr>
                <w:rFonts w:asciiTheme="majorHAnsi" w:hAnsiTheme="majorHAnsi"/>
                <w:bCs/>
              </w:rPr>
            </w:pPr>
          </w:p>
        </w:tc>
        <w:tc>
          <w:tcPr>
            <w:tcW w:w="1631" w:type="dxa"/>
            <w:vMerge/>
          </w:tcPr>
          <w:p w14:paraId="0CF14861" w14:textId="77777777" w:rsidR="003922C9" w:rsidRPr="001638A9" w:rsidRDefault="003922C9" w:rsidP="002A1CAD">
            <w:pPr>
              <w:rPr>
                <w:rFonts w:asciiTheme="majorHAnsi" w:hAnsiTheme="majorHAnsi"/>
                <w:bCs/>
              </w:rPr>
            </w:pPr>
          </w:p>
        </w:tc>
        <w:tc>
          <w:tcPr>
            <w:tcW w:w="1505" w:type="dxa"/>
            <w:vMerge/>
          </w:tcPr>
          <w:p w14:paraId="1F7256DB" w14:textId="77777777" w:rsidR="003922C9" w:rsidRPr="001638A9" w:rsidRDefault="003922C9" w:rsidP="002A1CAD">
            <w:pPr>
              <w:rPr>
                <w:rFonts w:asciiTheme="majorHAnsi" w:hAnsiTheme="majorHAnsi"/>
                <w:bCs/>
              </w:rPr>
            </w:pPr>
          </w:p>
        </w:tc>
        <w:tc>
          <w:tcPr>
            <w:tcW w:w="1627" w:type="dxa"/>
            <w:vMerge/>
          </w:tcPr>
          <w:p w14:paraId="007ACA15" w14:textId="77777777" w:rsidR="003922C9" w:rsidRPr="001638A9" w:rsidRDefault="003922C9" w:rsidP="002A1CAD">
            <w:pPr>
              <w:rPr>
                <w:rFonts w:asciiTheme="majorHAnsi" w:hAnsiTheme="majorHAnsi"/>
                <w:bCs/>
              </w:rPr>
            </w:pPr>
          </w:p>
        </w:tc>
        <w:tc>
          <w:tcPr>
            <w:tcW w:w="1489" w:type="dxa"/>
            <w:vMerge/>
          </w:tcPr>
          <w:p w14:paraId="01A735CA" w14:textId="77777777" w:rsidR="003922C9" w:rsidRPr="001638A9" w:rsidRDefault="003922C9" w:rsidP="002A1CAD">
            <w:pPr>
              <w:rPr>
                <w:rFonts w:asciiTheme="majorHAnsi" w:hAnsiTheme="majorHAnsi"/>
                <w:bCs/>
              </w:rPr>
            </w:pPr>
          </w:p>
        </w:tc>
        <w:tc>
          <w:tcPr>
            <w:tcW w:w="2202" w:type="dxa"/>
            <w:vMerge/>
          </w:tcPr>
          <w:p w14:paraId="06C735AB" w14:textId="77777777" w:rsidR="003922C9" w:rsidRPr="001638A9" w:rsidRDefault="003922C9" w:rsidP="002A1CAD">
            <w:pPr>
              <w:rPr>
                <w:rFonts w:asciiTheme="majorHAnsi" w:hAnsiTheme="majorHAnsi"/>
                <w:bCs/>
              </w:rPr>
            </w:pPr>
          </w:p>
        </w:tc>
        <w:tc>
          <w:tcPr>
            <w:tcW w:w="2024" w:type="dxa"/>
            <w:shd w:val="clear" w:color="auto" w:fill="FED5D2"/>
          </w:tcPr>
          <w:p w14:paraId="23629156"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76E61E4"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0AE1371"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312C7E97" w14:textId="3D241682"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1301249A"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53C6A722" w14:textId="77777777" w:rsidTr="002F65DE">
        <w:tc>
          <w:tcPr>
            <w:tcW w:w="619" w:type="dxa"/>
            <w:vMerge/>
            <w:shd w:val="clear" w:color="auto" w:fill="EFFFEA"/>
          </w:tcPr>
          <w:p w14:paraId="65F5E1C8" w14:textId="77777777" w:rsidR="003922C9" w:rsidRPr="00AB46D2" w:rsidRDefault="003922C9" w:rsidP="002A1CAD">
            <w:pPr>
              <w:rPr>
                <w:rFonts w:asciiTheme="majorHAnsi" w:hAnsiTheme="majorHAnsi"/>
                <w:b/>
                <w:bCs/>
              </w:rPr>
            </w:pPr>
          </w:p>
        </w:tc>
        <w:tc>
          <w:tcPr>
            <w:tcW w:w="1111" w:type="dxa"/>
            <w:vMerge/>
          </w:tcPr>
          <w:p w14:paraId="24E39142" w14:textId="77777777" w:rsidR="003922C9" w:rsidRPr="001638A9" w:rsidRDefault="003922C9" w:rsidP="002A1CAD">
            <w:pPr>
              <w:rPr>
                <w:rFonts w:asciiTheme="majorHAnsi" w:hAnsiTheme="majorHAnsi"/>
                <w:bCs/>
              </w:rPr>
            </w:pPr>
          </w:p>
        </w:tc>
        <w:tc>
          <w:tcPr>
            <w:tcW w:w="2158" w:type="dxa"/>
            <w:vMerge/>
          </w:tcPr>
          <w:p w14:paraId="494859CE" w14:textId="77777777" w:rsidR="003922C9" w:rsidRPr="001638A9" w:rsidRDefault="003922C9" w:rsidP="002A1CAD">
            <w:pPr>
              <w:rPr>
                <w:rFonts w:asciiTheme="majorHAnsi" w:hAnsiTheme="majorHAnsi"/>
                <w:bCs/>
              </w:rPr>
            </w:pPr>
          </w:p>
        </w:tc>
        <w:tc>
          <w:tcPr>
            <w:tcW w:w="1631" w:type="dxa"/>
            <w:vMerge/>
          </w:tcPr>
          <w:p w14:paraId="77AA22F4" w14:textId="77777777" w:rsidR="003922C9" w:rsidRPr="001638A9" w:rsidRDefault="003922C9" w:rsidP="002A1CAD">
            <w:pPr>
              <w:rPr>
                <w:rFonts w:asciiTheme="majorHAnsi" w:hAnsiTheme="majorHAnsi"/>
                <w:bCs/>
              </w:rPr>
            </w:pPr>
          </w:p>
        </w:tc>
        <w:tc>
          <w:tcPr>
            <w:tcW w:w="1505" w:type="dxa"/>
            <w:vMerge/>
          </w:tcPr>
          <w:p w14:paraId="550BD2CA" w14:textId="77777777" w:rsidR="003922C9" w:rsidRPr="001638A9" w:rsidRDefault="003922C9" w:rsidP="002A1CAD">
            <w:pPr>
              <w:rPr>
                <w:rFonts w:asciiTheme="majorHAnsi" w:hAnsiTheme="majorHAnsi"/>
                <w:bCs/>
              </w:rPr>
            </w:pPr>
          </w:p>
        </w:tc>
        <w:tc>
          <w:tcPr>
            <w:tcW w:w="1627" w:type="dxa"/>
            <w:vMerge/>
          </w:tcPr>
          <w:p w14:paraId="41A27BCE" w14:textId="77777777" w:rsidR="003922C9" w:rsidRPr="001638A9" w:rsidRDefault="003922C9" w:rsidP="002A1CAD">
            <w:pPr>
              <w:rPr>
                <w:rFonts w:asciiTheme="majorHAnsi" w:hAnsiTheme="majorHAnsi"/>
                <w:bCs/>
              </w:rPr>
            </w:pPr>
          </w:p>
        </w:tc>
        <w:tc>
          <w:tcPr>
            <w:tcW w:w="1489" w:type="dxa"/>
            <w:vMerge/>
          </w:tcPr>
          <w:p w14:paraId="1174614F" w14:textId="77777777" w:rsidR="003922C9" w:rsidRPr="001638A9" w:rsidRDefault="003922C9" w:rsidP="002A1CAD">
            <w:pPr>
              <w:rPr>
                <w:rFonts w:asciiTheme="majorHAnsi" w:hAnsiTheme="majorHAnsi"/>
                <w:bCs/>
              </w:rPr>
            </w:pPr>
          </w:p>
        </w:tc>
        <w:tc>
          <w:tcPr>
            <w:tcW w:w="2202" w:type="dxa"/>
            <w:vMerge/>
          </w:tcPr>
          <w:p w14:paraId="38C5D483" w14:textId="77777777" w:rsidR="003922C9" w:rsidRPr="001638A9" w:rsidRDefault="003922C9" w:rsidP="002A1CAD">
            <w:pPr>
              <w:rPr>
                <w:rFonts w:asciiTheme="majorHAnsi" w:hAnsiTheme="majorHAnsi"/>
                <w:bCs/>
              </w:rPr>
            </w:pPr>
          </w:p>
        </w:tc>
        <w:tc>
          <w:tcPr>
            <w:tcW w:w="2024" w:type="dxa"/>
            <w:shd w:val="clear" w:color="auto" w:fill="FED5D2"/>
          </w:tcPr>
          <w:p w14:paraId="18768401" w14:textId="77777777" w:rsidR="003922C9" w:rsidRPr="001638A9" w:rsidRDefault="003922C9" w:rsidP="002A1CAD">
            <w:pPr>
              <w:rPr>
                <w:rFonts w:asciiTheme="majorHAnsi" w:hAnsiTheme="majorHAnsi"/>
                <w:bCs/>
              </w:rPr>
            </w:pPr>
            <w:r w:rsidRPr="001638A9">
              <w:rPr>
                <w:rFonts w:asciiTheme="majorHAnsi" w:hAnsiTheme="majorHAnsi"/>
                <w:bCs/>
              </w:rPr>
              <w:t>Empty String</w:t>
            </w:r>
          </w:p>
        </w:tc>
        <w:tc>
          <w:tcPr>
            <w:tcW w:w="1326" w:type="dxa"/>
            <w:shd w:val="clear" w:color="auto" w:fill="FED5D2"/>
          </w:tcPr>
          <w:p w14:paraId="15B2C8BF"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6CC0B93"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5CE4C51E" w14:textId="26778EF3"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4F6AEB03" w14:textId="77777777" w:rsidR="003922C9" w:rsidRPr="001638A9" w:rsidRDefault="003922C9" w:rsidP="002A1CAD">
            <w:pPr>
              <w:rPr>
                <w:rFonts w:asciiTheme="majorHAnsi" w:hAnsiTheme="majorHAnsi"/>
                <w:bCs/>
              </w:rPr>
            </w:pPr>
            <w:r w:rsidRPr="001638A9">
              <w:rPr>
                <w:rFonts w:asciiTheme="majorHAnsi" w:hAnsiTheme="majorHAnsi"/>
                <w:bCs/>
              </w:rPr>
              <w:t>The system does not check the title of the project and instead creates empty string</w:t>
            </w:r>
          </w:p>
        </w:tc>
      </w:tr>
      <w:tr w:rsidR="003922C9" w:rsidRPr="001638A9" w14:paraId="4C4A1971" w14:textId="77777777" w:rsidTr="002F65DE">
        <w:tc>
          <w:tcPr>
            <w:tcW w:w="619" w:type="dxa"/>
            <w:vMerge/>
            <w:shd w:val="clear" w:color="auto" w:fill="EFFFEA"/>
          </w:tcPr>
          <w:p w14:paraId="0706A36A" w14:textId="77777777" w:rsidR="003922C9" w:rsidRPr="00AB46D2" w:rsidRDefault="003922C9" w:rsidP="002A1CAD">
            <w:pPr>
              <w:rPr>
                <w:rFonts w:asciiTheme="majorHAnsi" w:hAnsiTheme="majorHAnsi"/>
                <w:b/>
                <w:bCs/>
              </w:rPr>
            </w:pPr>
          </w:p>
        </w:tc>
        <w:tc>
          <w:tcPr>
            <w:tcW w:w="1111" w:type="dxa"/>
            <w:vMerge/>
          </w:tcPr>
          <w:p w14:paraId="24B7C7BE" w14:textId="77777777" w:rsidR="003922C9" w:rsidRPr="001638A9" w:rsidRDefault="003922C9" w:rsidP="002A1CAD">
            <w:pPr>
              <w:rPr>
                <w:rFonts w:asciiTheme="majorHAnsi" w:hAnsiTheme="majorHAnsi"/>
                <w:bCs/>
              </w:rPr>
            </w:pPr>
          </w:p>
        </w:tc>
        <w:tc>
          <w:tcPr>
            <w:tcW w:w="2158" w:type="dxa"/>
            <w:vMerge/>
          </w:tcPr>
          <w:p w14:paraId="39767A46" w14:textId="77777777" w:rsidR="003922C9" w:rsidRPr="001638A9" w:rsidRDefault="003922C9" w:rsidP="002A1CAD">
            <w:pPr>
              <w:rPr>
                <w:rFonts w:asciiTheme="majorHAnsi" w:hAnsiTheme="majorHAnsi"/>
                <w:bCs/>
              </w:rPr>
            </w:pPr>
          </w:p>
        </w:tc>
        <w:tc>
          <w:tcPr>
            <w:tcW w:w="1631" w:type="dxa"/>
            <w:vMerge/>
          </w:tcPr>
          <w:p w14:paraId="113D9664" w14:textId="77777777" w:rsidR="003922C9" w:rsidRPr="001638A9" w:rsidRDefault="003922C9" w:rsidP="002A1CAD">
            <w:pPr>
              <w:rPr>
                <w:rFonts w:asciiTheme="majorHAnsi" w:hAnsiTheme="majorHAnsi"/>
                <w:bCs/>
              </w:rPr>
            </w:pPr>
          </w:p>
        </w:tc>
        <w:tc>
          <w:tcPr>
            <w:tcW w:w="1505" w:type="dxa"/>
            <w:vMerge/>
          </w:tcPr>
          <w:p w14:paraId="02BF2E55" w14:textId="77777777" w:rsidR="003922C9" w:rsidRPr="001638A9" w:rsidRDefault="003922C9" w:rsidP="002A1CAD">
            <w:pPr>
              <w:rPr>
                <w:rFonts w:asciiTheme="majorHAnsi" w:hAnsiTheme="majorHAnsi"/>
                <w:bCs/>
              </w:rPr>
            </w:pPr>
          </w:p>
        </w:tc>
        <w:tc>
          <w:tcPr>
            <w:tcW w:w="1627" w:type="dxa"/>
            <w:vMerge/>
          </w:tcPr>
          <w:p w14:paraId="7B612899" w14:textId="77777777" w:rsidR="003922C9" w:rsidRPr="001638A9" w:rsidRDefault="003922C9" w:rsidP="002A1CAD">
            <w:pPr>
              <w:rPr>
                <w:rFonts w:asciiTheme="majorHAnsi" w:hAnsiTheme="majorHAnsi"/>
                <w:bCs/>
              </w:rPr>
            </w:pPr>
          </w:p>
        </w:tc>
        <w:tc>
          <w:tcPr>
            <w:tcW w:w="1489" w:type="dxa"/>
            <w:vMerge/>
          </w:tcPr>
          <w:p w14:paraId="595F7EDA" w14:textId="77777777" w:rsidR="003922C9" w:rsidRPr="001638A9" w:rsidRDefault="003922C9" w:rsidP="002A1CAD">
            <w:pPr>
              <w:rPr>
                <w:rFonts w:asciiTheme="majorHAnsi" w:hAnsiTheme="majorHAnsi"/>
                <w:bCs/>
              </w:rPr>
            </w:pPr>
          </w:p>
        </w:tc>
        <w:tc>
          <w:tcPr>
            <w:tcW w:w="2202" w:type="dxa"/>
            <w:vMerge/>
          </w:tcPr>
          <w:p w14:paraId="3F92591F" w14:textId="77777777" w:rsidR="003922C9" w:rsidRPr="001638A9" w:rsidRDefault="003922C9" w:rsidP="002A1CAD">
            <w:pPr>
              <w:rPr>
                <w:rFonts w:asciiTheme="majorHAnsi" w:hAnsiTheme="majorHAnsi"/>
                <w:bCs/>
              </w:rPr>
            </w:pPr>
          </w:p>
        </w:tc>
        <w:tc>
          <w:tcPr>
            <w:tcW w:w="2024" w:type="dxa"/>
            <w:shd w:val="clear" w:color="auto" w:fill="EFFFEA"/>
          </w:tcPr>
          <w:p w14:paraId="6C71D1A0" w14:textId="77777777" w:rsidR="003922C9" w:rsidRPr="001638A9" w:rsidRDefault="003922C9" w:rsidP="002A1CAD">
            <w:pPr>
              <w:rPr>
                <w:rFonts w:asciiTheme="majorHAnsi" w:hAnsiTheme="majorHAnsi"/>
                <w:bCs/>
              </w:rPr>
            </w:pPr>
            <w:r w:rsidRPr="001638A9">
              <w:rPr>
                <w:rFonts w:asciiTheme="majorHAnsi" w:hAnsiTheme="majorHAnsi"/>
                <w:bCs/>
              </w:rPr>
              <w:t>New Project</w:t>
            </w:r>
          </w:p>
        </w:tc>
        <w:tc>
          <w:tcPr>
            <w:tcW w:w="1326" w:type="dxa"/>
            <w:shd w:val="clear" w:color="auto" w:fill="EFFFEA"/>
          </w:tcPr>
          <w:p w14:paraId="6583DF62"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0F1DA0F9"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EB53949" w14:textId="350B8AD9"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96394A4" w14:textId="77777777" w:rsidR="003922C9" w:rsidRPr="001638A9" w:rsidRDefault="003922C9" w:rsidP="002A1CAD">
            <w:pPr>
              <w:rPr>
                <w:rFonts w:asciiTheme="majorHAnsi" w:hAnsiTheme="majorHAnsi"/>
                <w:bCs/>
              </w:rPr>
            </w:pPr>
            <w:r w:rsidRPr="001638A9">
              <w:rPr>
                <w:rFonts w:asciiTheme="majorHAnsi" w:hAnsiTheme="majorHAnsi"/>
                <w:bCs/>
              </w:rPr>
              <w:t>After fixes implemented in BUG303 System now produces correct result.</w:t>
            </w:r>
          </w:p>
        </w:tc>
      </w:tr>
      <w:tr w:rsidR="00DC7C81" w:rsidRPr="001638A9" w14:paraId="3848A3CA" w14:textId="77777777" w:rsidTr="002F65DE">
        <w:tc>
          <w:tcPr>
            <w:tcW w:w="619" w:type="dxa"/>
            <w:vMerge w:val="restart"/>
            <w:shd w:val="clear" w:color="auto" w:fill="EFFFEA"/>
          </w:tcPr>
          <w:p w14:paraId="51BED0ED" w14:textId="77777777" w:rsidR="00DC7C81" w:rsidRPr="00AB46D2" w:rsidRDefault="00DC7C81" w:rsidP="00DC7C81">
            <w:pPr>
              <w:rPr>
                <w:rFonts w:asciiTheme="majorHAnsi" w:hAnsiTheme="majorHAnsi"/>
                <w:b/>
                <w:bCs/>
              </w:rPr>
            </w:pPr>
            <w:r w:rsidRPr="00AB46D2">
              <w:rPr>
                <w:rFonts w:asciiTheme="majorHAnsi" w:hAnsiTheme="majorHAnsi"/>
                <w:b/>
                <w:bCs/>
              </w:rPr>
              <w:t>310</w:t>
            </w:r>
          </w:p>
        </w:tc>
        <w:tc>
          <w:tcPr>
            <w:tcW w:w="1111" w:type="dxa"/>
            <w:vMerge w:val="restart"/>
          </w:tcPr>
          <w:p w14:paraId="2061FBE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vMerge w:val="restart"/>
          </w:tcPr>
          <w:p w14:paraId="6A0889CD" w14:textId="77777777" w:rsidR="00DC7C81" w:rsidRPr="001638A9" w:rsidRDefault="00DC7C81" w:rsidP="00DC7C81">
            <w:pPr>
              <w:rPr>
                <w:rFonts w:asciiTheme="majorHAnsi" w:hAnsiTheme="majorHAnsi"/>
                <w:bCs/>
              </w:rPr>
            </w:pPr>
            <w:r w:rsidRPr="001638A9">
              <w:rPr>
                <w:rFonts w:asciiTheme="majorHAnsi" w:hAnsiTheme="majorHAnsi"/>
                <w:bCs/>
              </w:rPr>
              <w:t>Tests that the function returns the emails set in the current stage – in this test this will be the initial stage</w:t>
            </w:r>
          </w:p>
        </w:tc>
        <w:tc>
          <w:tcPr>
            <w:tcW w:w="1631" w:type="dxa"/>
            <w:vMerge w:val="restart"/>
          </w:tcPr>
          <w:p w14:paraId="649B7DF9" w14:textId="77777777" w:rsidR="00DC7C81" w:rsidRPr="001638A9" w:rsidRDefault="00DC7C81" w:rsidP="00DC7C81">
            <w:pPr>
              <w:rPr>
                <w:rFonts w:asciiTheme="majorHAnsi" w:hAnsiTheme="majorHAnsi"/>
                <w:bCs/>
              </w:rPr>
            </w:pPr>
            <w:r w:rsidRPr="001638A9">
              <w:rPr>
                <w:rFonts w:asciiTheme="majorHAnsi" w:hAnsiTheme="majorHAnsi"/>
                <w:bCs/>
              </w:rPr>
              <w:t>Class Description</w:t>
            </w:r>
          </w:p>
        </w:tc>
        <w:tc>
          <w:tcPr>
            <w:tcW w:w="1505" w:type="dxa"/>
            <w:vMerge w:val="restart"/>
          </w:tcPr>
          <w:p w14:paraId="3C3CA701" w14:textId="197F5F63" w:rsidR="00DC7C81" w:rsidRPr="001638A9" w:rsidRDefault="00DC7C81" w:rsidP="00DC7C81">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7DDF9A44"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and create a project add email with </w:t>
            </w:r>
            <w:r w:rsidRPr="001638A9">
              <w:rPr>
                <w:rFonts w:asciiTheme="majorHAnsi" w:hAnsiTheme="majorHAnsi"/>
                <w:b/>
                <w:bCs/>
                <w:color w:val="FF0000"/>
              </w:rPr>
              <w:t xml:space="preserve">KSENDER </w:t>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t xml:space="preserve"> KSUBJECT KBODY1 </w:t>
            </w:r>
            <w:r w:rsidRPr="001638A9">
              <w:rPr>
                <w:rFonts w:asciiTheme="majorHAnsi" w:hAnsiTheme="majorHAnsi"/>
                <w:bCs/>
              </w:rPr>
              <w:t>used for the inputs</w:t>
            </w:r>
          </w:p>
        </w:tc>
        <w:tc>
          <w:tcPr>
            <w:tcW w:w="1489" w:type="dxa"/>
            <w:vMerge w:val="restart"/>
          </w:tcPr>
          <w:p w14:paraId="062E18CB" w14:textId="77777777" w:rsidR="00DC7C81" w:rsidRPr="001638A9" w:rsidRDefault="00DC7C81" w:rsidP="00DC7C81">
            <w:pPr>
              <w:rPr>
                <w:rFonts w:asciiTheme="majorHAnsi" w:hAnsiTheme="majorHAnsi"/>
                <w:bCs/>
              </w:rPr>
            </w:pPr>
            <w:r w:rsidRPr="001638A9">
              <w:rPr>
                <w:rFonts w:asciiTheme="majorHAnsi" w:hAnsiTheme="majorHAnsi"/>
                <w:bCs/>
              </w:rPr>
              <w:t xml:space="preserve">N/A </w:t>
            </w:r>
          </w:p>
        </w:tc>
        <w:tc>
          <w:tcPr>
            <w:tcW w:w="2202" w:type="dxa"/>
            <w:vMerge w:val="restart"/>
          </w:tcPr>
          <w:p w14:paraId="3179E16A"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w:t>
            </w:r>
            <w:proofErr w:type="gramStart"/>
            <w:r w:rsidRPr="001638A9">
              <w:rPr>
                <w:rFonts w:asciiTheme="majorHAnsi" w:hAnsiTheme="majorHAnsi"/>
                <w:bCs/>
              </w:rPr>
              <w:t>format :</w:t>
            </w:r>
            <w:proofErr w:type="gramEnd"/>
            <w:r w:rsidRPr="001638A9">
              <w:rPr>
                <w:rFonts w:asciiTheme="majorHAnsi" w:hAnsiTheme="majorHAnsi"/>
                <w:bCs/>
              </w:rPr>
              <w:t xml:space="preserve"> </w:t>
            </w:r>
          </w:p>
          <w:p w14:paraId="2BC965CB"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2024" w:type="dxa"/>
            <w:shd w:val="clear" w:color="auto" w:fill="FED5D2"/>
          </w:tcPr>
          <w:p w14:paraId="6852DEC1" w14:textId="77777777" w:rsidR="00DC7C81" w:rsidRPr="001638A9" w:rsidRDefault="00DC7C81" w:rsidP="00DC7C81">
            <w:pPr>
              <w:rPr>
                <w:rFonts w:asciiTheme="majorHAnsi" w:hAnsiTheme="majorHAnsi"/>
                <w:bCs/>
              </w:rPr>
            </w:pPr>
            <w:r w:rsidRPr="001638A9">
              <w:rPr>
                <w:rFonts w:asciiTheme="majorHAnsi" w:hAnsiTheme="majorHAnsi"/>
                <w:bCs/>
              </w:rPr>
              <w:t xml:space="preserve">Error: Complication </w:t>
            </w:r>
          </w:p>
          <w:p w14:paraId="4E38934A" w14:textId="77777777" w:rsidR="00DC7C81" w:rsidRPr="001638A9" w:rsidRDefault="00DC7C81" w:rsidP="00DC7C81">
            <w:pPr>
              <w:rPr>
                <w:rFonts w:asciiTheme="majorHAnsi" w:hAnsiTheme="majorHAnsi"/>
                <w:bCs/>
              </w:rPr>
            </w:pPr>
          </w:p>
        </w:tc>
        <w:tc>
          <w:tcPr>
            <w:tcW w:w="1326" w:type="dxa"/>
            <w:shd w:val="clear" w:color="auto" w:fill="FED5D2"/>
          </w:tcPr>
          <w:p w14:paraId="6B775D6A"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5D479C0C" w14:textId="77777777" w:rsidR="00DC7C81" w:rsidRPr="001638A9" w:rsidRDefault="00DC7C81" w:rsidP="00DC7C81">
            <w:pPr>
              <w:rPr>
                <w:rFonts w:asciiTheme="majorHAnsi" w:hAnsiTheme="majorHAnsi"/>
                <w:bCs/>
              </w:rPr>
            </w:pPr>
            <w:r w:rsidRPr="001638A9">
              <w:rPr>
                <w:rFonts w:asciiTheme="majorHAnsi" w:hAnsiTheme="majorHAnsi"/>
                <w:bCs/>
              </w:rPr>
              <w:t>01/05/2018</w:t>
            </w:r>
          </w:p>
          <w:p w14:paraId="1F3A71F8" w14:textId="77777777" w:rsidR="00DC7C81" w:rsidRPr="001638A9" w:rsidRDefault="00DC7C81" w:rsidP="00DC7C81">
            <w:pPr>
              <w:rPr>
                <w:rFonts w:asciiTheme="majorHAnsi" w:hAnsiTheme="majorHAnsi"/>
                <w:bCs/>
              </w:rPr>
            </w:pPr>
          </w:p>
        </w:tc>
        <w:tc>
          <w:tcPr>
            <w:tcW w:w="1091" w:type="dxa"/>
            <w:shd w:val="clear" w:color="auto" w:fill="FED5D2"/>
          </w:tcPr>
          <w:p w14:paraId="2033095E"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60FB1F8E" w14:textId="77777777" w:rsidR="00DC7C81" w:rsidRPr="001638A9" w:rsidRDefault="00DC7C81" w:rsidP="00DC7C81">
            <w:pPr>
              <w:rPr>
                <w:rFonts w:asciiTheme="majorHAnsi" w:hAnsiTheme="majorHAnsi"/>
                <w:bCs/>
              </w:rPr>
            </w:pPr>
            <w:r w:rsidRPr="001638A9">
              <w:rPr>
                <w:rFonts w:asciiTheme="majorHAnsi" w:hAnsiTheme="majorHAnsi"/>
                <w:bCs/>
              </w:rPr>
              <w:t>Error: Complication Error method is not public</w:t>
            </w:r>
          </w:p>
          <w:p w14:paraId="1CF68492" w14:textId="77777777" w:rsidR="00DC7C81" w:rsidRPr="001638A9" w:rsidRDefault="00DC7C81" w:rsidP="00DC7C81">
            <w:pPr>
              <w:rPr>
                <w:rFonts w:asciiTheme="majorHAnsi" w:hAnsiTheme="majorHAnsi"/>
                <w:bCs/>
              </w:rPr>
            </w:pPr>
          </w:p>
        </w:tc>
      </w:tr>
      <w:tr w:rsidR="00DC7C81" w:rsidRPr="001638A9" w14:paraId="2C951374" w14:textId="77777777" w:rsidTr="002F65DE">
        <w:tc>
          <w:tcPr>
            <w:tcW w:w="619" w:type="dxa"/>
            <w:vMerge/>
            <w:shd w:val="clear" w:color="auto" w:fill="EFFFEA"/>
          </w:tcPr>
          <w:p w14:paraId="55C0528D" w14:textId="77777777" w:rsidR="00DC7C81" w:rsidRPr="00AB46D2" w:rsidRDefault="00DC7C81" w:rsidP="00DC7C81">
            <w:pPr>
              <w:rPr>
                <w:rFonts w:asciiTheme="majorHAnsi" w:hAnsiTheme="majorHAnsi"/>
                <w:b/>
                <w:bCs/>
              </w:rPr>
            </w:pPr>
          </w:p>
        </w:tc>
        <w:tc>
          <w:tcPr>
            <w:tcW w:w="1111" w:type="dxa"/>
            <w:vMerge/>
          </w:tcPr>
          <w:p w14:paraId="4E2BC0B7" w14:textId="77777777" w:rsidR="00DC7C81" w:rsidRPr="001638A9" w:rsidRDefault="00DC7C81" w:rsidP="00DC7C81">
            <w:pPr>
              <w:rPr>
                <w:rFonts w:asciiTheme="majorHAnsi" w:hAnsiTheme="majorHAnsi"/>
                <w:bCs/>
              </w:rPr>
            </w:pPr>
          </w:p>
        </w:tc>
        <w:tc>
          <w:tcPr>
            <w:tcW w:w="2158" w:type="dxa"/>
            <w:vMerge/>
          </w:tcPr>
          <w:p w14:paraId="7F8D0FFB" w14:textId="77777777" w:rsidR="00DC7C81" w:rsidRPr="001638A9" w:rsidRDefault="00DC7C81" w:rsidP="00DC7C81">
            <w:pPr>
              <w:rPr>
                <w:rFonts w:asciiTheme="majorHAnsi" w:hAnsiTheme="majorHAnsi"/>
                <w:bCs/>
              </w:rPr>
            </w:pPr>
          </w:p>
        </w:tc>
        <w:tc>
          <w:tcPr>
            <w:tcW w:w="1631" w:type="dxa"/>
            <w:vMerge/>
          </w:tcPr>
          <w:p w14:paraId="61AB18C7" w14:textId="77777777" w:rsidR="00DC7C81" w:rsidRPr="001638A9" w:rsidRDefault="00DC7C81" w:rsidP="00DC7C81">
            <w:pPr>
              <w:rPr>
                <w:rFonts w:asciiTheme="majorHAnsi" w:hAnsiTheme="majorHAnsi"/>
                <w:bCs/>
              </w:rPr>
            </w:pPr>
          </w:p>
        </w:tc>
        <w:tc>
          <w:tcPr>
            <w:tcW w:w="1505" w:type="dxa"/>
            <w:vMerge/>
          </w:tcPr>
          <w:p w14:paraId="7BE26939" w14:textId="77777777" w:rsidR="00DC7C81" w:rsidRPr="001638A9" w:rsidRDefault="00DC7C81" w:rsidP="00DC7C81">
            <w:pPr>
              <w:rPr>
                <w:rFonts w:asciiTheme="majorHAnsi" w:hAnsiTheme="majorHAnsi"/>
                <w:bCs/>
              </w:rPr>
            </w:pPr>
          </w:p>
        </w:tc>
        <w:tc>
          <w:tcPr>
            <w:tcW w:w="1627" w:type="dxa"/>
            <w:vMerge/>
          </w:tcPr>
          <w:p w14:paraId="37EBB53B" w14:textId="77777777" w:rsidR="00DC7C81" w:rsidRPr="001638A9" w:rsidRDefault="00DC7C81" w:rsidP="00DC7C81">
            <w:pPr>
              <w:rPr>
                <w:rFonts w:asciiTheme="majorHAnsi" w:hAnsiTheme="majorHAnsi"/>
                <w:bCs/>
              </w:rPr>
            </w:pPr>
          </w:p>
        </w:tc>
        <w:tc>
          <w:tcPr>
            <w:tcW w:w="1489" w:type="dxa"/>
            <w:vMerge/>
          </w:tcPr>
          <w:p w14:paraId="68946648" w14:textId="77777777" w:rsidR="00DC7C81" w:rsidRPr="001638A9" w:rsidRDefault="00DC7C81" w:rsidP="00DC7C81">
            <w:pPr>
              <w:rPr>
                <w:rFonts w:asciiTheme="majorHAnsi" w:hAnsiTheme="majorHAnsi"/>
                <w:bCs/>
              </w:rPr>
            </w:pPr>
          </w:p>
        </w:tc>
        <w:tc>
          <w:tcPr>
            <w:tcW w:w="2202" w:type="dxa"/>
            <w:vMerge/>
          </w:tcPr>
          <w:p w14:paraId="2024CDCC" w14:textId="77777777" w:rsidR="00DC7C81" w:rsidRPr="001638A9" w:rsidRDefault="00DC7C81" w:rsidP="00DC7C81">
            <w:pPr>
              <w:rPr>
                <w:rFonts w:asciiTheme="majorHAnsi" w:hAnsiTheme="majorHAnsi"/>
                <w:bCs/>
              </w:rPr>
            </w:pPr>
          </w:p>
        </w:tc>
        <w:tc>
          <w:tcPr>
            <w:tcW w:w="2024" w:type="dxa"/>
            <w:shd w:val="clear" w:color="auto" w:fill="FED5D2"/>
          </w:tcPr>
          <w:p w14:paraId="3EF7C554" w14:textId="77777777" w:rsidR="00DC7C81" w:rsidRPr="001638A9" w:rsidRDefault="00DC7C81" w:rsidP="00DC7C81">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25A0686" w14:textId="77777777" w:rsidR="00DC7C81" w:rsidRPr="001638A9" w:rsidRDefault="00DC7C81" w:rsidP="00DC7C81">
            <w:pPr>
              <w:rPr>
                <w:rFonts w:asciiTheme="majorHAnsi" w:hAnsiTheme="majorHAnsi"/>
                <w:bCs/>
              </w:rPr>
            </w:pPr>
            <w:r w:rsidRPr="001638A9">
              <w:rPr>
                <w:rFonts w:asciiTheme="majorHAnsi" w:hAnsiTheme="majorHAnsi"/>
                <w:bCs/>
              </w:rPr>
              <w:t xml:space="preserve">FAIL </w:t>
            </w:r>
          </w:p>
        </w:tc>
        <w:tc>
          <w:tcPr>
            <w:tcW w:w="1572" w:type="dxa"/>
            <w:shd w:val="clear" w:color="auto" w:fill="FED5D2"/>
          </w:tcPr>
          <w:p w14:paraId="12B928CF" w14:textId="77777777" w:rsidR="00DC7C81" w:rsidRPr="001638A9" w:rsidRDefault="00DC7C81" w:rsidP="00DC7C81">
            <w:pPr>
              <w:rPr>
                <w:rFonts w:asciiTheme="majorHAnsi" w:hAnsiTheme="majorHAnsi"/>
                <w:bCs/>
              </w:rPr>
            </w:pPr>
            <w:r w:rsidRPr="001638A9">
              <w:rPr>
                <w:rFonts w:asciiTheme="majorHAnsi" w:hAnsiTheme="majorHAnsi"/>
                <w:bCs/>
              </w:rPr>
              <w:t>02/05/2018</w:t>
            </w:r>
          </w:p>
        </w:tc>
        <w:tc>
          <w:tcPr>
            <w:tcW w:w="1091" w:type="dxa"/>
            <w:shd w:val="clear" w:color="auto" w:fill="FED5D2"/>
          </w:tcPr>
          <w:p w14:paraId="645F56C7"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3890F85F" w14:textId="77777777" w:rsidR="00DC7C81" w:rsidRPr="001638A9" w:rsidRDefault="00DC7C81" w:rsidP="00DC7C81">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w:t>
            </w:r>
          </w:p>
        </w:tc>
      </w:tr>
      <w:tr w:rsidR="00DC7C81" w:rsidRPr="001638A9" w14:paraId="27A21809" w14:textId="77777777" w:rsidTr="002F65DE">
        <w:tc>
          <w:tcPr>
            <w:tcW w:w="619" w:type="dxa"/>
            <w:vMerge/>
            <w:shd w:val="clear" w:color="auto" w:fill="EFFFEA"/>
          </w:tcPr>
          <w:p w14:paraId="6E1812CB" w14:textId="77777777" w:rsidR="00DC7C81" w:rsidRPr="00AB46D2" w:rsidRDefault="00DC7C81" w:rsidP="00DC7C81">
            <w:pPr>
              <w:rPr>
                <w:rFonts w:asciiTheme="majorHAnsi" w:hAnsiTheme="majorHAnsi"/>
                <w:b/>
                <w:bCs/>
              </w:rPr>
            </w:pPr>
          </w:p>
        </w:tc>
        <w:tc>
          <w:tcPr>
            <w:tcW w:w="1111" w:type="dxa"/>
            <w:vMerge/>
          </w:tcPr>
          <w:p w14:paraId="2C95E4CB" w14:textId="77777777" w:rsidR="00DC7C81" w:rsidRPr="001638A9" w:rsidRDefault="00DC7C81" w:rsidP="00DC7C81">
            <w:pPr>
              <w:rPr>
                <w:rFonts w:asciiTheme="majorHAnsi" w:hAnsiTheme="majorHAnsi"/>
                <w:bCs/>
              </w:rPr>
            </w:pPr>
          </w:p>
        </w:tc>
        <w:tc>
          <w:tcPr>
            <w:tcW w:w="2158" w:type="dxa"/>
            <w:vMerge/>
          </w:tcPr>
          <w:p w14:paraId="0D76FAB8" w14:textId="77777777" w:rsidR="00DC7C81" w:rsidRPr="001638A9" w:rsidRDefault="00DC7C81" w:rsidP="00DC7C81">
            <w:pPr>
              <w:rPr>
                <w:rFonts w:asciiTheme="majorHAnsi" w:hAnsiTheme="majorHAnsi"/>
                <w:bCs/>
              </w:rPr>
            </w:pPr>
          </w:p>
        </w:tc>
        <w:tc>
          <w:tcPr>
            <w:tcW w:w="1631" w:type="dxa"/>
            <w:vMerge/>
          </w:tcPr>
          <w:p w14:paraId="287D1673" w14:textId="77777777" w:rsidR="00DC7C81" w:rsidRPr="001638A9" w:rsidRDefault="00DC7C81" w:rsidP="00DC7C81">
            <w:pPr>
              <w:rPr>
                <w:rFonts w:asciiTheme="majorHAnsi" w:hAnsiTheme="majorHAnsi"/>
                <w:bCs/>
              </w:rPr>
            </w:pPr>
          </w:p>
        </w:tc>
        <w:tc>
          <w:tcPr>
            <w:tcW w:w="1505" w:type="dxa"/>
            <w:vMerge/>
          </w:tcPr>
          <w:p w14:paraId="61D2F6B1" w14:textId="77777777" w:rsidR="00DC7C81" w:rsidRPr="001638A9" w:rsidRDefault="00DC7C81" w:rsidP="00DC7C81">
            <w:pPr>
              <w:rPr>
                <w:rFonts w:asciiTheme="majorHAnsi" w:hAnsiTheme="majorHAnsi"/>
                <w:bCs/>
              </w:rPr>
            </w:pPr>
          </w:p>
        </w:tc>
        <w:tc>
          <w:tcPr>
            <w:tcW w:w="1627" w:type="dxa"/>
            <w:vMerge/>
          </w:tcPr>
          <w:p w14:paraId="754ED7FD" w14:textId="77777777" w:rsidR="00DC7C81" w:rsidRPr="001638A9" w:rsidRDefault="00DC7C81" w:rsidP="00DC7C81">
            <w:pPr>
              <w:rPr>
                <w:rFonts w:asciiTheme="majorHAnsi" w:hAnsiTheme="majorHAnsi"/>
                <w:bCs/>
              </w:rPr>
            </w:pPr>
          </w:p>
        </w:tc>
        <w:tc>
          <w:tcPr>
            <w:tcW w:w="1489" w:type="dxa"/>
            <w:vMerge/>
          </w:tcPr>
          <w:p w14:paraId="6CC0F021" w14:textId="77777777" w:rsidR="00DC7C81" w:rsidRPr="001638A9" w:rsidRDefault="00DC7C81" w:rsidP="00DC7C81">
            <w:pPr>
              <w:rPr>
                <w:rFonts w:asciiTheme="majorHAnsi" w:hAnsiTheme="majorHAnsi"/>
                <w:bCs/>
              </w:rPr>
            </w:pPr>
          </w:p>
        </w:tc>
        <w:tc>
          <w:tcPr>
            <w:tcW w:w="2202" w:type="dxa"/>
            <w:vMerge/>
          </w:tcPr>
          <w:p w14:paraId="40C91F7E" w14:textId="77777777" w:rsidR="00DC7C81" w:rsidRPr="001638A9" w:rsidRDefault="00DC7C81" w:rsidP="00DC7C81">
            <w:pPr>
              <w:rPr>
                <w:rFonts w:asciiTheme="majorHAnsi" w:hAnsiTheme="majorHAnsi"/>
                <w:bCs/>
              </w:rPr>
            </w:pPr>
          </w:p>
        </w:tc>
        <w:tc>
          <w:tcPr>
            <w:tcW w:w="2024" w:type="dxa"/>
            <w:shd w:val="clear" w:color="auto" w:fill="EFFFEA"/>
          </w:tcPr>
          <w:p w14:paraId="7ECA0833"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w:t>
            </w:r>
            <w:proofErr w:type="gramStart"/>
            <w:r w:rsidRPr="001638A9">
              <w:rPr>
                <w:rFonts w:asciiTheme="majorHAnsi" w:hAnsiTheme="majorHAnsi"/>
                <w:bCs/>
              </w:rPr>
              <w:t>format :</w:t>
            </w:r>
            <w:proofErr w:type="gramEnd"/>
            <w:r w:rsidRPr="001638A9">
              <w:rPr>
                <w:rFonts w:asciiTheme="majorHAnsi" w:hAnsiTheme="majorHAnsi"/>
                <w:bCs/>
              </w:rPr>
              <w:t xml:space="preserve"> </w:t>
            </w:r>
          </w:p>
          <w:p w14:paraId="27A98E28"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1326" w:type="dxa"/>
            <w:shd w:val="clear" w:color="auto" w:fill="EFFFEA"/>
          </w:tcPr>
          <w:p w14:paraId="2EBF514D"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7C9EB65C"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6FC6DAE2" w14:textId="2E7BCFF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3AC80CDC" w14:textId="77777777" w:rsidR="00DC7C81" w:rsidRPr="001638A9" w:rsidRDefault="00DC7C81" w:rsidP="00DC7C81">
            <w:pPr>
              <w:rPr>
                <w:rFonts w:asciiTheme="majorHAnsi" w:hAnsiTheme="majorHAnsi"/>
                <w:bCs/>
              </w:rPr>
            </w:pPr>
            <w:r w:rsidRPr="001638A9">
              <w:rPr>
                <w:rFonts w:asciiTheme="majorHAnsi" w:hAnsiTheme="majorHAnsi"/>
                <w:bCs/>
              </w:rPr>
              <w:t xml:space="preserve">After input stream issues were fixed highlighted in bug 301 the test was able to run successfully </w:t>
            </w:r>
          </w:p>
        </w:tc>
      </w:tr>
      <w:tr w:rsidR="00DC7C81" w:rsidRPr="001638A9" w14:paraId="4A4CFCC8" w14:textId="77777777" w:rsidTr="002F65DE">
        <w:tc>
          <w:tcPr>
            <w:tcW w:w="619" w:type="dxa"/>
            <w:shd w:val="clear" w:color="auto" w:fill="EFFFEA"/>
          </w:tcPr>
          <w:p w14:paraId="1080C905" w14:textId="77777777" w:rsidR="00DC7C81" w:rsidRPr="00AB46D2" w:rsidRDefault="00DC7C81" w:rsidP="00DC7C81">
            <w:pPr>
              <w:rPr>
                <w:rFonts w:asciiTheme="majorHAnsi" w:hAnsiTheme="majorHAnsi"/>
                <w:b/>
                <w:bCs/>
              </w:rPr>
            </w:pPr>
            <w:r w:rsidRPr="00AB46D2">
              <w:rPr>
                <w:rFonts w:asciiTheme="majorHAnsi" w:hAnsiTheme="majorHAnsi"/>
                <w:b/>
                <w:bCs/>
              </w:rPr>
              <w:t>311</w:t>
            </w:r>
          </w:p>
        </w:tc>
        <w:tc>
          <w:tcPr>
            <w:tcW w:w="1111" w:type="dxa"/>
          </w:tcPr>
          <w:p w14:paraId="37AC7DB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tcPr>
          <w:p w14:paraId="6F5E9D9B" w14:textId="77777777" w:rsidR="00DC7C81" w:rsidRPr="001638A9" w:rsidRDefault="00DC7C81" w:rsidP="00DC7C81">
            <w:pPr>
              <w:rPr>
                <w:rFonts w:asciiTheme="majorHAnsi" w:hAnsiTheme="majorHAnsi"/>
                <w:bCs/>
              </w:rPr>
            </w:pPr>
            <w:r w:rsidRPr="001638A9">
              <w:rPr>
                <w:rFonts w:asciiTheme="majorHAnsi" w:hAnsiTheme="majorHAnsi"/>
                <w:bCs/>
              </w:rPr>
              <w:t>Tests the function with an invalid phase ID</w:t>
            </w:r>
          </w:p>
        </w:tc>
        <w:tc>
          <w:tcPr>
            <w:tcW w:w="1631" w:type="dxa"/>
          </w:tcPr>
          <w:p w14:paraId="1BD126E4"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tcPr>
          <w:p w14:paraId="41CDBBBD" w14:textId="77777777" w:rsidR="00DC7C81" w:rsidRPr="001638A9" w:rsidRDefault="00DC7C81" w:rsidP="00DC7C81">
            <w:pPr>
              <w:rPr>
                <w:rFonts w:asciiTheme="majorHAnsi" w:hAnsiTheme="majorHAnsi"/>
                <w:bCs/>
              </w:rPr>
            </w:pPr>
            <w:r w:rsidRPr="001638A9">
              <w:rPr>
                <w:rFonts w:asciiTheme="majorHAnsi" w:hAnsiTheme="majorHAnsi"/>
                <w:bCs/>
              </w:rPr>
              <w:t>Ram Raja</w:t>
            </w:r>
          </w:p>
        </w:tc>
        <w:tc>
          <w:tcPr>
            <w:tcW w:w="1627" w:type="dxa"/>
          </w:tcPr>
          <w:p w14:paraId="0CA8235F"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w:t>
            </w:r>
            <w:r w:rsidRPr="001638A9">
              <w:rPr>
                <w:rFonts w:asciiTheme="majorHAnsi" w:hAnsiTheme="majorHAnsi"/>
                <w:bCs/>
              </w:rPr>
              <w:lastRenderedPageBreak/>
              <w:t>and create a project</w:t>
            </w:r>
          </w:p>
        </w:tc>
        <w:tc>
          <w:tcPr>
            <w:tcW w:w="1489" w:type="dxa"/>
          </w:tcPr>
          <w:p w14:paraId="2961A198"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Phase ID 20000 into </w:t>
            </w:r>
            <w:r w:rsidRPr="001638A9">
              <w:rPr>
                <w:rFonts w:asciiTheme="majorHAnsi" w:hAnsiTheme="majorHAnsi"/>
                <w:bCs/>
              </w:rPr>
              <w:lastRenderedPageBreak/>
              <w:t xml:space="preserve">method </w:t>
            </w:r>
            <w:proofErr w:type="spellStart"/>
            <w:r w:rsidRPr="001638A9">
              <w:rPr>
                <w:rFonts w:asciiTheme="majorHAnsi" w:hAnsiTheme="majorHAnsi"/>
                <w:bCs/>
              </w:rPr>
              <w:t>ListEmails</w:t>
            </w:r>
            <w:proofErr w:type="spellEnd"/>
          </w:p>
        </w:tc>
        <w:tc>
          <w:tcPr>
            <w:tcW w:w="2202" w:type="dxa"/>
          </w:tcPr>
          <w:p w14:paraId="218112E5"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Should not return any emails </w:t>
            </w:r>
            <w:proofErr w:type="gramStart"/>
            <w:r w:rsidRPr="001638A9">
              <w:rPr>
                <w:rFonts w:asciiTheme="majorHAnsi" w:hAnsiTheme="majorHAnsi"/>
                <w:bCs/>
              </w:rPr>
              <w:t>With</w:t>
            </w:r>
            <w:proofErr w:type="gramEnd"/>
            <w:r w:rsidRPr="001638A9">
              <w:rPr>
                <w:rFonts w:asciiTheme="majorHAnsi" w:hAnsiTheme="majorHAnsi"/>
                <w:bCs/>
              </w:rPr>
              <w:t xml:space="preserve"> an error message: </w:t>
            </w:r>
            <w:r w:rsidRPr="001638A9">
              <w:rPr>
                <w:rFonts w:asciiTheme="majorHAnsi" w:hAnsiTheme="majorHAnsi"/>
                <w:bCs/>
              </w:rPr>
              <w:lastRenderedPageBreak/>
              <w:t>Error: Unknown Phase</w:t>
            </w:r>
          </w:p>
        </w:tc>
        <w:tc>
          <w:tcPr>
            <w:tcW w:w="2024" w:type="dxa"/>
            <w:shd w:val="clear" w:color="auto" w:fill="EFFFEA"/>
          </w:tcPr>
          <w:p w14:paraId="6FBEAA63" w14:textId="77777777" w:rsidR="00DC7C81" w:rsidRPr="001638A9" w:rsidRDefault="00DC7C81" w:rsidP="00DC7C81">
            <w:pPr>
              <w:rPr>
                <w:rFonts w:asciiTheme="majorHAnsi" w:hAnsiTheme="majorHAnsi"/>
                <w:bCs/>
              </w:rPr>
            </w:pPr>
            <w:r w:rsidRPr="001638A9">
              <w:rPr>
                <w:rFonts w:asciiTheme="majorHAnsi" w:hAnsiTheme="majorHAnsi"/>
                <w:bCs/>
              </w:rPr>
              <w:lastRenderedPageBreak/>
              <w:t>Error: Unknown Phase</w:t>
            </w:r>
          </w:p>
        </w:tc>
        <w:tc>
          <w:tcPr>
            <w:tcW w:w="1326" w:type="dxa"/>
            <w:shd w:val="clear" w:color="auto" w:fill="EFFFEA"/>
          </w:tcPr>
          <w:p w14:paraId="009B97F2"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6C20DBAE"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439887F7" w14:textId="77777777" w:rsidR="00DC7C81" w:rsidRPr="001638A9" w:rsidRDefault="00DC7C81" w:rsidP="00DC7C81">
            <w:pPr>
              <w:rPr>
                <w:rFonts w:asciiTheme="majorHAnsi" w:hAnsiTheme="majorHAnsi"/>
                <w:bCs/>
              </w:rPr>
            </w:pPr>
            <w:r w:rsidRPr="001638A9">
              <w:rPr>
                <w:rFonts w:asciiTheme="majorHAnsi" w:hAnsiTheme="majorHAnsi"/>
                <w:bCs/>
              </w:rPr>
              <w:t>Christian Stubbs</w:t>
            </w:r>
          </w:p>
        </w:tc>
        <w:tc>
          <w:tcPr>
            <w:tcW w:w="3422" w:type="dxa"/>
            <w:shd w:val="clear" w:color="auto" w:fill="EFFFEA"/>
          </w:tcPr>
          <w:p w14:paraId="4DA4E75F" w14:textId="77777777" w:rsidR="00DC7C81" w:rsidRPr="001638A9" w:rsidRDefault="00DC7C81" w:rsidP="00DC7C81">
            <w:pPr>
              <w:rPr>
                <w:rFonts w:asciiTheme="majorHAnsi" w:hAnsiTheme="majorHAnsi"/>
                <w:bCs/>
              </w:rPr>
            </w:pPr>
            <w:r w:rsidRPr="001638A9">
              <w:rPr>
                <w:rFonts w:asciiTheme="majorHAnsi" w:hAnsiTheme="majorHAnsi"/>
                <w:bCs/>
              </w:rPr>
              <w:t xml:space="preserve">Although system outputted error this was expected as the </w:t>
            </w:r>
            <w:proofErr w:type="spellStart"/>
            <w:r w:rsidRPr="001638A9">
              <w:rPr>
                <w:rFonts w:asciiTheme="majorHAnsi" w:hAnsiTheme="majorHAnsi"/>
                <w:bCs/>
              </w:rPr>
              <w:t>phaseID</w:t>
            </w:r>
            <w:proofErr w:type="spellEnd"/>
            <w:r w:rsidRPr="001638A9">
              <w:rPr>
                <w:rFonts w:asciiTheme="majorHAnsi" w:hAnsiTheme="majorHAnsi"/>
                <w:bCs/>
              </w:rPr>
              <w:t xml:space="preserve"> entered was invalid</w:t>
            </w:r>
          </w:p>
        </w:tc>
      </w:tr>
      <w:tr w:rsidR="00DC7C81" w:rsidRPr="001638A9" w14:paraId="24AE9C11" w14:textId="77777777" w:rsidTr="002F65DE">
        <w:trPr>
          <w:trHeight w:val="2230"/>
        </w:trPr>
        <w:tc>
          <w:tcPr>
            <w:tcW w:w="619" w:type="dxa"/>
            <w:vMerge w:val="restart"/>
            <w:shd w:val="clear" w:color="auto" w:fill="EFFFEA"/>
          </w:tcPr>
          <w:p w14:paraId="068A5343" w14:textId="77777777" w:rsidR="00DC7C81" w:rsidRPr="00AB46D2" w:rsidRDefault="00DC7C81" w:rsidP="00DC7C81">
            <w:pPr>
              <w:rPr>
                <w:rFonts w:asciiTheme="majorHAnsi" w:hAnsiTheme="majorHAnsi"/>
                <w:b/>
                <w:bCs/>
              </w:rPr>
            </w:pPr>
            <w:r w:rsidRPr="00AB46D2">
              <w:rPr>
                <w:rFonts w:asciiTheme="majorHAnsi" w:hAnsiTheme="majorHAnsi"/>
                <w:b/>
                <w:bCs/>
              </w:rPr>
              <w:t>312</w:t>
            </w:r>
          </w:p>
        </w:tc>
        <w:tc>
          <w:tcPr>
            <w:tcW w:w="1111" w:type="dxa"/>
            <w:vMerge w:val="restart"/>
          </w:tcPr>
          <w:p w14:paraId="03A8D336" w14:textId="77777777" w:rsidR="00DC7C81" w:rsidRPr="001638A9" w:rsidRDefault="00DC7C81" w:rsidP="00DC7C81">
            <w:pPr>
              <w:rPr>
                <w:rFonts w:asciiTheme="majorHAnsi" w:hAnsiTheme="majorHAnsi"/>
                <w:bCs/>
              </w:rPr>
            </w:pPr>
            <w:r w:rsidRPr="001638A9">
              <w:rPr>
                <w:rFonts w:asciiTheme="majorHAnsi" w:hAnsiTheme="majorHAnsi"/>
                <w:bCs/>
              </w:rPr>
              <w:t>List Phase</w:t>
            </w:r>
          </w:p>
        </w:tc>
        <w:tc>
          <w:tcPr>
            <w:tcW w:w="2158" w:type="dxa"/>
            <w:vMerge w:val="restart"/>
          </w:tcPr>
          <w:p w14:paraId="7EBB75FC" w14:textId="77777777" w:rsidR="00DC7C81" w:rsidRPr="001638A9" w:rsidRDefault="00DC7C81" w:rsidP="00DC7C81">
            <w:pPr>
              <w:rPr>
                <w:rFonts w:asciiTheme="majorHAnsi" w:hAnsiTheme="majorHAnsi"/>
                <w:bCs/>
              </w:rPr>
            </w:pPr>
            <w:r w:rsidRPr="001638A9">
              <w:rPr>
                <w:rFonts w:asciiTheme="majorHAnsi" w:hAnsiTheme="majorHAnsi"/>
                <w:bCs/>
              </w:rPr>
              <w:t xml:space="preserve">Checks the initial </w:t>
            </w:r>
            <w:proofErr w:type="gramStart"/>
            <w:r w:rsidRPr="001638A9">
              <w:rPr>
                <w:rFonts w:asciiTheme="majorHAnsi" w:hAnsiTheme="majorHAnsi"/>
                <w:bCs/>
              </w:rPr>
              <w:t>phase  of</w:t>
            </w:r>
            <w:proofErr w:type="gramEnd"/>
            <w:r w:rsidRPr="001638A9">
              <w:rPr>
                <w:rFonts w:asciiTheme="majorHAnsi" w:hAnsiTheme="majorHAnsi"/>
                <w:bCs/>
              </w:rPr>
              <w:t xml:space="preserve"> a project with 5 emails added to the project </w:t>
            </w:r>
          </w:p>
        </w:tc>
        <w:tc>
          <w:tcPr>
            <w:tcW w:w="1631" w:type="dxa"/>
            <w:vMerge w:val="restart"/>
          </w:tcPr>
          <w:p w14:paraId="78AA4DAA"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vMerge w:val="restart"/>
          </w:tcPr>
          <w:p w14:paraId="38725C2F" w14:textId="75A7C965" w:rsidR="00DC7C81" w:rsidRPr="001638A9" w:rsidRDefault="00DC7C81" w:rsidP="00DC7C81">
            <w:pPr>
              <w:rPr>
                <w:rFonts w:asciiTheme="majorHAnsi" w:hAnsiTheme="majorHAnsi"/>
                <w:bCs/>
              </w:rPr>
            </w:pPr>
            <w:r w:rsidRPr="001638A9">
              <w:rPr>
                <w:rFonts w:asciiTheme="majorHAnsi" w:hAnsiTheme="majorHAnsi"/>
                <w:bCs/>
              </w:rPr>
              <w:t>Ram Raja</w:t>
            </w:r>
            <w:r w:rsidR="00BF2437" w:rsidRPr="001638A9">
              <w:rPr>
                <w:rFonts w:asciiTheme="majorHAnsi" w:hAnsiTheme="majorHAnsi"/>
                <w:bCs/>
              </w:rPr>
              <w:t xml:space="preserve"> &amp; Aidan Reed</w:t>
            </w:r>
          </w:p>
        </w:tc>
        <w:tc>
          <w:tcPr>
            <w:tcW w:w="1627" w:type="dxa"/>
            <w:vMerge w:val="restart"/>
          </w:tcPr>
          <w:p w14:paraId="1647406F" w14:textId="77777777" w:rsidR="00DC7C81" w:rsidRPr="001638A9" w:rsidRDefault="00DC7C81" w:rsidP="00DC7C81">
            <w:pPr>
              <w:rPr>
                <w:rFonts w:asciiTheme="majorHAnsi" w:hAnsiTheme="majorHAnsi"/>
                <w:bCs/>
              </w:rPr>
            </w:pPr>
            <w:r w:rsidRPr="001638A9">
              <w:rPr>
                <w:rFonts w:asciiTheme="majorHAnsi" w:hAnsiTheme="majorHAnsi"/>
                <w:bCs/>
              </w:rPr>
              <w:t>Initialize a project and add five emails – reset output streams then call list phases</w:t>
            </w:r>
          </w:p>
        </w:tc>
        <w:tc>
          <w:tcPr>
            <w:tcW w:w="1489" w:type="dxa"/>
            <w:vMerge w:val="restart"/>
          </w:tcPr>
          <w:p w14:paraId="467F8F22" w14:textId="77777777" w:rsidR="00DC7C81" w:rsidRPr="001638A9" w:rsidRDefault="00DC7C81" w:rsidP="00DC7C81">
            <w:pPr>
              <w:rPr>
                <w:rFonts w:asciiTheme="majorHAnsi" w:hAnsiTheme="majorHAnsi"/>
                <w:bCs/>
              </w:rPr>
            </w:pPr>
            <w:r w:rsidRPr="001638A9">
              <w:rPr>
                <w:rFonts w:asciiTheme="majorHAnsi" w:hAnsiTheme="majorHAnsi"/>
                <w:bCs/>
              </w:rPr>
              <w:t>N/A</w:t>
            </w:r>
          </w:p>
        </w:tc>
        <w:tc>
          <w:tcPr>
            <w:tcW w:w="2202" w:type="dxa"/>
            <w:vMerge w:val="restart"/>
          </w:tcPr>
          <w:p w14:paraId="26A2D6A8" w14:textId="77777777" w:rsidR="00DC7C81" w:rsidRPr="001638A9" w:rsidRDefault="00DC7C81" w:rsidP="00DC7C81">
            <w:pPr>
              <w:pStyle w:val="ListParagraph"/>
              <w:numPr>
                <w:ilvl w:val="0"/>
                <w:numId w:val="35"/>
              </w:numPr>
              <w:rPr>
                <w:rFonts w:asciiTheme="majorHAnsi" w:hAnsiTheme="majorHAnsi"/>
                <w:bCs/>
              </w:rPr>
            </w:pPr>
            <w:r w:rsidRPr="001638A9">
              <w:rPr>
                <w:rFonts w:asciiTheme="majorHAnsi" w:hAnsiTheme="majorHAnsi"/>
                <w:bCs/>
              </w:rPr>
              <w:t>Feasibility – 5 Emails</w:t>
            </w:r>
          </w:p>
        </w:tc>
        <w:tc>
          <w:tcPr>
            <w:tcW w:w="2024" w:type="dxa"/>
            <w:shd w:val="clear" w:color="auto" w:fill="FED5D2"/>
          </w:tcPr>
          <w:p w14:paraId="5011B390" w14:textId="77777777" w:rsidR="00DC7C81" w:rsidRPr="001638A9" w:rsidRDefault="00DC7C81" w:rsidP="00DC7C81">
            <w:pPr>
              <w:rPr>
                <w:rFonts w:asciiTheme="majorHAnsi" w:hAnsiTheme="majorHAnsi"/>
                <w:bCs/>
              </w:rPr>
            </w:pPr>
            <w:r w:rsidRPr="001638A9">
              <w:rPr>
                <w:rFonts w:asciiTheme="majorHAnsi" w:hAnsiTheme="majorHAnsi"/>
                <w:bCs/>
              </w:rPr>
              <w:t>[] Empty String</w:t>
            </w:r>
          </w:p>
        </w:tc>
        <w:tc>
          <w:tcPr>
            <w:tcW w:w="1326" w:type="dxa"/>
            <w:shd w:val="clear" w:color="auto" w:fill="FED5D2"/>
          </w:tcPr>
          <w:p w14:paraId="52226E8F"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0DF83639"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FED5D2"/>
          </w:tcPr>
          <w:p w14:paraId="0644ED1F"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1D496B85" w14:textId="77777777" w:rsidR="00DC7C81" w:rsidRPr="001638A9" w:rsidRDefault="00DC7C81" w:rsidP="00DC7C81">
            <w:pPr>
              <w:rPr>
                <w:rFonts w:asciiTheme="majorHAnsi" w:hAnsiTheme="majorHAnsi"/>
                <w:bCs/>
              </w:rPr>
            </w:pPr>
            <w:r w:rsidRPr="001638A9">
              <w:rPr>
                <w:rFonts w:asciiTheme="majorHAnsi" w:hAnsiTheme="majorHAnsi"/>
                <w:bCs/>
              </w:rPr>
              <w:t>The system did not output anything – upon further investigation a bug within the function has been logged BUG304</w:t>
            </w:r>
          </w:p>
        </w:tc>
      </w:tr>
      <w:tr w:rsidR="00DC7C81" w:rsidRPr="001638A9" w14:paraId="2D7F0287" w14:textId="77777777" w:rsidTr="002F65DE">
        <w:trPr>
          <w:trHeight w:val="2230"/>
        </w:trPr>
        <w:tc>
          <w:tcPr>
            <w:tcW w:w="619" w:type="dxa"/>
            <w:vMerge/>
            <w:shd w:val="clear" w:color="auto" w:fill="EFFFEA"/>
          </w:tcPr>
          <w:p w14:paraId="59A60E58" w14:textId="77777777" w:rsidR="00DC7C81" w:rsidRPr="00AB46D2" w:rsidRDefault="00DC7C81" w:rsidP="00DC7C81">
            <w:pPr>
              <w:rPr>
                <w:rFonts w:asciiTheme="majorHAnsi" w:hAnsiTheme="majorHAnsi"/>
                <w:b/>
                <w:bCs/>
              </w:rPr>
            </w:pPr>
          </w:p>
        </w:tc>
        <w:tc>
          <w:tcPr>
            <w:tcW w:w="1111" w:type="dxa"/>
            <w:vMerge/>
          </w:tcPr>
          <w:p w14:paraId="52811B76" w14:textId="77777777" w:rsidR="00DC7C81" w:rsidRPr="001638A9" w:rsidRDefault="00DC7C81" w:rsidP="00DC7C81">
            <w:pPr>
              <w:rPr>
                <w:rFonts w:asciiTheme="majorHAnsi" w:hAnsiTheme="majorHAnsi"/>
                <w:bCs/>
              </w:rPr>
            </w:pPr>
          </w:p>
        </w:tc>
        <w:tc>
          <w:tcPr>
            <w:tcW w:w="2158" w:type="dxa"/>
            <w:vMerge/>
          </w:tcPr>
          <w:p w14:paraId="3E07615F" w14:textId="77777777" w:rsidR="00DC7C81" w:rsidRPr="001638A9" w:rsidRDefault="00DC7C81" w:rsidP="00DC7C81">
            <w:pPr>
              <w:rPr>
                <w:rFonts w:asciiTheme="majorHAnsi" w:hAnsiTheme="majorHAnsi"/>
                <w:bCs/>
              </w:rPr>
            </w:pPr>
          </w:p>
        </w:tc>
        <w:tc>
          <w:tcPr>
            <w:tcW w:w="1631" w:type="dxa"/>
            <w:vMerge/>
          </w:tcPr>
          <w:p w14:paraId="3C2F5BBE" w14:textId="77777777" w:rsidR="00DC7C81" w:rsidRPr="001638A9" w:rsidRDefault="00DC7C81" w:rsidP="00DC7C81">
            <w:pPr>
              <w:rPr>
                <w:rFonts w:asciiTheme="majorHAnsi" w:hAnsiTheme="majorHAnsi"/>
                <w:bCs/>
              </w:rPr>
            </w:pPr>
          </w:p>
        </w:tc>
        <w:tc>
          <w:tcPr>
            <w:tcW w:w="1505" w:type="dxa"/>
            <w:vMerge/>
          </w:tcPr>
          <w:p w14:paraId="7FDF66E1" w14:textId="77777777" w:rsidR="00DC7C81" w:rsidRPr="001638A9" w:rsidRDefault="00DC7C81" w:rsidP="00DC7C81">
            <w:pPr>
              <w:rPr>
                <w:rFonts w:asciiTheme="majorHAnsi" w:hAnsiTheme="majorHAnsi"/>
                <w:bCs/>
              </w:rPr>
            </w:pPr>
          </w:p>
        </w:tc>
        <w:tc>
          <w:tcPr>
            <w:tcW w:w="1627" w:type="dxa"/>
            <w:vMerge/>
          </w:tcPr>
          <w:p w14:paraId="387AC44B" w14:textId="77777777" w:rsidR="00DC7C81" w:rsidRPr="001638A9" w:rsidRDefault="00DC7C81" w:rsidP="00DC7C81">
            <w:pPr>
              <w:rPr>
                <w:rFonts w:asciiTheme="majorHAnsi" w:hAnsiTheme="majorHAnsi"/>
                <w:bCs/>
              </w:rPr>
            </w:pPr>
          </w:p>
        </w:tc>
        <w:tc>
          <w:tcPr>
            <w:tcW w:w="1489" w:type="dxa"/>
            <w:vMerge/>
          </w:tcPr>
          <w:p w14:paraId="58C94324" w14:textId="77777777" w:rsidR="00DC7C81" w:rsidRPr="001638A9" w:rsidRDefault="00DC7C81" w:rsidP="00DC7C81">
            <w:pPr>
              <w:rPr>
                <w:rFonts w:asciiTheme="majorHAnsi" w:hAnsiTheme="majorHAnsi"/>
                <w:bCs/>
              </w:rPr>
            </w:pPr>
          </w:p>
        </w:tc>
        <w:tc>
          <w:tcPr>
            <w:tcW w:w="2202" w:type="dxa"/>
            <w:vMerge/>
          </w:tcPr>
          <w:p w14:paraId="3C21AA60" w14:textId="77777777" w:rsidR="00DC7C81" w:rsidRPr="001638A9" w:rsidRDefault="00DC7C81" w:rsidP="00DC7C81">
            <w:pPr>
              <w:pStyle w:val="ListParagraph"/>
              <w:numPr>
                <w:ilvl w:val="0"/>
                <w:numId w:val="35"/>
              </w:numPr>
              <w:rPr>
                <w:rFonts w:asciiTheme="majorHAnsi" w:hAnsiTheme="majorHAnsi"/>
                <w:bCs/>
              </w:rPr>
            </w:pPr>
          </w:p>
        </w:tc>
        <w:tc>
          <w:tcPr>
            <w:tcW w:w="2024" w:type="dxa"/>
            <w:shd w:val="clear" w:color="auto" w:fill="EFFFEA"/>
          </w:tcPr>
          <w:p w14:paraId="7291E6BC" w14:textId="77777777" w:rsidR="00DC7C81" w:rsidRPr="001638A9" w:rsidRDefault="00DC7C81" w:rsidP="00DC7C81">
            <w:pPr>
              <w:rPr>
                <w:rFonts w:asciiTheme="majorHAnsi" w:hAnsiTheme="majorHAnsi"/>
                <w:bCs/>
              </w:rPr>
            </w:pPr>
            <w:r w:rsidRPr="001638A9">
              <w:rPr>
                <w:rFonts w:asciiTheme="majorHAnsi" w:hAnsiTheme="majorHAnsi"/>
                <w:bCs/>
              </w:rPr>
              <w:t>Feasibility – 5 Emails</w:t>
            </w:r>
          </w:p>
        </w:tc>
        <w:tc>
          <w:tcPr>
            <w:tcW w:w="1326" w:type="dxa"/>
            <w:shd w:val="clear" w:color="auto" w:fill="EFFFEA"/>
          </w:tcPr>
          <w:p w14:paraId="624DAD89"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590748B2" w14:textId="09B62F5D" w:rsidR="00DC7C81" w:rsidRPr="001638A9" w:rsidRDefault="00B8055A" w:rsidP="00DC7C81">
            <w:pPr>
              <w:rPr>
                <w:rFonts w:asciiTheme="majorHAnsi" w:hAnsiTheme="majorHAnsi"/>
                <w:bCs/>
              </w:rPr>
            </w:pPr>
            <w:r w:rsidRPr="001638A9">
              <w:rPr>
                <w:rFonts w:asciiTheme="majorHAnsi" w:hAnsiTheme="majorHAnsi"/>
                <w:bCs/>
              </w:rPr>
              <w:t>03/05/</w:t>
            </w:r>
            <w:r w:rsidR="00DC7C81" w:rsidRPr="001638A9">
              <w:rPr>
                <w:rFonts w:asciiTheme="majorHAnsi" w:hAnsiTheme="majorHAnsi"/>
                <w:bCs/>
              </w:rPr>
              <w:t>2018</w:t>
            </w:r>
          </w:p>
        </w:tc>
        <w:tc>
          <w:tcPr>
            <w:tcW w:w="1091" w:type="dxa"/>
            <w:shd w:val="clear" w:color="auto" w:fill="EFFFEA"/>
          </w:tcPr>
          <w:p w14:paraId="077CAC09" w14:textId="22B13E01" w:rsidR="00DC7C81" w:rsidRPr="001638A9" w:rsidRDefault="00BF2437"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54E080CD" w14:textId="77777777" w:rsidR="00DC7C81" w:rsidRPr="001638A9" w:rsidRDefault="00DC7C81" w:rsidP="00DC7C81">
            <w:pPr>
              <w:rPr>
                <w:rFonts w:asciiTheme="majorHAnsi" w:hAnsiTheme="majorHAnsi"/>
                <w:bCs/>
              </w:rPr>
            </w:pPr>
            <w:r w:rsidRPr="001638A9">
              <w:rPr>
                <w:rFonts w:asciiTheme="majorHAnsi" w:hAnsiTheme="majorHAnsi"/>
                <w:bCs/>
              </w:rPr>
              <w:t>The fixes applied to BUG 304 through CHGE305</w:t>
            </w:r>
          </w:p>
          <w:p w14:paraId="43BA26C4" w14:textId="77777777" w:rsidR="00DC7C81" w:rsidRPr="001638A9" w:rsidRDefault="00DC7C81" w:rsidP="00DC7C81">
            <w:pPr>
              <w:rPr>
                <w:rFonts w:asciiTheme="majorHAnsi" w:hAnsiTheme="majorHAnsi"/>
                <w:bCs/>
              </w:rPr>
            </w:pPr>
          </w:p>
          <w:p w14:paraId="576E156D" w14:textId="77777777" w:rsidR="00DC7C81" w:rsidRPr="001638A9" w:rsidRDefault="00DC7C81" w:rsidP="00DC7C81">
            <w:pPr>
              <w:rPr>
                <w:rFonts w:asciiTheme="majorHAnsi" w:hAnsiTheme="majorHAnsi"/>
                <w:bCs/>
              </w:rPr>
            </w:pPr>
          </w:p>
          <w:p w14:paraId="3538E9D7" w14:textId="77777777" w:rsidR="00DC7C81" w:rsidRPr="001638A9" w:rsidRDefault="00DC7C81" w:rsidP="00DC7C81">
            <w:pPr>
              <w:rPr>
                <w:rFonts w:asciiTheme="majorHAnsi" w:hAnsiTheme="majorHAnsi"/>
                <w:bCs/>
              </w:rPr>
            </w:pPr>
          </w:p>
          <w:p w14:paraId="636F9E84" w14:textId="77777777" w:rsidR="00DC7C81" w:rsidRPr="001638A9" w:rsidRDefault="00DC7C81" w:rsidP="00DC7C81">
            <w:pPr>
              <w:rPr>
                <w:rFonts w:asciiTheme="majorHAnsi" w:hAnsiTheme="majorHAnsi"/>
                <w:bCs/>
              </w:rPr>
            </w:pPr>
          </w:p>
          <w:p w14:paraId="4C211DBF" w14:textId="77777777" w:rsidR="00DC7C81" w:rsidRPr="001638A9" w:rsidRDefault="00DC7C81" w:rsidP="00DC7C81">
            <w:pPr>
              <w:rPr>
                <w:rFonts w:asciiTheme="majorHAnsi" w:hAnsiTheme="majorHAnsi"/>
                <w:bCs/>
              </w:rPr>
            </w:pPr>
          </w:p>
        </w:tc>
      </w:tr>
      <w:tr w:rsidR="00B47AEB" w:rsidRPr="001638A9" w14:paraId="69937F28" w14:textId="77777777" w:rsidTr="002F65DE">
        <w:tc>
          <w:tcPr>
            <w:tcW w:w="619" w:type="dxa"/>
            <w:vMerge w:val="restart"/>
            <w:shd w:val="clear" w:color="auto" w:fill="EFFFEA"/>
          </w:tcPr>
          <w:p w14:paraId="7C90BC39" w14:textId="77777777" w:rsidR="00B47AEB" w:rsidRPr="00AB46D2" w:rsidRDefault="00B47AEB" w:rsidP="00B47AEB">
            <w:pPr>
              <w:rPr>
                <w:rFonts w:asciiTheme="majorHAnsi" w:hAnsiTheme="majorHAnsi"/>
                <w:b/>
                <w:bCs/>
              </w:rPr>
            </w:pPr>
            <w:r w:rsidRPr="00AB46D2">
              <w:rPr>
                <w:rFonts w:asciiTheme="majorHAnsi" w:hAnsiTheme="majorHAnsi"/>
                <w:b/>
                <w:bCs/>
              </w:rPr>
              <w:t>313</w:t>
            </w:r>
          </w:p>
        </w:tc>
        <w:tc>
          <w:tcPr>
            <w:tcW w:w="1111" w:type="dxa"/>
            <w:vMerge w:val="restart"/>
          </w:tcPr>
          <w:p w14:paraId="5791C5F9" w14:textId="77777777" w:rsidR="00B47AEB" w:rsidRPr="001638A9" w:rsidRDefault="00B47AEB" w:rsidP="00B47AEB">
            <w:pPr>
              <w:rPr>
                <w:rFonts w:asciiTheme="majorHAnsi" w:hAnsiTheme="majorHAnsi"/>
                <w:bCs/>
              </w:rPr>
            </w:pPr>
            <w:r w:rsidRPr="001638A9">
              <w:rPr>
                <w:rFonts w:asciiTheme="majorHAnsi" w:hAnsiTheme="majorHAnsi"/>
                <w:bCs/>
              </w:rPr>
              <w:t>List Phase</w:t>
            </w:r>
          </w:p>
        </w:tc>
        <w:tc>
          <w:tcPr>
            <w:tcW w:w="2158" w:type="dxa"/>
            <w:vMerge w:val="restart"/>
          </w:tcPr>
          <w:p w14:paraId="0E64D79F" w14:textId="77777777" w:rsidR="00B47AEB" w:rsidRPr="001638A9" w:rsidRDefault="00B47AEB" w:rsidP="00B47AEB">
            <w:pPr>
              <w:rPr>
                <w:rFonts w:asciiTheme="majorHAnsi" w:hAnsiTheme="majorHAnsi"/>
                <w:bCs/>
              </w:rPr>
            </w:pPr>
            <w:r w:rsidRPr="001638A9">
              <w:rPr>
                <w:rFonts w:asciiTheme="majorHAnsi" w:hAnsiTheme="majorHAnsi"/>
                <w:bCs/>
              </w:rPr>
              <w:t xml:space="preserve">Creates a project and moves it through the 6 stages adding more emails to each phase as each phase passes. </w:t>
            </w:r>
            <w:proofErr w:type="spellStart"/>
            <w:r w:rsidRPr="001638A9">
              <w:rPr>
                <w:rFonts w:asciiTheme="majorHAnsi" w:hAnsiTheme="majorHAnsi"/>
                <w:bCs/>
              </w:rPr>
              <w:t>E.g</w:t>
            </w:r>
            <w:proofErr w:type="spellEnd"/>
            <w:r w:rsidRPr="001638A9">
              <w:rPr>
                <w:rFonts w:asciiTheme="majorHAnsi" w:hAnsiTheme="majorHAnsi"/>
                <w:bCs/>
              </w:rPr>
              <w:t xml:space="preserve">: </w:t>
            </w:r>
          </w:p>
          <w:p w14:paraId="4DB0B365" w14:textId="77777777" w:rsidR="00B47AEB" w:rsidRPr="001638A9" w:rsidRDefault="00B47AEB" w:rsidP="00B47AEB">
            <w:pPr>
              <w:rPr>
                <w:rFonts w:asciiTheme="majorHAnsi" w:hAnsiTheme="majorHAnsi"/>
                <w:bCs/>
              </w:rPr>
            </w:pPr>
            <w:r w:rsidRPr="001638A9">
              <w:rPr>
                <w:rFonts w:asciiTheme="majorHAnsi" w:hAnsiTheme="majorHAnsi"/>
                <w:bCs/>
              </w:rPr>
              <w:t>Feasibility - 1 Email</w:t>
            </w:r>
          </w:p>
          <w:p w14:paraId="0EDF1238" w14:textId="77777777" w:rsidR="00B47AEB" w:rsidRPr="001638A9" w:rsidRDefault="00B47AEB" w:rsidP="00B47AEB">
            <w:pPr>
              <w:rPr>
                <w:rFonts w:asciiTheme="majorHAnsi" w:hAnsiTheme="majorHAnsi"/>
                <w:bCs/>
              </w:rPr>
            </w:pPr>
            <w:r w:rsidRPr="001638A9">
              <w:rPr>
                <w:rFonts w:asciiTheme="majorHAnsi" w:hAnsiTheme="majorHAnsi"/>
                <w:bCs/>
              </w:rPr>
              <w:t>Design – 2 Emails</w:t>
            </w:r>
          </w:p>
          <w:p w14:paraId="1ECAB0BC" w14:textId="77777777" w:rsidR="00B47AEB" w:rsidRPr="001638A9" w:rsidRDefault="00B47AEB" w:rsidP="00B47AEB">
            <w:pPr>
              <w:rPr>
                <w:rFonts w:asciiTheme="majorHAnsi" w:hAnsiTheme="majorHAnsi"/>
                <w:bCs/>
              </w:rPr>
            </w:pPr>
            <w:r w:rsidRPr="001638A9">
              <w:rPr>
                <w:rFonts w:asciiTheme="majorHAnsi" w:hAnsiTheme="majorHAnsi"/>
                <w:bCs/>
              </w:rPr>
              <w:t xml:space="preserve">At feasibility stage 1 email is added and then another 2 are added at </w:t>
            </w:r>
            <w:r w:rsidRPr="001638A9">
              <w:rPr>
                <w:rFonts w:asciiTheme="majorHAnsi" w:hAnsiTheme="majorHAnsi"/>
                <w:bCs/>
              </w:rPr>
              <w:lastRenderedPageBreak/>
              <w:t>Design – total 3 – repeat for rest of stage</w:t>
            </w:r>
          </w:p>
        </w:tc>
        <w:tc>
          <w:tcPr>
            <w:tcW w:w="1631" w:type="dxa"/>
            <w:vMerge w:val="restart"/>
          </w:tcPr>
          <w:p w14:paraId="60EACD3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vMerge w:val="restart"/>
          </w:tcPr>
          <w:p w14:paraId="2ACFF500" w14:textId="62B1CF05"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06F6CD0E"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and add email </w:t>
            </w:r>
            <w:proofErr w:type="gramStart"/>
            <w:r w:rsidRPr="001638A9">
              <w:rPr>
                <w:rFonts w:asciiTheme="majorHAnsi" w:hAnsiTheme="majorHAnsi"/>
                <w:bCs/>
              </w:rPr>
              <w:t xml:space="preserve">with  </w:t>
            </w:r>
            <w:r w:rsidRPr="001638A9">
              <w:rPr>
                <w:rFonts w:asciiTheme="majorHAnsi" w:hAnsiTheme="majorHAnsi"/>
                <w:b/>
                <w:bCs/>
                <w:color w:val="FF0000"/>
              </w:rPr>
              <w:t>KSENDER</w:t>
            </w:r>
            <w:proofErr w:type="gramEnd"/>
            <w:r w:rsidRPr="001638A9">
              <w:rPr>
                <w:rFonts w:asciiTheme="majorHAnsi" w:hAnsiTheme="majorHAnsi"/>
                <w:b/>
                <w:bCs/>
                <w:color w:val="FF0000"/>
              </w:rPr>
              <w:t xml:space="preserve"> </w:t>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t xml:space="preserve"> KSUBJECT KBODY1 </w:t>
            </w:r>
          </w:p>
          <w:p w14:paraId="45255393" w14:textId="77777777" w:rsidR="00B47AEB" w:rsidRPr="001638A9" w:rsidRDefault="00B47AEB" w:rsidP="00B47AEB">
            <w:pPr>
              <w:rPr>
                <w:rFonts w:asciiTheme="majorHAnsi" w:hAnsiTheme="majorHAnsi"/>
                <w:bCs/>
              </w:rPr>
            </w:pPr>
            <w:r w:rsidRPr="001638A9">
              <w:rPr>
                <w:rFonts w:asciiTheme="majorHAnsi" w:hAnsiTheme="majorHAnsi"/>
                <w:bCs/>
              </w:rPr>
              <w:t xml:space="preserve">When iterating through the for loop  </w:t>
            </w:r>
          </w:p>
        </w:tc>
        <w:tc>
          <w:tcPr>
            <w:tcW w:w="1489" w:type="dxa"/>
            <w:vMerge w:val="restart"/>
          </w:tcPr>
          <w:p w14:paraId="4403FEC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vMerge w:val="restart"/>
          </w:tcPr>
          <w:p w14:paraId="6852D47D"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Feasibility - 1 Emails</w:t>
            </w:r>
          </w:p>
          <w:p w14:paraId="4CAEAD54"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Design – 2 Emails</w:t>
            </w:r>
          </w:p>
          <w:p w14:paraId="643C5B43"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Implementation – 3 Emails</w:t>
            </w:r>
          </w:p>
          <w:p w14:paraId="7A85FAD1"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Testing – 4 Emails</w:t>
            </w:r>
          </w:p>
          <w:p w14:paraId="00F43032"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Deployment – 5 Emails</w:t>
            </w:r>
          </w:p>
          <w:p w14:paraId="32E9A2D7"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Completed – 6 Emails</w:t>
            </w:r>
          </w:p>
          <w:p w14:paraId="4818E02F" w14:textId="77777777" w:rsidR="00B47AEB" w:rsidRPr="001638A9" w:rsidRDefault="00B47AEB" w:rsidP="00B47AEB">
            <w:pPr>
              <w:pStyle w:val="ListParagraph"/>
              <w:rPr>
                <w:rFonts w:asciiTheme="majorHAnsi" w:hAnsiTheme="majorHAnsi"/>
                <w:bCs/>
              </w:rPr>
            </w:pPr>
          </w:p>
        </w:tc>
        <w:tc>
          <w:tcPr>
            <w:tcW w:w="2024" w:type="dxa"/>
            <w:shd w:val="clear" w:color="auto" w:fill="FED5D2"/>
          </w:tcPr>
          <w:p w14:paraId="7D5D3463"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2 Emails</w:t>
            </w:r>
          </w:p>
          <w:p w14:paraId="7BAFC33B"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3 Emails</w:t>
            </w:r>
          </w:p>
          <w:p w14:paraId="20E1A5A6"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4 Emails</w:t>
            </w:r>
          </w:p>
          <w:p w14:paraId="0B9C847C"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5 Emails</w:t>
            </w:r>
          </w:p>
          <w:p w14:paraId="0E933ED9" w14:textId="77777777" w:rsidR="00B47AEB" w:rsidRPr="001638A9" w:rsidRDefault="00B47AEB" w:rsidP="00B47AEB">
            <w:pPr>
              <w:rPr>
                <w:rFonts w:asciiTheme="majorHAnsi" w:hAnsiTheme="majorHAnsi"/>
              </w:rPr>
            </w:pPr>
          </w:p>
        </w:tc>
        <w:tc>
          <w:tcPr>
            <w:tcW w:w="1326" w:type="dxa"/>
            <w:shd w:val="clear" w:color="auto" w:fill="FED5D2"/>
          </w:tcPr>
          <w:p w14:paraId="41DECE58"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B9ED2B3"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3705D081"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FED5D2"/>
          </w:tcPr>
          <w:p w14:paraId="751CB688" w14:textId="77777777" w:rsidR="00B47AEB" w:rsidRPr="001638A9" w:rsidRDefault="00B47AEB" w:rsidP="00B47AEB">
            <w:pPr>
              <w:rPr>
                <w:rFonts w:asciiTheme="majorHAnsi" w:hAnsiTheme="majorHAnsi"/>
                <w:bCs/>
              </w:rPr>
            </w:pPr>
            <w:r w:rsidRPr="001638A9">
              <w:rPr>
                <w:rFonts w:asciiTheme="majorHAnsi" w:hAnsiTheme="majorHAnsi"/>
                <w:bCs/>
              </w:rPr>
              <w:t xml:space="preserve">The test result has two issues – the first is the stages are all the same with different email counts BUG304. The second is the number of phases </w:t>
            </w:r>
            <w:proofErr w:type="gramStart"/>
            <w:r w:rsidRPr="001638A9">
              <w:rPr>
                <w:rFonts w:asciiTheme="majorHAnsi" w:hAnsiTheme="majorHAnsi"/>
                <w:bCs/>
              </w:rPr>
              <w:t>returned back</w:t>
            </w:r>
            <w:proofErr w:type="gramEnd"/>
            <w:r w:rsidRPr="001638A9">
              <w:rPr>
                <w:rFonts w:asciiTheme="majorHAnsi" w:hAnsiTheme="majorHAnsi"/>
                <w:bCs/>
              </w:rPr>
              <w:t>. The first and last stage are missing from the results BUG305</w:t>
            </w:r>
          </w:p>
        </w:tc>
      </w:tr>
      <w:tr w:rsidR="00B47AEB" w:rsidRPr="001638A9" w14:paraId="388FA96E" w14:textId="77777777" w:rsidTr="002F65DE">
        <w:tc>
          <w:tcPr>
            <w:tcW w:w="619" w:type="dxa"/>
            <w:vMerge/>
            <w:shd w:val="clear" w:color="auto" w:fill="EFFFEA"/>
          </w:tcPr>
          <w:p w14:paraId="5A821631" w14:textId="77777777" w:rsidR="00B47AEB" w:rsidRPr="001638A9" w:rsidRDefault="00B47AEB" w:rsidP="00B47AEB">
            <w:pPr>
              <w:rPr>
                <w:rFonts w:asciiTheme="majorHAnsi" w:hAnsiTheme="majorHAnsi"/>
                <w:bCs/>
              </w:rPr>
            </w:pPr>
          </w:p>
        </w:tc>
        <w:tc>
          <w:tcPr>
            <w:tcW w:w="1111" w:type="dxa"/>
            <w:vMerge/>
          </w:tcPr>
          <w:p w14:paraId="4B9A4EE2" w14:textId="77777777" w:rsidR="00B47AEB" w:rsidRPr="001638A9" w:rsidRDefault="00B47AEB" w:rsidP="00B47AEB">
            <w:pPr>
              <w:rPr>
                <w:rFonts w:asciiTheme="majorHAnsi" w:hAnsiTheme="majorHAnsi"/>
                <w:bCs/>
              </w:rPr>
            </w:pPr>
          </w:p>
        </w:tc>
        <w:tc>
          <w:tcPr>
            <w:tcW w:w="2158" w:type="dxa"/>
            <w:vMerge/>
          </w:tcPr>
          <w:p w14:paraId="79D12251" w14:textId="77777777" w:rsidR="00B47AEB" w:rsidRPr="001638A9" w:rsidRDefault="00B47AEB" w:rsidP="00B47AEB">
            <w:pPr>
              <w:rPr>
                <w:rFonts w:asciiTheme="majorHAnsi" w:hAnsiTheme="majorHAnsi"/>
                <w:bCs/>
              </w:rPr>
            </w:pPr>
          </w:p>
        </w:tc>
        <w:tc>
          <w:tcPr>
            <w:tcW w:w="1631" w:type="dxa"/>
            <w:vMerge/>
          </w:tcPr>
          <w:p w14:paraId="671E850B" w14:textId="77777777" w:rsidR="00B47AEB" w:rsidRPr="001638A9" w:rsidRDefault="00B47AEB" w:rsidP="00B47AEB">
            <w:pPr>
              <w:rPr>
                <w:rFonts w:asciiTheme="majorHAnsi" w:hAnsiTheme="majorHAnsi"/>
                <w:bCs/>
              </w:rPr>
            </w:pPr>
          </w:p>
        </w:tc>
        <w:tc>
          <w:tcPr>
            <w:tcW w:w="1505" w:type="dxa"/>
            <w:vMerge/>
          </w:tcPr>
          <w:p w14:paraId="18E2EE82" w14:textId="77777777" w:rsidR="00B47AEB" w:rsidRPr="001638A9" w:rsidRDefault="00B47AEB" w:rsidP="00B47AEB">
            <w:pPr>
              <w:rPr>
                <w:rFonts w:asciiTheme="majorHAnsi" w:hAnsiTheme="majorHAnsi"/>
                <w:bCs/>
              </w:rPr>
            </w:pPr>
          </w:p>
        </w:tc>
        <w:tc>
          <w:tcPr>
            <w:tcW w:w="1627" w:type="dxa"/>
            <w:vMerge/>
          </w:tcPr>
          <w:p w14:paraId="54E4C033" w14:textId="77777777" w:rsidR="00B47AEB" w:rsidRPr="001638A9" w:rsidRDefault="00B47AEB" w:rsidP="00B47AEB">
            <w:pPr>
              <w:rPr>
                <w:rFonts w:asciiTheme="majorHAnsi" w:hAnsiTheme="majorHAnsi"/>
                <w:bCs/>
              </w:rPr>
            </w:pPr>
          </w:p>
        </w:tc>
        <w:tc>
          <w:tcPr>
            <w:tcW w:w="1489" w:type="dxa"/>
            <w:vMerge/>
          </w:tcPr>
          <w:p w14:paraId="66AE4F99" w14:textId="77777777" w:rsidR="00B47AEB" w:rsidRPr="001638A9" w:rsidRDefault="00B47AEB" w:rsidP="00B47AEB">
            <w:pPr>
              <w:rPr>
                <w:rFonts w:asciiTheme="majorHAnsi" w:hAnsiTheme="majorHAnsi"/>
                <w:bCs/>
              </w:rPr>
            </w:pPr>
          </w:p>
        </w:tc>
        <w:tc>
          <w:tcPr>
            <w:tcW w:w="2202" w:type="dxa"/>
            <w:vMerge/>
          </w:tcPr>
          <w:p w14:paraId="48309013" w14:textId="77777777" w:rsidR="00B47AEB" w:rsidRPr="001638A9" w:rsidRDefault="00B47AEB" w:rsidP="00B47AEB">
            <w:pPr>
              <w:pStyle w:val="ListParagraph"/>
              <w:numPr>
                <w:ilvl w:val="0"/>
                <w:numId w:val="36"/>
              </w:numPr>
              <w:rPr>
                <w:rFonts w:asciiTheme="majorHAnsi" w:hAnsiTheme="majorHAnsi"/>
                <w:bCs/>
              </w:rPr>
            </w:pPr>
          </w:p>
        </w:tc>
        <w:tc>
          <w:tcPr>
            <w:tcW w:w="2024" w:type="dxa"/>
            <w:shd w:val="clear" w:color="auto" w:fill="EFFFEA"/>
          </w:tcPr>
          <w:p w14:paraId="0A140D89" w14:textId="77777777" w:rsidR="00B47AEB" w:rsidRPr="001638A9" w:rsidRDefault="00B47AEB" w:rsidP="00B47AEB">
            <w:pPr>
              <w:rPr>
                <w:rFonts w:asciiTheme="majorHAnsi" w:hAnsiTheme="majorHAnsi"/>
              </w:rPr>
            </w:pPr>
            <w:r w:rsidRPr="001638A9">
              <w:rPr>
                <w:rFonts w:asciiTheme="majorHAnsi" w:hAnsiTheme="majorHAnsi"/>
              </w:rPr>
              <w:t>Expected output – not included because lengthy</w:t>
            </w:r>
          </w:p>
        </w:tc>
        <w:tc>
          <w:tcPr>
            <w:tcW w:w="1326" w:type="dxa"/>
            <w:shd w:val="clear" w:color="auto" w:fill="EFFFEA"/>
          </w:tcPr>
          <w:p w14:paraId="3E57F213"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EEE8A4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03CD683"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28FE22F4" w14:textId="77777777" w:rsidR="00B47AEB" w:rsidRPr="001638A9" w:rsidRDefault="00B47AEB" w:rsidP="00B47AEB">
            <w:pPr>
              <w:rPr>
                <w:rFonts w:asciiTheme="majorHAnsi" w:hAnsiTheme="majorHAnsi"/>
                <w:bCs/>
              </w:rPr>
            </w:pPr>
            <w:r w:rsidRPr="001638A9">
              <w:rPr>
                <w:rFonts w:asciiTheme="majorHAnsi" w:hAnsiTheme="majorHAnsi"/>
                <w:bCs/>
              </w:rPr>
              <w:t>After the issues were resolved in BUGS 304 and 305 the system now produces the correct result when calling this function.</w:t>
            </w:r>
          </w:p>
        </w:tc>
      </w:tr>
      <w:tr w:rsidR="00B47AEB" w:rsidRPr="001638A9" w14:paraId="26E0A7E1" w14:textId="77777777" w:rsidTr="002F65DE">
        <w:trPr>
          <w:trHeight w:val="1555"/>
        </w:trPr>
        <w:tc>
          <w:tcPr>
            <w:tcW w:w="619" w:type="dxa"/>
            <w:shd w:val="clear" w:color="auto" w:fill="EFFFEA"/>
          </w:tcPr>
          <w:p w14:paraId="7A63C30A" w14:textId="77777777" w:rsidR="00B47AEB" w:rsidRPr="00AB46D2" w:rsidRDefault="00B47AEB" w:rsidP="00B47AEB">
            <w:pPr>
              <w:rPr>
                <w:rFonts w:asciiTheme="majorHAnsi" w:hAnsiTheme="majorHAnsi"/>
                <w:b/>
                <w:bCs/>
              </w:rPr>
            </w:pPr>
            <w:r w:rsidRPr="00AB46D2">
              <w:rPr>
                <w:rFonts w:asciiTheme="majorHAnsi" w:hAnsiTheme="majorHAnsi"/>
                <w:b/>
                <w:bCs/>
              </w:rPr>
              <w:t>314</w:t>
            </w:r>
          </w:p>
        </w:tc>
        <w:tc>
          <w:tcPr>
            <w:tcW w:w="1111" w:type="dxa"/>
          </w:tcPr>
          <w:p w14:paraId="603E4DEB" w14:textId="77777777" w:rsidR="00B47AEB" w:rsidRPr="001638A9" w:rsidRDefault="00B47AEB" w:rsidP="00B47AEB">
            <w:pPr>
              <w:rPr>
                <w:rFonts w:asciiTheme="majorHAnsi" w:hAnsiTheme="majorHAnsi"/>
                <w:bCs/>
              </w:rPr>
            </w:pPr>
            <w:r w:rsidRPr="001638A9">
              <w:rPr>
                <w:rFonts w:asciiTheme="majorHAnsi" w:hAnsiTheme="majorHAnsi"/>
                <w:bCs/>
              </w:rPr>
              <w:t>List Contacts</w:t>
            </w:r>
          </w:p>
        </w:tc>
        <w:tc>
          <w:tcPr>
            <w:tcW w:w="2158" w:type="dxa"/>
          </w:tcPr>
          <w:p w14:paraId="514010CE" w14:textId="77777777" w:rsidR="00B47AEB" w:rsidRPr="001638A9" w:rsidRDefault="00B47AEB" w:rsidP="00B47AEB">
            <w:pPr>
              <w:rPr>
                <w:rFonts w:asciiTheme="majorHAnsi" w:hAnsiTheme="majorHAnsi"/>
                <w:bCs/>
              </w:rPr>
            </w:pPr>
            <w:r w:rsidRPr="001638A9">
              <w:rPr>
                <w:rFonts w:asciiTheme="majorHAnsi" w:hAnsiTheme="majorHAnsi"/>
                <w:bCs/>
              </w:rPr>
              <w:t>Tests the function returns the correct number of contacts added to project</w:t>
            </w:r>
          </w:p>
        </w:tc>
        <w:tc>
          <w:tcPr>
            <w:tcW w:w="1631" w:type="dxa"/>
          </w:tcPr>
          <w:p w14:paraId="21D17FE9"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7D24D5A6" w14:textId="3570CE11"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tcPr>
          <w:p w14:paraId="09253080"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adding </w:t>
            </w:r>
            <w:proofErr w:type="gramStart"/>
            <w:r w:rsidRPr="001638A9">
              <w:rPr>
                <w:rFonts w:asciiTheme="majorHAnsi" w:hAnsiTheme="majorHAnsi"/>
                <w:bCs/>
              </w:rPr>
              <w:t xml:space="preserve">contacts  </w:t>
            </w:r>
            <w:r w:rsidRPr="001638A9">
              <w:rPr>
                <w:rFonts w:asciiTheme="majorHAnsi" w:hAnsiTheme="majorHAnsi"/>
                <w:b/>
                <w:bCs/>
                <w:color w:val="FF0000"/>
              </w:rPr>
              <w:t>KCONTACT</w:t>
            </w:r>
            <w:proofErr w:type="gramEnd"/>
            <w:r w:rsidRPr="001638A9">
              <w:rPr>
                <w:rFonts w:asciiTheme="majorHAnsi" w:hAnsiTheme="majorHAnsi"/>
                <w:b/>
                <w:bCs/>
                <w:color w:val="FF0000"/>
              </w:rPr>
              <w:t>1</w:t>
            </w:r>
            <w:r w:rsidRPr="001638A9">
              <w:rPr>
                <w:rFonts w:asciiTheme="majorHAnsi" w:hAnsiTheme="majorHAnsi"/>
                <w:b/>
                <w:bCs/>
                <w:color w:val="FF0000"/>
              </w:rPr>
              <w:br/>
              <w:t>kCONTACT2</w:t>
            </w:r>
            <w:r w:rsidRPr="001638A9">
              <w:rPr>
                <w:rFonts w:asciiTheme="majorHAnsi" w:hAnsiTheme="majorHAnsi"/>
                <w:b/>
                <w:bCs/>
                <w:color w:val="FF0000"/>
              </w:rPr>
              <w:br/>
              <w:t xml:space="preserve">kCONTACT3 </w:t>
            </w:r>
          </w:p>
          <w:p w14:paraId="72C26741" w14:textId="77777777" w:rsidR="00B47AEB" w:rsidRPr="001638A9" w:rsidRDefault="00B47AEB" w:rsidP="00B47AEB">
            <w:pPr>
              <w:rPr>
                <w:rFonts w:asciiTheme="majorHAnsi" w:hAnsiTheme="majorHAnsi"/>
                <w:bCs/>
              </w:rPr>
            </w:pPr>
          </w:p>
        </w:tc>
        <w:tc>
          <w:tcPr>
            <w:tcW w:w="1489" w:type="dxa"/>
          </w:tcPr>
          <w:p w14:paraId="270010C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88FF543"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KCONTACT1</w:t>
            </w:r>
          </w:p>
          <w:p w14:paraId="55C0DECF"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KCONTACT2</w:t>
            </w:r>
          </w:p>
          <w:p w14:paraId="63309260"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KCONTACT3</w:t>
            </w:r>
          </w:p>
        </w:tc>
        <w:tc>
          <w:tcPr>
            <w:tcW w:w="2024" w:type="dxa"/>
            <w:shd w:val="clear" w:color="auto" w:fill="EFFFEA"/>
          </w:tcPr>
          <w:p w14:paraId="596C4B49"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KCONTACT1</w:t>
            </w:r>
          </w:p>
          <w:p w14:paraId="2A91044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KCONTACT2</w:t>
            </w:r>
          </w:p>
          <w:p w14:paraId="185D68E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KCONTACT3</w:t>
            </w:r>
          </w:p>
        </w:tc>
        <w:tc>
          <w:tcPr>
            <w:tcW w:w="1326" w:type="dxa"/>
            <w:shd w:val="clear" w:color="auto" w:fill="EFFFEA"/>
          </w:tcPr>
          <w:p w14:paraId="528DB18B"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20E0FC9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7247C1B6" w14:textId="785B00B9"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5DF698A" w14:textId="77777777" w:rsidR="00B47AEB" w:rsidRPr="001638A9" w:rsidRDefault="00B47AEB" w:rsidP="00B47AEB">
            <w:pPr>
              <w:rPr>
                <w:rFonts w:asciiTheme="majorHAnsi" w:hAnsiTheme="majorHAnsi"/>
                <w:bCs/>
              </w:rPr>
            </w:pPr>
            <w:r w:rsidRPr="001638A9">
              <w:rPr>
                <w:rFonts w:asciiTheme="majorHAnsi" w:hAnsiTheme="majorHAnsi"/>
                <w:bCs/>
              </w:rPr>
              <w:t xml:space="preserve">Note Constants used in these tests can be found above this table </w:t>
            </w:r>
            <w:proofErr w:type="gramStart"/>
            <w:r w:rsidRPr="001638A9">
              <w:rPr>
                <w:rFonts w:asciiTheme="majorHAnsi" w:hAnsiTheme="majorHAnsi"/>
                <w:bCs/>
              </w:rPr>
              <w:t>and also</w:t>
            </w:r>
            <w:proofErr w:type="gramEnd"/>
            <w:r w:rsidRPr="001638A9">
              <w:rPr>
                <w:rFonts w:asciiTheme="majorHAnsi" w:hAnsiTheme="majorHAnsi"/>
                <w:bCs/>
              </w:rPr>
              <w:t xml:space="preserve"> in the Junit test at the top of the code.</w:t>
            </w:r>
          </w:p>
        </w:tc>
      </w:tr>
      <w:tr w:rsidR="00B47AEB" w:rsidRPr="001638A9" w14:paraId="34D4FBAA" w14:textId="77777777" w:rsidTr="002F65DE">
        <w:trPr>
          <w:trHeight w:val="1555"/>
        </w:trPr>
        <w:tc>
          <w:tcPr>
            <w:tcW w:w="619" w:type="dxa"/>
            <w:vMerge w:val="restart"/>
            <w:shd w:val="clear" w:color="auto" w:fill="EFFFEA"/>
          </w:tcPr>
          <w:p w14:paraId="139526ED" w14:textId="77777777" w:rsidR="00B47AEB" w:rsidRPr="00AB46D2" w:rsidRDefault="00B47AEB" w:rsidP="00B47AEB">
            <w:pPr>
              <w:rPr>
                <w:rFonts w:asciiTheme="majorHAnsi" w:hAnsiTheme="majorHAnsi"/>
                <w:b/>
                <w:bCs/>
              </w:rPr>
            </w:pPr>
            <w:r w:rsidRPr="00AB46D2">
              <w:rPr>
                <w:rFonts w:asciiTheme="majorHAnsi" w:hAnsiTheme="majorHAnsi"/>
                <w:b/>
                <w:bCs/>
              </w:rPr>
              <w:t>315</w:t>
            </w:r>
          </w:p>
        </w:tc>
        <w:tc>
          <w:tcPr>
            <w:tcW w:w="1111" w:type="dxa"/>
            <w:vMerge w:val="restart"/>
          </w:tcPr>
          <w:p w14:paraId="5C0310D0" w14:textId="77777777" w:rsidR="00B47AEB" w:rsidRPr="001638A9" w:rsidRDefault="00B47AEB" w:rsidP="00B47AEB">
            <w:pPr>
              <w:rPr>
                <w:rFonts w:asciiTheme="majorHAnsi" w:hAnsiTheme="majorHAnsi"/>
                <w:bCs/>
              </w:rPr>
            </w:pPr>
            <w:r w:rsidRPr="001638A9">
              <w:rPr>
                <w:rFonts w:asciiTheme="majorHAnsi" w:hAnsiTheme="majorHAnsi"/>
                <w:bCs/>
              </w:rPr>
              <w:t>Add Email</w:t>
            </w:r>
          </w:p>
        </w:tc>
        <w:tc>
          <w:tcPr>
            <w:tcW w:w="2158" w:type="dxa"/>
            <w:vMerge w:val="restart"/>
          </w:tcPr>
          <w:p w14:paraId="7CA8D6AC" w14:textId="77777777" w:rsidR="00B47AEB" w:rsidRPr="001638A9" w:rsidRDefault="00B47AEB" w:rsidP="00B47AEB">
            <w:pPr>
              <w:rPr>
                <w:rFonts w:asciiTheme="majorHAnsi" w:hAnsiTheme="majorHAnsi"/>
                <w:bCs/>
              </w:rPr>
            </w:pPr>
            <w:r w:rsidRPr="001638A9">
              <w:rPr>
                <w:rFonts w:asciiTheme="majorHAnsi" w:hAnsiTheme="majorHAnsi"/>
                <w:bCs/>
              </w:rPr>
              <w:t>Tests the function provides the correct prompts to the user in a normal scenario</w:t>
            </w:r>
          </w:p>
        </w:tc>
        <w:tc>
          <w:tcPr>
            <w:tcW w:w="1631" w:type="dxa"/>
            <w:vMerge w:val="restart"/>
          </w:tcPr>
          <w:p w14:paraId="74407FE3" w14:textId="77777777" w:rsidR="00B47AEB" w:rsidRPr="001638A9" w:rsidRDefault="00B47AEB" w:rsidP="00B47AEB">
            <w:pPr>
              <w:rPr>
                <w:rFonts w:asciiTheme="majorHAnsi" w:hAnsiTheme="majorHAnsi"/>
                <w:bCs/>
              </w:rPr>
            </w:pPr>
            <w:r w:rsidRPr="001638A9">
              <w:rPr>
                <w:rFonts w:asciiTheme="majorHAnsi" w:hAnsiTheme="majorHAnsi"/>
                <w:bCs/>
              </w:rPr>
              <w:t>Class Description</w:t>
            </w:r>
          </w:p>
        </w:tc>
        <w:tc>
          <w:tcPr>
            <w:tcW w:w="1505" w:type="dxa"/>
            <w:vMerge w:val="restart"/>
          </w:tcPr>
          <w:p w14:paraId="69772DF5" w14:textId="244BCF4F" w:rsidR="00B47AEB" w:rsidRPr="001638A9" w:rsidRDefault="00FF1F7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1C2B1202" w14:textId="77777777" w:rsidR="00B47AEB" w:rsidRPr="001638A9" w:rsidRDefault="00B47AEB" w:rsidP="00B47AEB">
            <w:pPr>
              <w:rPr>
                <w:rFonts w:asciiTheme="majorHAnsi" w:hAnsiTheme="majorHAnsi"/>
                <w:bCs/>
              </w:rPr>
            </w:pPr>
            <w:r w:rsidRPr="001638A9">
              <w:rPr>
                <w:rFonts w:asciiTheme="majorHAnsi" w:hAnsiTheme="majorHAnsi"/>
                <w:bCs/>
              </w:rPr>
              <w:t xml:space="preserve">Initialize a project and with title </w:t>
            </w:r>
            <w:r w:rsidRPr="001638A9">
              <w:rPr>
                <w:rFonts w:asciiTheme="majorHAnsi" w:hAnsiTheme="majorHAnsi"/>
                <w:b/>
                <w:bCs/>
                <w:color w:val="FF0000"/>
              </w:rPr>
              <w:t>kPTITLE1</w:t>
            </w:r>
            <w:r w:rsidRPr="001638A9">
              <w:rPr>
                <w:rFonts w:asciiTheme="majorHAnsi" w:hAnsiTheme="majorHAnsi"/>
                <w:bCs/>
              </w:rPr>
              <w:t xml:space="preserve"> </w:t>
            </w:r>
          </w:p>
        </w:tc>
        <w:tc>
          <w:tcPr>
            <w:tcW w:w="1489" w:type="dxa"/>
            <w:vMerge w:val="restart"/>
          </w:tcPr>
          <w:p w14:paraId="3B5E8FD3" w14:textId="77777777" w:rsidR="00B47AEB" w:rsidRPr="001638A9" w:rsidRDefault="00B47AEB" w:rsidP="00B47AEB">
            <w:pPr>
              <w:rPr>
                <w:rFonts w:asciiTheme="majorHAnsi" w:hAnsiTheme="majorHAnsi"/>
                <w:bCs/>
              </w:rPr>
            </w:pP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br/>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br/>
              <w:t>kSUBJECT1</w:t>
            </w:r>
            <w:r w:rsidRPr="001638A9">
              <w:rPr>
                <w:rFonts w:asciiTheme="majorHAnsi" w:hAnsiTheme="majorHAnsi"/>
                <w:b/>
                <w:bCs/>
                <w:color w:val="FF0000"/>
              </w:rPr>
              <w:br/>
              <w:t>kBODY1</w:t>
            </w:r>
          </w:p>
        </w:tc>
        <w:tc>
          <w:tcPr>
            <w:tcW w:w="2202" w:type="dxa"/>
          </w:tcPr>
          <w:p w14:paraId="35C054DD"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from?</w:t>
            </w:r>
          </w:p>
          <w:p w14:paraId="2E847981"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to?</w:t>
            </w:r>
          </w:p>
          <w:p w14:paraId="2B360DD3" w14:textId="77777777" w:rsidR="00B47AEB" w:rsidRPr="001638A9" w:rsidRDefault="00B47AEB" w:rsidP="00B47AEB">
            <w:pPr>
              <w:rPr>
                <w:rFonts w:asciiTheme="majorHAnsi" w:hAnsiTheme="majorHAnsi"/>
                <w:bCs/>
              </w:rPr>
            </w:pPr>
            <w:r w:rsidRPr="001638A9">
              <w:rPr>
                <w:rFonts w:asciiTheme="majorHAnsi" w:hAnsiTheme="majorHAnsi"/>
                <w:bCs/>
              </w:rPr>
              <w:t>What is the Subject?</w:t>
            </w:r>
          </w:p>
          <w:p w14:paraId="53BD27D3" w14:textId="77777777" w:rsidR="00B47AEB" w:rsidRPr="001638A9" w:rsidRDefault="00B47AEB" w:rsidP="00B47AEB">
            <w:pPr>
              <w:rPr>
                <w:rFonts w:asciiTheme="majorHAnsi" w:hAnsiTheme="majorHAnsi"/>
                <w:bCs/>
              </w:rPr>
            </w:pPr>
            <w:r w:rsidRPr="001638A9">
              <w:rPr>
                <w:rFonts w:asciiTheme="majorHAnsi" w:hAnsiTheme="majorHAnsi"/>
                <w:bCs/>
              </w:rPr>
              <w:t>What is the Message?</w:t>
            </w:r>
          </w:p>
          <w:p w14:paraId="1AADB122"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Email added to </w:t>
            </w:r>
            <w:r w:rsidRPr="001638A9">
              <w:rPr>
                <w:rFonts w:asciiTheme="majorHAnsi" w:hAnsiTheme="majorHAnsi"/>
                <w:b/>
                <w:bCs/>
                <w:color w:val="FF0000"/>
              </w:rPr>
              <w:t>kPTITLE1</w:t>
            </w:r>
          </w:p>
        </w:tc>
        <w:tc>
          <w:tcPr>
            <w:tcW w:w="2024" w:type="dxa"/>
            <w:shd w:val="clear" w:color="auto" w:fill="FED5D2"/>
          </w:tcPr>
          <w:p w14:paraId="147112E9"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Correct question flow but the system prompt [Email added to </w:t>
            </w:r>
            <w:r w:rsidRPr="001638A9">
              <w:rPr>
                <w:rFonts w:asciiTheme="majorHAnsi" w:hAnsiTheme="majorHAnsi"/>
                <w:b/>
                <w:bCs/>
                <w:color w:val="FF0000"/>
              </w:rPr>
              <w:t>kPTITLE1</w:t>
            </w:r>
            <w:r w:rsidRPr="001638A9">
              <w:rPr>
                <w:rFonts w:asciiTheme="majorHAnsi" w:hAnsiTheme="majorHAnsi"/>
                <w:bCs/>
              </w:rPr>
              <w:t xml:space="preserve"> [Feasibility]] was not expected</w:t>
            </w:r>
          </w:p>
        </w:tc>
        <w:tc>
          <w:tcPr>
            <w:tcW w:w="1326" w:type="dxa"/>
            <w:shd w:val="clear" w:color="auto" w:fill="FED5D2"/>
          </w:tcPr>
          <w:p w14:paraId="50EF38E7"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0466E1F8" w14:textId="329D39BB" w:rsidR="00B47AEB" w:rsidRPr="001638A9" w:rsidRDefault="009C00FB" w:rsidP="00B47AEB">
            <w:pPr>
              <w:rPr>
                <w:rFonts w:asciiTheme="majorHAnsi" w:hAnsiTheme="majorHAnsi"/>
                <w:bCs/>
              </w:rPr>
            </w:pPr>
            <w:r w:rsidRPr="001638A9">
              <w:rPr>
                <w:rFonts w:asciiTheme="majorHAnsi" w:hAnsiTheme="majorHAnsi"/>
                <w:bCs/>
              </w:rPr>
              <w:t>03/05/</w:t>
            </w:r>
            <w:r w:rsidR="00B47AEB" w:rsidRPr="001638A9">
              <w:rPr>
                <w:rFonts w:asciiTheme="majorHAnsi" w:hAnsiTheme="majorHAnsi"/>
                <w:bCs/>
              </w:rPr>
              <w:t>2018</w:t>
            </w:r>
          </w:p>
        </w:tc>
        <w:tc>
          <w:tcPr>
            <w:tcW w:w="1091" w:type="dxa"/>
            <w:shd w:val="clear" w:color="auto" w:fill="FED5D2"/>
          </w:tcPr>
          <w:p w14:paraId="79F797B8"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2A8469A0" w14:textId="77777777" w:rsidR="00B47AEB" w:rsidRPr="001638A9" w:rsidRDefault="00B47AEB" w:rsidP="00B47AEB">
            <w:pPr>
              <w:rPr>
                <w:rFonts w:asciiTheme="majorHAnsi" w:hAnsiTheme="majorHAnsi"/>
                <w:bCs/>
              </w:rPr>
            </w:pPr>
            <w:r w:rsidRPr="001638A9">
              <w:rPr>
                <w:rFonts w:asciiTheme="majorHAnsi" w:hAnsiTheme="majorHAnsi"/>
                <w:bCs/>
              </w:rPr>
              <w:t xml:space="preserve">The test needs expected output needs editing to include the current phase – The test was </w:t>
            </w:r>
            <w:proofErr w:type="gramStart"/>
            <w:r w:rsidRPr="001638A9">
              <w:rPr>
                <w:rFonts w:asciiTheme="majorHAnsi" w:hAnsiTheme="majorHAnsi"/>
                <w:bCs/>
              </w:rPr>
              <w:t>did</w:t>
            </w:r>
            <w:proofErr w:type="gramEnd"/>
            <w:r w:rsidRPr="001638A9">
              <w:rPr>
                <w:rFonts w:asciiTheme="majorHAnsi" w:hAnsiTheme="majorHAnsi"/>
                <w:bCs/>
              </w:rPr>
              <w:t xml:space="preserve"> not anticipate this.</w:t>
            </w:r>
          </w:p>
        </w:tc>
      </w:tr>
      <w:tr w:rsidR="00B47AEB" w:rsidRPr="001638A9" w14:paraId="193EC745" w14:textId="77777777" w:rsidTr="002F65DE">
        <w:trPr>
          <w:trHeight w:val="1555"/>
        </w:trPr>
        <w:tc>
          <w:tcPr>
            <w:tcW w:w="619" w:type="dxa"/>
            <w:vMerge/>
            <w:shd w:val="clear" w:color="auto" w:fill="EFFFEA"/>
          </w:tcPr>
          <w:p w14:paraId="69C768BF" w14:textId="77777777" w:rsidR="00B47AEB" w:rsidRPr="001638A9" w:rsidRDefault="00B47AEB" w:rsidP="00B47AEB">
            <w:pPr>
              <w:rPr>
                <w:rFonts w:asciiTheme="majorHAnsi" w:hAnsiTheme="majorHAnsi"/>
                <w:bCs/>
              </w:rPr>
            </w:pPr>
          </w:p>
        </w:tc>
        <w:tc>
          <w:tcPr>
            <w:tcW w:w="1111" w:type="dxa"/>
            <w:vMerge/>
          </w:tcPr>
          <w:p w14:paraId="220A45E0" w14:textId="77777777" w:rsidR="00B47AEB" w:rsidRPr="001638A9" w:rsidRDefault="00B47AEB" w:rsidP="00B47AEB">
            <w:pPr>
              <w:rPr>
                <w:rFonts w:asciiTheme="majorHAnsi" w:hAnsiTheme="majorHAnsi"/>
                <w:bCs/>
              </w:rPr>
            </w:pPr>
          </w:p>
        </w:tc>
        <w:tc>
          <w:tcPr>
            <w:tcW w:w="2158" w:type="dxa"/>
            <w:vMerge/>
          </w:tcPr>
          <w:p w14:paraId="7F2757B8" w14:textId="77777777" w:rsidR="00B47AEB" w:rsidRPr="001638A9" w:rsidRDefault="00B47AEB" w:rsidP="00B47AEB">
            <w:pPr>
              <w:rPr>
                <w:rFonts w:asciiTheme="majorHAnsi" w:hAnsiTheme="majorHAnsi"/>
                <w:bCs/>
              </w:rPr>
            </w:pPr>
          </w:p>
        </w:tc>
        <w:tc>
          <w:tcPr>
            <w:tcW w:w="1631" w:type="dxa"/>
            <w:vMerge/>
          </w:tcPr>
          <w:p w14:paraId="235D3AA3" w14:textId="77777777" w:rsidR="00B47AEB" w:rsidRPr="001638A9" w:rsidRDefault="00B47AEB" w:rsidP="00B47AEB">
            <w:pPr>
              <w:rPr>
                <w:rFonts w:asciiTheme="majorHAnsi" w:hAnsiTheme="majorHAnsi"/>
                <w:bCs/>
              </w:rPr>
            </w:pPr>
          </w:p>
        </w:tc>
        <w:tc>
          <w:tcPr>
            <w:tcW w:w="1505" w:type="dxa"/>
            <w:vMerge/>
          </w:tcPr>
          <w:p w14:paraId="4A9F3E61" w14:textId="77777777" w:rsidR="00B47AEB" w:rsidRPr="001638A9" w:rsidRDefault="00B47AEB" w:rsidP="00B47AEB">
            <w:pPr>
              <w:rPr>
                <w:rFonts w:asciiTheme="majorHAnsi" w:hAnsiTheme="majorHAnsi"/>
                <w:bCs/>
              </w:rPr>
            </w:pPr>
          </w:p>
        </w:tc>
        <w:tc>
          <w:tcPr>
            <w:tcW w:w="1627" w:type="dxa"/>
            <w:vMerge/>
          </w:tcPr>
          <w:p w14:paraId="5A28EDCC" w14:textId="77777777" w:rsidR="00B47AEB" w:rsidRPr="001638A9" w:rsidRDefault="00B47AEB" w:rsidP="00B47AEB">
            <w:pPr>
              <w:rPr>
                <w:rFonts w:asciiTheme="majorHAnsi" w:hAnsiTheme="majorHAnsi"/>
                <w:bCs/>
              </w:rPr>
            </w:pPr>
          </w:p>
        </w:tc>
        <w:tc>
          <w:tcPr>
            <w:tcW w:w="1489" w:type="dxa"/>
            <w:vMerge/>
          </w:tcPr>
          <w:p w14:paraId="6F378DCA" w14:textId="77777777" w:rsidR="00B47AEB" w:rsidRPr="001638A9" w:rsidRDefault="00B47AEB" w:rsidP="00B47AEB">
            <w:pPr>
              <w:rPr>
                <w:rFonts w:asciiTheme="majorHAnsi" w:hAnsiTheme="majorHAnsi"/>
                <w:b/>
                <w:bCs/>
                <w:color w:val="FF0000"/>
              </w:rPr>
            </w:pPr>
          </w:p>
        </w:tc>
        <w:tc>
          <w:tcPr>
            <w:tcW w:w="2202" w:type="dxa"/>
          </w:tcPr>
          <w:p w14:paraId="414760B0" w14:textId="77777777" w:rsidR="00B47AEB" w:rsidRPr="001638A9" w:rsidRDefault="00B47AEB" w:rsidP="00B47AEB">
            <w:pPr>
              <w:rPr>
                <w:rFonts w:asciiTheme="majorHAnsi" w:hAnsiTheme="majorHAnsi"/>
                <w:bCs/>
              </w:rPr>
            </w:pPr>
            <w:r w:rsidRPr="001638A9">
              <w:rPr>
                <w:rFonts w:asciiTheme="majorHAnsi" w:hAnsiTheme="majorHAnsi"/>
                <w:bCs/>
              </w:rPr>
              <w:t xml:space="preserve">Same as above but </w:t>
            </w:r>
            <w:r w:rsidRPr="001638A9">
              <w:rPr>
                <w:rFonts w:asciiTheme="majorHAnsi" w:hAnsiTheme="majorHAnsi"/>
                <w:bCs/>
              </w:rPr>
              <w:br/>
              <w:t xml:space="preserve">[Email added to </w:t>
            </w:r>
            <w:r w:rsidRPr="001638A9">
              <w:rPr>
                <w:rFonts w:asciiTheme="majorHAnsi" w:hAnsiTheme="majorHAnsi"/>
                <w:b/>
                <w:bCs/>
                <w:color w:val="FF0000"/>
              </w:rPr>
              <w:t xml:space="preserve">kPTITLE1 </w:t>
            </w:r>
            <w:r w:rsidRPr="001638A9">
              <w:rPr>
                <w:rFonts w:asciiTheme="majorHAnsi" w:hAnsiTheme="majorHAnsi"/>
                <w:bCs/>
              </w:rPr>
              <w:t>[Feasibility]]</w:t>
            </w:r>
          </w:p>
        </w:tc>
        <w:tc>
          <w:tcPr>
            <w:tcW w:w="2024" w:type="dxa"/>
            <w:shd w:val="clear" w:color="auto" w:fill="EFFFEA"/>
          </w:tcPr>
          <w:p w14:paraId="6A5525C3" w14:textId="77777777" w:rsidR="00B47AEB" w:rsidRPr="001638A9" w:rsidRDefault="00B47AEB" w:rsidP="00B47AEB">
            <w:pPr>
              <w:rPr>
                <w:rFonts w:asciiTheme="majorHAnsi" w:hAnsiTheme="majorHAnsi"/>
                <w:bCs/>
              </w:rPr>
            </w:pPr>
            <w:r w:rsidRPr="001638A9">
              <w:rPr>
                <w:rFonts w:asciiTheme="majorHAnsi" w:hAnsiTheme="majorHAnsi"/>
                <w:bCs/>
              </w:rPr>
              <w:t>Correct Output</w:t>
            </w:r>
          </w:p>
        </w:tc>
        <w:tc>
          <w:tcPr>
            <w:tcW w:w="1326" w:type="dxa"/>
            <w:shd w:val="clear" w:color="auto" w:fill="EFFFEA"/>
          </w:tcPr>
          <w:p w14:paraId="5F96A44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128E3A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8B154EF" w14:textId="73CE67F0" w:rsidR="00B47AEB" w:rsidRPr="001638A9" w:rsidRDefault="009C00F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6140634" w14:textId="77777777" w:rsidR="00B47AEB" w:rsidRPr="001638A9" w:rsidRDefault="00B47AEB" w:rsidP="00B47AEB">
            <w:pPr>
              <w:rPr>
                <w:rFonts w:asciiTheme="majorHAnsi" w:hAnsiTheme="majorHAnsi"/>
                <w:bCs/>
              </w:rPr>
            </w:pPr>
            <w:r w:rsidRPr="001638A9">
              <w:rPr>
                <w:rFonts w:asciiTheme="majorHAnsi" w:hAnsiTheme="majorHAnsi"/>
                <w:bCs/>
              </w:rPr>
              <w:t>The test was modified due to a slight formatting error in the expected output</w:t>
            </w:r>
          </w:p>
        </w:tc>
      </w:tr>
      <w:tr w:rsidR="00B47AEB" w:rsidRPr="001638A9" w14:paraId="11FC35FF" w14:textId="77777777" w:rsidTr="002F65DE">
        <w:tc>
          <w:tcPr>
            <w:tcW w:w="619" w:type="dxa"/>
            <w:shd w:val="clear" w:color="auto" w:fill="EFFFEA"/>
          </w:tcPr>
          <w:p w14:paraId="186F5565" w14:textId="77777777" w:rsidR="00B47AEB" w:rsidRPr="00AB46D2" w:rsidRDefault="00B47AEB" w:rsidP="00B47AEB">
            <w:pPr>
              <w:rPr>
                <w:rFonts w:asciiTheme="majorHAnsi" w:hAnsiTheme="majorHAnsi"/>
                <w:b/>
                <w:bCs/>
              </w:rPr>
            </w:pPr>
            <w:r w:rsidRPr="00AB46D2">
              <w:rPr>
                <w:rFonts w:asciiTheme="majorHAnsi" w:hAnsiTheme="majorHAnsi"/>
                <w:b/>
                <w:bCs/>
              </w:rPr>
              <w:t>316</w:t>
            </w:r>
          </w:p>
        </w:tc>
        <w:tc>
          <w:tcPr>
            <w:tcW w:w="1111" w:type="dxa"/>
          </w:tcPr>
          <w:p w14:paraId="022BC76E"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648E823A" w14:textId="77777777" w:rsidR="00B47AEB" w:rsidRPr="001638A9" w:rsidRDefault="00B47AEB" w:rsidP="00B47AEB">
            <w:pPr>
              <w:rPr>
                <w:rFonts w:asciiTheme="majorHAnsi" w:hAnsiTheme="majorHAnsi"/>
                <w:bCs/>
              </w:rPr>
            </w:pPr>
            <w:r w:rsidRPr="001638A9">
              <w:rPr>
                <w:rFonts w:asciiTheme="majorHAnsi" w:hAnsiTheme="majorHAnsi"/>
                <w:bCs/>
              </w:rPr>
              <w:t xml:space="preserve">Ensure the user sees the correct </w:t>
            </w:r>
            <w:r w:rsidRPr="001638A9">
              <w:rPr>
                <w:rFonts w:asciiTheme="majorHAnsi" w:hAnsiTheme="majorHAnsi"/>
                <w:bCs/>
              </w:rPr>
              <w:lastRenderedPageBreak/>
              <w:t>menus when in a project.</w:t>
            </w:r>
          </w:p>
        </w:tc>
        <w:tc>
          <w:tcPr>
            <w:tcW w:w="1631" w:type="dxa"/>
          </w:tcPr>
          <w:p w14:paraId="4A26DEE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tcPr>
          <w:p w14:paraId="50427A71" w14:textId="044F94A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21602D2D"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01B1CEF3" w14:textId="77777777" w:rsidR="00B47AEB" w:rsidRPr="001638A9" w:rsidRDefault="00B47AEB" w:rsidP="00B47AEB">
            <w:pPr>
              <w:rPr>
                <w:rFonts w:asciiTheme="majorHAnsi" w:hAnsiTheme="majorHAnsi"/>
                <w:bCs/>
              </w:rPr>
            </w:pPr>
            <w:r w:rsidRPr="001638A9">
              <w:rPr>
                <w:rFonts w:asciiTheme="majorHAnsi" w:hAnsiTheme="majorHAnsi"/>
                <w:bCs/>
              </w:rPr>
              <w:t xml:space="preserve">Enter a number to </w:t>
            </w:r>
            <w:r w:rsidRPr="001638A9">
              <w:rPr>
                <w:rFonts w:asciiTheme="majorHAnsi" w:hAnsiTheme="majorHAnsi"/>
                <w:bCs/>
              </w:rPr>
              <w:lastRenderedPageBreak/>
              <w:t>access a project</w:t>
            </w:r>
          </w:p>
        </w:tc>
        <w:tc>
          <w:tcPr>
            <w:tcW w:w="2202" w:type="dxa"/>
          </w:tcPr>
          <w:p w14:paraId="1D5CEB37"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 project menu, consisting of </w:t>
            </w:r>
            <w:r w:rsidRPr="001638A9">
              <w:rPr>
                <w:rFonts w:asciiTheme="majorHAnsi" w:hAnsiTheme="majorHAnsi"/>
                <w:bCs/>
              </w:rPr>
              <w:lastRenderedPageBreak/>
              <w:t>the following options:</w:t>
            </w:r>
          </w:p>
          <w:p w14:paraId="10B85389"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0A695BE1"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6F6878E"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3ABB0AA2"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3493BD99"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2DD5AC5"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0EFF649"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A"/>
          </w:tcPr>
          <w:p w14:paraId="30C80345"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Displays project menu, consisting </w:t>
            </w:r>
            <w:r w:rsidRPr="001638A9">
              <w:rPr>
                <w:rFonts w:asciiTheme="majorHAnsi" w:hAnsiTheme="majorHAnsi"/>
                <w:bCs/>
              </w:rPr>
              <w:lastRenderedPageBreak/>
              <w:t>of the following options:</w:t>
            </w:r>
          </w:p>
          <w:p w14:paraId="0432431D"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745693C"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5CE2D107"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0479D629"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5119837D"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5AD62CC6"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65808404" w14:textId="77777777" w:rsidR="00B47AEB" w:rsidRPr="001638A9" w:rsidRDefault="00B47AEB" w:rsidP="00B47AEB">
            <w:pPr>
              <w:rPr>
                <w:rFonts w:asciiTheme="majorHAnsi" w:hAnsiTheme="majorHAnsi"/>
                <w:bCs/>
              </w:rPr>
            </w:pPr>
            <w:r w:rsidRPr="001638A9">
              <w:rPr>
                <w:rFonts w:asciiTheme="majorHAnsi" w:hAnsiTheme="majorHAnsi"/>
                <w:bCs/>
              </w:rPr>
              <w:t>- Exit Project</w:t>
            </w:r>
          </w:p>
          <w:p w14:paraId="0E55705D" w14:textId="77777777" w:rsidR="00B47AEB" w:rsidRPr="001638A9" w:rsidRDefault="00B47AEB" w:rsidP="00B47AEB">
            <w:pPr>
              <w:rPr>
                <w:rFonts w:asciiTheme="majorHAnsi" w:hAnsiTheme="majorHAnsi"/>
                <w:bCs/>
              </w:rPr>
            </w:pPr>
          </w:p>
          <w:p w14:paraId="7EC44A44" w14:textId="77777777" w:rsidR="00B47AEB" w:rsidRPr="001638A9" w:rsidRDefault="00B47AEB" w:rsidP="00B47AEB">
            <w:pPr>
              <w:rPr>
                <w:rFonts w:asciiTheme="majorHAnsi" w:hAnsiTheme="majorHAnsi"/>
                <w:bCs/>
              </w:rPr>
            </w:pPr>
          </w:p>
          <w:p w14:paraId="4B621288" w14:textId="77777777" w:rsidR="00B47AEB" w:rsidRPr="001638A9" w:rsidRDefault="00B47AEB" w:rsidP="00B47AEB">
            <w:pPr>
              <w:rPr>
                <w:rFonts w:asciiTheme="majorHAnsi" w:hAnsiTheme="majorHAnsi"/>
                <w:bCs/>
              </w:rPr>
            </w:pPr>
          </w:p>
        </w:tc>
        <w:tc>
          <w:tcPr>
            <w:tcW w:w="1326" w:type="dxa"/>
            <w:shd w:val="clear" w:color="auto" w:fill="EFFFEA"/>
          </w:tcPr>
          <w:p w14:paraId="0C6DC0C1"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A"/>
          </w:tcPr>
          <w:p w14:paraId="69885B5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2F241CE6"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77581AB" w14:textId="77777777" w:rsidR="00B47AEB" w:rsidRPr="001638A9" w:rsidRDefault="00B47AEB" w:rsidP="00B47AEB">
            <w:pPr>
              <w:rPr>
                <w:rFonts w:asciiTheme="majorHAnsi" w:hAnsiTheme="majorHAnsi"/>
                <w:bCs/>
              </w:rPr>
            </w:pPr>
          </w:p>
        </w:tc>
      </w:tr>
      <w:tr w:rsidR="00B47AEB" w:rsidRPr="001638A9" w14:paraId="7F9821F3" w14:textId="77777777" w:rsidTr="002F65DE">
        <w:tc>
          <w:tcPr>
            <w:tcW w:w="619" w:type="dxa"/>
            <w:shd w:val="clear" w:color="auto" w:fill="EFFFEA"/>
          </w:tcPr>
          <w:p w14:paraId="13B025F2" w14:textId="77777777" w:rsidR="00B47AEB" w:rsidRPr="00AB46D2" w:rsidRDefault="00B47AEB" w:rsidP="00B47AEB">
            <w:pPr>
              <w:rPr>
                <w:rFonts w:asciiTheme="majorHAnsi" w:hAnsiTheme="majorHAnsi"/>
                <w:b/>
                <w:bCs/>
              </w:rPr>
            </w:pPr>
            <w:r w:rsidRPr="00AB46D2">
              <w:rPr>
                <w:rFonts w:asciiTheme="majorHAnsi" w:hAnsiTheme="majorHAnsi"/>
                <w:b/>
                <w:bCs/>
              </w:rPr>
              <w:t>317</w:t>
            </w:r>
          </w:p>
        </w:tc>
        <w:tc>
          <w:tcPr>
            <w:tcW w:w="1111" w:type="dxa"/>
          </w:tcPr>
          <w:p w14:paraId="67AC722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5DA34530" w14:textId="77777777" w:rsidR="00B47AEB" w:rsidRPr="001638A9" w:rsidRDefault="00B47AEB" w:rsidP="00B47AEB">
            <w:pPr>
              <w:rPr>
                <w:rFonts w:asciiTheme="majorHAnsi" w:hAnsiTheme="majorHAnsi"/>
                <w:bCs/>
              </w:rPr>
            </w:pPr>
            <w:r w:rsidRPr="001638A9">
              <w:rPr>
                <w:rFonts w:asciiTheme="majorHAnsi" w:hAnsiTheme="majorHAnsi"/>
                <w:bCs/>
              </w:rPr>
              <w:t>Ensures the system produces the correct system prompt when a user moves a project from the initial stage to the next</w:t>
            </w:r>
          </w:p>
        </w:tc>
        <w:tc>
          <w:tcPr>
            <w:tcW w:w="1631" w:type="dxa"/>
          </w:tcPr>
          <w:p w14:paraId="5BA21D2D" w14:textId="77777777" w:rsidR="00B47AEB" w:rsidRPr="001638A9" w:rsidRDefault="00B47AEB" w:rsidP="00B47AEB">
            <w:pPr>
              <w:rPr>
                <w:rFonts w:asciiTheme="majorHAnsi" w:hAnsiTheme="majorHAnsi"/>
                <w:bCs/>
              </w:rPr>
            </w:pPr>
            <w:r w:rsidRPr="001638A9">
              <w:rPr>
                <w:rFonts w:asciiTheme="majorHAnsi" w:hAnsiTheme="majorHAnsi"/>
                <w:bCs/>
              </w:rPr>
              <w:t>Class Document</w:t>
            </w:r>
          </w:p>
        </w:tc>
        <w:tc>
          <w:tcPr>
            <w:tcW w:w="1505" w:type="dxa"/>
          </w:tcPr>
          <w:p w14:paraId="75461FE9" w14:textId="2A00D170"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1E43224F"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the next phase. </w:t>
            </w:r>
          </w:p>
        </w:tc>
        <w:tc>
          <w:tcPr>
            <w:tcW w:w="1489" w:type="dxa"/>
          </w:tcPr>
          <w:p w14:paraId="10880380"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CFAEDF6"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2024" w:type="dxa"/>
            <w:shd w:val="clear" w:color="auto" w:fill="EFFFEA"/>
          </w:tcPr>
          <w:p w14:paraId="5187D38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1326" w:type="dxa"/>
            <w:shd w:val="clear" w:color="auto" w:fill="EFFFEA"/>
          </w:tcPr>
          <w:p w14:paraId="62C9CD3C"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72D35AA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14A7D8F"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1BFA135" w14:textId="77777777" w:rsidR="00B47AEB" w:rsidRPr="001638A9" w:rsidRDefault="00B47AEB" w:rsidP="00B47AEB">
            <w:pPr>
              <w:rPr>
                <w:rFonts w:asciiTheme="majorHAnsi" w:hAnsiTheme="majorHAnsi"/>
                <w:bCs/>
              </w:rPr>
            </w:pPr>
          </w:p>
        </w:tc>
      </w:tr>
      <w:tr w:rsidR="00B47AEB" w:rsidRPr="001638A9" w14:paraId="08A10DA8" w14:textId="77777777" w:rsidTr="002F65DE">
        <w:tc>
          <w:tcPr>
            <w:tcW w:w="619" w:type="dxa"/>
            <w:shd w:val="clear" w:color="auto" w:fill="EFFFEA"/>
          </w:tcPr>
          <w:p w14:paraId="0A5B7439" w14:textId="77777777" w:rsidR="00B47AEB" w:rsidRPr="00AB46D2" w:rsidRDefault="00B47AEB" w:rsidP="00B47AEB">
            <w:pPr>
              <w:rPr>
                <w:rFonts w:asciiTheme="majorHAnsi" w:hAnsiTheme="majorHAnsi"/>
                <w:b/>
                <w:bCs/>
              </w:rPr>
            </w:pPr>
            <w:r w:rsidRPr="00AB46D2">
              <w:rPr>
                <w:rFonts w:asciiTheme="majorHAnsi" w:hAnsiTheme="majorHAnsi"/>
                <w:b/>
                <w:bCs/>
              </w:rPr>
              <w:t>318</w:t>
            </w:r>
          </w:p>
        </w:tc>
        <w:tc>
          <w:tcPr>
            <w:tcW w:w="1111" w:type="dxa"/>
          </w:tcPr>
          <w:p w14:paraId="7186557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4988CCBB" w14:textId="77777777" w:rsidR="00B47AEB" w:rsidRPr="001638A9" w:rsidRDefault="00B47AEB" w:rsidP="00B47AEB">
            <w:pPr>
              <w:rPr>
                <w:rFonts w:asciiTheme="majorHAnsi" w:hAnsiTheme="majorHAnsi"/>
                <w:bCs/>
              </w:rPr>
            </w:pPr>
            <w:r w:rsidRPr="001638A9">
              <w:rPr>
                <w:rFonts w:asciiTheme="majorHAnsi" w:hAnsiTheme="majorHAnsi"/>
                <w:bCs/>
              </w:rPr>
              <w:t xml:space="preserve">Checks that the system provides the correct feedback when </w:t>
            </w:r>
            <w:r w:rsidRPr="001638A9">
              <w:rPr>
                <w:rFonts w:asciiTheme="majorHAnsi" w:hAnsiTheme="majorHAnsi"/>
                <w:bCs/>
              </w:rPr>
              <w:lastRenderedPageBreak/>
              <w:t>moving a project through all phases</w:t>
            </w:r>
          </w:p>
        </w:tc>
        <w:tc>
          <w:tcPr>
            <w:tcW w:w="1631" w:type="dxa"/>
          </w:tcPr>
          <w:p w14:paraId="2023055E" w14:textId="77777777" w:rsidR="00B47AEB" w:rsidRPr="001638A9" w:rsidRDefault="00B47AEB" w:rsidP="00B47AEB">
            <w:pPr>
              <w:rPr>
                <w:rFonts w:asciiTheme="majorHAnsi" w:hAnsiTheme="majorHAnsi"/>
                <w:bCs/>
              </w:rPr>
            </w:pPr>
            <w:r w:rsidRPr="001638A9">
              <w:rPr>
                <w:rFonts w:asciiTheme="majorHAnsi" w:hAnsiTheme="majorHAnsi"/>
                <w:bCs/>
              </w:rPr>
              <w:lastRenderedPageBreak/>
              <w:t>Class Document</w:t>
            </w:r>
          </w:p>
        </w:tc>
        <w:tc>
          <w:tcPr>
            <w:tcW w:w="1505" w:type="dxa"/>
          </w:tcPr>
          <w:p w14:paraId="7A919C0B" w14:textId="3093F43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3F1C5B57"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through all stages project should have </w:t>
            </w:r>
            <w:r w:rsidRPr="001638A9">
              <w:rPr>
                <w:rFonts w:asciiTheme="majorHAnsi" w:hAnsiTheme="majorHAnsi"/>
                <w:bCs/>
              </w:rPr>
              <w:lastRenderedPageBreak/>
              <w:t>title “Email System|</w:t>
            </w:r>
          </w:p>
        </w:tc>
        <w:tc>
          <w:tcPr>
            <w:tcW w:w="1489" w:type="dxa"/>
          </w:tcPr>
          <w:p w14:paraId="3DE8F07F" w14:textId="77777777" w:rsidR="00B47AEB" w:rsidRPr="001638A9" w:rsidRDefault="00B47AEB" w:rsidP="00B47AEB">
            <w:pPr>
              <w:rPr>
                <w:rFonts w:asciiTheme="majorHAnsi" w:hAnsiTheme="majorHAnsi"/>
                <w:bCs/>
              </w:rPr>
            </w:pPr>
            <w:r w:rsidRPr="001638A9">
              <w:rPr>
                <w:rFonts w:asciiTheme="majorHAnsi" w:hAnsiTheme="majorHAnsi"/>
                <w:bCs/>
              </w:rPr>
              <w:lastRenderedPageBreak/>
              <w:t>N/A</w:t>
            </w:r>
          </w:p>
        </w:tc>
        <w:tc>
          <w:tcPr>
            <w:tcW w:w="2202" w:type="dxa"/>
          </w:tcPr>
          <w:p w14:paraId="2C5F1473"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p w14:paraId="56A05139"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5F58E28E"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6FF83C2C"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2024" w:type="dxa"/>
            <w:shd w:val="clear" w:color="auto" w:fill="EFFFEA"/>
          </w:tcPr>
          <w:p w14:paraId="212954FA"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[Design]]</w:t>
            </w:r>
          </w:p>
          <w:p w14:paraId="49ADD15D"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2C45AEC2"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084E176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1326" w:type="dxa"/>
            <w:shd w:val="clear" w:color="auto" w:fill="EFFFEA"/>
          </w:tcPr>
          <w:p w14:paraId="36E3A1FB"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PASS </w:t>
            </w:r>
          </w:p>
        </w:tc>
        <w:tc>
          <w:tcPr>
            <w:tcW w:w="1572" w:type="dxa"/>
            <w:shd w:val="clear" w:color="auto" w:fill="EFFFEA"/>
          </w:tcPr>
          <w:p w14:paraId="55C9E76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DC07194" w14:textId="189346CA" w:rsidR="00B47AEB" w:rsidRPr="001638A9" w:rsidRDefault="00E2613F"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AD215F5" w14:textId="77777777" w:rsidR="00B47AEB" w:rsidRPr="001638A9" w:rsidRDefault="00B47AEB" w:rsidP="00B47AEB">
            <w:pPr>
              <w:rPr>
                <w:rFonts w:asciiTheme="majorHAnsi" w:hAnsiTheme="majorHAnsi"/>
                <w:bCs/>
              </w:rPr>
            </w:pPr>
          </w:p>
        </w:tc>
      </w:tr>
      <w:tr w:rsidR="00B47AEB" w:rsidRPr="001638A9" w14:paraId="2E75BDDF" w14:textId="77777777" w:rsidTr="002F65DE">
        <w:tc>
          <w:tcPr>
            <w:tcW w:w="619" w:type="dxa"/>
            <w:shd w:val="clear" w:color="auto" w:fill="EFFFEA"/>
          </w:tcPr>
          <w:p w14:paraId="25959B9B" w14:textId="77777777" w:rsidR="00B47AEB" w:rsidRPr="00AB46D2" w:rsidRDefault="00B47AEB" w:rsidP="00B47AEB">
            <w:pPr>
              <w:rPr>
                <w:rFonts w:asciiTheme="majorHAnsi" w:hAnsiTheme="majorHAnsi"/>
                <w:b/>
                <w:bCs/>
              </w:rPr>
            </w:pPr>
            <w:r w:rsidRPr="00AB46D2">
              <w:rPr>
                <w:rFonts w:asciiTheme="majorHAnsi" w:hAnsiTheme="majorHAnsi"/>
                <w:b/>
                <w:bCs/>
              </w:rPr>
              <w:t>319</w:t>
            </w:r>
          </w:p>
        </w:tc>
        <w:tc>
          <w:tcPr>
            <w:tcW w:w="1111" w:type="dxa"/>
          </w:tcPr>
          <w:p w14:paraId="777F5E46"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6C50A2E1" w14:textId="77777777" w:rsidR="00B47AEB" w:rsidRPr="001638A9" w:rsidRDefault="00B47AEB" w:rsidP="00B47AEB">
            <w:pPr>
              <w:rPr>
                <w:rFonts w:asciiTheme="majorHAnsi" w:hAnsiTheme="majorHAnsi"/>
                <w:bCs/>
              </w:rPr>
            </w:pPr>
            <w:r w:rsidRPr="001638A9">
              <w:rPr>
                <w:rFonts w:asciiTheme="majorHAnsi" w:hAnsiTheme="majorHAnsi"/>
                <w:bCs/>
              </w:rPr>
              <w:t>Checks the user is presented with a message if the project is in the last stage and tries to move past</w:t>
            </w:r>
          </w:p>
        </w:tc>
        <w:tc>
          <w:tcPr>
            <w:tcW w:w="1631" w:type="dxa"/>
          </w:tcPr>
          <w:p w14:paraId="6C8590E4"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B145E1B" w14:textId="11C8132E" w:rsidR="00B47AEB" w:rsidRPr="001638A9" w:rsidRDefault="00AE7CE5" w:rsidP="00B47AEB">
            <w:pPr>
              <w:rPr>
                <w:rFonts w:asciiTheme="majorHAnsi" w:hAnsiTheme="majorHAnsi"/>
                <w:bCs/>
              </w:rPr>
            </w:pPr>
            <w:r w:rsidRPr="001638A9">
              <w:rPr>
                <w:rFonts w:asciiTheme="majorHAnsi" w:hAnsiTheme="majorHAnsi"/>
                <w:bCs/>
              </w:rPr>
              <w:t>Ram Raja &amp; Aidan Reed</w:t>
            </w:r>
          </w:p>
        </w:tc>
        <w:tc>
          <w:tcPr>
            <w:tcW w:w="1627" w:type="dxa"/>
          </w:tcPr>
          <w:p w14:paraId="376B2593" w14:textId="77777777" w:rsidR="00B47AEB" w:rsidRPr="001638A9" w:rsidRDefault="00B47AEB" w:rsidP="00B47AEB">
            <w:pPr>
              <w:rPr>
                <w:rFonts w:asciiTheme="majorHAnsi" w:hAnsiTheme="majorHAnsi"/>
                <w:bCs/>
              </w:rPr>
            </w:pPr>
            <w:r w:rsidRPr="001638A9">
              <w:rPr>
                <w:rFonts w:asciiTheme="majorHAnsi" w:hAnsiTheme="majorHAnsi"/>
                <w:bCs/>
              </w:rPr>
              <w:t>Create a project move to the last stage and call the next phase method one more time</w:t>
            </w:r>
          </w:p>
        </w:tc>
        <w:tc>
          <w:tcPr>
            <w:tcW w:w="1489" w:type="dxa"/>
          </w:tcPr>
          <w:p w14:paraId="248D443B"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5A7F5E61"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2024" w:type="dxa"/>
            <w:shd w:val="clear" w:color="auto" w:fill="EFFFEA"/>
          </w:tcPr>
          <w:p w14:paraId="63548BFF"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1326" w:type="dxa"/>
            <w:shd w:val="clear" w:color="auto" w:fill="EFFFEA"/>
          </w:tcPr>
          <w:p w14:paraId="3D8BB0E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30E1350"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E07C0E6" w14:textId="31279E0E" w:rsidR="00B47AEB" w:rsidRPr="001638A9" w:rsidRDefault="00AE7CE5"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A80136B" w14:textId="77777777" w:rsidR="00B47AEB" w:rsidRPr="001638A9" w:rsidRDefault="00B47AEB" w:rsidP="00B47AEB">
            <w:pPr>
              <w:rPr>
                <w:rFonts w:asciiTheme="majorHAnsi" w:hAnsiTheme="majorHAnsi"/>
                <w:bCs/>
              </w:rPr>
            </w:pPr>
          </w:p>
        </w:tc>
      </w:tr>
      <w:tr w:rsidR="00B47AEB" w:rsidRPr="001638A9" w14:paraId="27145DD3" w14:textId="77777777" w:rsidTr="002F65DE">
        <w:tc>
          <w:tcPr>
            <w:tcW w:w="619" w:type="dxa"/>
            <w:vMerge w:val="restart"/>
            <w:shd w:val="clear" w:color="auto" w:fill="EFFFEA"/>
          </w:tcPr>
          <w:p w14:paraId="7601F138" w14:textId="77777777" w:rsidR="00B47AEB" w:rsidRPr="00AB46D2" w:rsidRDefault="00B47AEB" w:rsidP="00B47AEB">
            <w:pPr>
              <w:rPr>
                <w:rFonts w:asciiTheme="majorHAnsi" w:hAnsiTheme="majorHAnsi"/>
                <w:b/>
                <w:bCs/>
              </w:rPr>
            </w:pPr>
            <w:r w:rsidRPr="00AB46D2">
              <w:rPr>
                <w:rFonts w:asciiTheme="majorHAnsi" w:hAnsiTheme="majorHAnsi"/>
                <w:b/>
                <w:bCs/>
              </w:rPr>
              <w:t>320</w:t>
            </w:r>
          </w:p>
        </w:tc>
        <w:tc>
          <w:tcPr>
            <w:tcW w:w="1111" w:type="dxa"/>
            <w:vMerge w:val="restart"/>
          </w:tcPr>
          <w:p w14:paraId="438FF00C"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03F8DC32" w14:textId="277C0C4E" w:rsidR="00B47AEB" w:rsidRPr="001638A9" w:rsidRDefault="00B47AEB" w:rsidP="00B47AEB">
            <w:pPr>
              <w:rPr>
                <w:rFonts w:asciiTheme="majorHAnsi" w:hAnsiTheme="majorHAnsi"/>
                <w:bCs/>
              </w:rPr>
            </w:pPr>
            <w:r w:rsidRPr="001638A9">
              <w:rPr>
                <w:rFonts w:asciiTheme="majorHAnsi" w:hAnsiTheme="majorHAnsi"/>
                <w:bCs/>
              </w:rPr>
              <w:t xml:space="preserve">When a user provides </w:t>
            </w:r>
            <w:proofErr w:type="spellStart"/>
            <w:proofErr w:type="gramStart"/>
            <w:r w:rsidRPr="001638A9">
              <w:rPr>
                <w:rFonts w:asciiTheme="majorHAnsi" w:hAnsiTheme="majorHAnsi"/>
                <w:bCs/>
              </w:rPr>
              <w:t>a</w:t>
            </w:r>
            <w:proofErr w:type="spellEnd"/>
            <w:proofErr w:type="gramEnd"/>
            <w:r w:rsidRPr="001638A9">
              <w:rPr>
                <w:rFonts w:asciiTheme="majorHAnsi" w:hAnsiTheme="majorHAnsi"/>
                <w:bCs/>
              </w:rPr>
              <w:t xml:space="preserve"> invalid input the user receives “Command not </w:t>
            </w:r>
            <w:r w:rsidR="00AB46D2" w:rsidRPr="001638A9">
              <w:rPr>
                <w:rFonts w:asciiTheme="majorHAnsi" w:hAnsiTheme="majorHAnsi"/>
                <w:bCs/>
              </w:rPr>
              <w:t>recognized</w:t>
            </w:r>
            <w:r w:rsidRPr="001638A9">
              <w:rPr>
                <w:rFonts w:asciiTheme="majorHAnsi" w:hAnsiTheme="majorHAnsi"/>
                <w:bCs/>
              </w:rPr>
              <w:t>”</w:t>
            </w:r>
          </w:p>
        </w:tc>
        <w:tc>
          <w:tcPr>
            <w:tcW w:w="1631" w:type="dxa"/>
            <w:vMerge w:val="restart"/>
          </w:tcPr>
          <w:p w14:paraId="7D2429DA"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66792B" w14:textId="470399C4"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494352E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36CFE0CD" w14:textId="77777777" w:rsidR="00B47AEB" w:rsidRPr="001638A9" w:rsidRDefault="00B47AEB" w:rsidP="00B47AEB">
            <w:pPr>
              <w:rPr>
                <w:rFonts w:asciiTheme="majorHAnsi" w:hAnsiTheme="majorHAnsi"/>
                <w:bCs/>
              </w:rPr>
            </w:pPr>
            <w:r w:rsidRPr="001638A9">
              <w:rPr>
                <w:rFonts w:asciiTheme="majorHAnsi" w:hAnsiTheme="majorHAnsi"/>
                <w:bCs/>
              </w:rPr>
              <w:t xml:space="preserve">“Z” </w:t>
            </w:r>
          </w:p>
        </w:tc>
        <w:tc>
          <w:tcPr>
            <w:tcW w:w="2202" w:type="dxa"/>
            <w:vMerge w:val="restart"/>
          </w:tcPr>
          <w:p w14:paraId="5FEFE87F" w14:textId="77777777" w:rsidR="00B47AEB" w:rsidRPr="001638A9" w:rsidRDefault="00B47AEB" w:rsidP="00B47AEB">
            <w:pPr>
              <w:rPr>
                <w:rFonts w:asciiTheme="majorHAnsi" w:hAnsiTheme="majorHAnsi"/>
                <w:bCs/>
              </w:rPr>
            </w:pPr>
            <w:r w:rsidRPr="001638A9">
              <w:rPr>
                <w:rFonts w:asciiTheme="majorHAnsi" w:hAnsiTheme="majorHAnsi"/>
                <w:bCs/>
              </w:rPr>
              <w:t xml:space="preserve">“Command not recognized” </w:t>
            </w:r>
          </w:p>
        </w:tc>
        <w:tc>
          <w:tcPr>
            <w:tcW w:w="2024" w:type="dxa"/>
            <w:shd w:val="clear" w:color="auto" w:fill="FDD5D3"/>
          </w:tcPr>
          <w:p w14:paraId="11B729AE" w14:textId="1B34DDA7" w:rsidR="00B47AEB" w:rsidRPr="001638A9" w:rsidRDefault="00B47AEB" w:rsidP="00B47AEB">
            <w:pPr>
              <w:rPr>
                <w:rFonts w:asciiTheme="majorHAnsi" w:hAnsiTheme="majorHAnsi"/>
                <w:bCs/>
              </w:rPr>
            </w:pPr>
            <w:r w:rsidRPr="001638A9">
              <w:rPr>
                <w:rFonts w:asciiTheme="majorHAnsi" w:hAnsiTheme="majorHAnsi"/>
                <w:bCs/>
              </w:rPr>
              <w:t xml:space="preserve">Something went </w:t>
            </w:r>
            <w:proofErr w:type="gramStart"/>
            <w:r w:rsidRPr="001638A9">
              <w:rPr>
                <w:rFonts w:asciiTheme="majorHAnsi" w:hAnsiTheme="majorHAnsi"/>
                <w:bCs/>
              </w:rPr>
              <w:t>wrong :</w:t>
            </w:r>
            <w:proofErr w:type="gramEnd"/>
            <w:r w:rsidRPr="001638A9">
              <w:rPr>
                <w:rFonts w:asciiTheme="majorHAnsi" w:hAnsiTheme="majorHAnsi"/>
                <w:bCs/>
              </w:rPr>
              <w:t xml:space="preserve"> </w:t>
            </w:r>
            <w:r w:rsidR="00AB46D2" w:rsidRPr="001638A9">
              <w:rPr>
                <w:rFonts w:asciiTheme="majorHAnsi" w:hAnsiTheme="majorHAnsi"/>
                <w:bCs/>
              </w:rPr>
              <w:t>exception</w:t>
            </w:r>
            <w:r w:rsidRPr="001638A9">
              <w:rPr>
                <w:rFonts w:asciiTheme="majorHAnsi" w:hAnsiTheme="majorHAnsi"/>
                <w:bCs/>
              </w:rPr>
              <w:t xml:space="preserve"> .. </w:t>
            </w:r>
          </w:p>
        </w:tc>
        <w:tc>
          <w:tcPr>
            <w:tcW w:w="1326" w:type="dxa"/>
            <w:shd w:val="clear" w:color="auto" w:fill="FDD5D3"/>
          </w:tcPr>
          <w:p w14:paraId="3AC6AE03"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730E6C9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B691CAD" w14:textId="5EFF5C82"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FDD5D3"/>
          </w:tcPr>
          <w:p w14:paraId="5A7DCC52" w14:textId="0C7782B3" w:rsidR="00B47AEB" w:rsidRPr="001638A9" w:rsidRDefault="00B47AEB" w:rsidP="00B47AEB">
            <w:pPr>
              <w:rPr>
                <w:rFonts w:asciiTheme="majorHAnsi" w:hAnsiTheme="majorHAnsi"/>
                <w:bCs/>
              </w:rPr>
            </w:pPr>
            <w:r w:rsidRPr="001638A9">
              <w:rPr>
                <w:rFonts w:asciiTheme="majorHAnsi" w:hAnsiTheme="majorHAnsi"/>
                <w:bCs/>
              </w:rPr>
              <w:t xml:space="preserve">The system </w:t>
            </w:r>
            <w:r w:rsidR="00AB46D2" w:rsidRPr="001638A9">
              <w:rPr>
                <w:rFonts w:asciiTheme="majorHAnsi" w:hAnsiTheme="majorHAnsi"/>
                <w:bCs/>
              </w:rPr>
              <w:t>throws</w:t>
            </w:r>
            <w:r w:rsidRPr="001638A9">
              <w:rPr>
                <w:rFonts w:asciiTheme="majorHAnsi" w:hAnsiTheme="majorHAnsi"/>
                <w:bCs/>
              </w:rPr>
              <w:t xml:space="preserve"> an </w:t>
            </w:r>
            <w:r w:rsidR="00AB46D2" w:rsidRPr="001638A9">
              <w:rPr>
                <w:rFonts w:asciiTheme="majorHAnsi" w:hAnsiTheme="majorHAnsi"/>
                <w:bCs/>
              </w:rPr>
              <w:t>exception</w:t>
            </w:r>
            <w:r w:rsidRPr="001638A9">
              <w:rPr>
                <w:rFonts w:asciiTheme="majorHAnsi" w:hAnsiTheme="majorHAnsi"/>
                <w:bCs/>
              </w:rPr>
              <w:t xml:space="preserve"> when an invalid input is provided and displays this to the user. Created BUG3</w:t>
            </w:r>
            <w:r w:rsidR="00330F4E" w:rsidRPr="001638A9">
              <w:rPr>
                <w:rFonts w:asciiTheme="majorHAnsi" w:hAnsiTheme="majorHAnsi"/>
                <w:bCs/>
              </w:rPr>
              <w:t>1</w:t>
            </w:r>
            <w:r w:rsidRPr="001638A9">
              <w:rPr>
                <w:rFonts w:asciiTheme="majorHAnsi" w:hAnsiTheme="majorHAnsi"/>
                <w:bCs/>
              </w:rPr>
              <w:t>0</w:t>
            </w:r>
          </w:p>
        </w:tc>
      </w:tr>
      <w:tr w:rsidR="00B47AEB" w:rsidRPr="001638A9" w14:paraId="76539A0D" w14:textId="77777777" w:rsidTr="002F65DE">
        <w:tc>
          <w:tcPr>
            <w:tcW w:w="619" w:type="dxa"/>
            <w:vMerge/>
            <w:shd w:val="clear" w:color="auto" w:fill="EFFFEA"/>
          </w:tcPr>
          <w:p w14:paraId="5360410A" w14:textId="77777777" w:rsidR="00B47AEB" w:rsidRPr="00AB46D2" w:rsidRDefault="00B47AEB" w:rsidP="00B47AEB">
            <w:pPr>
              <w:rPr>
                <w:rFonts w:asciiTheme="majorHAnsi" w:hAnsiTheme="majorHAnsi"/>
                <w:b/>
                <w:bCs/>
              </w:rPr>
            </w:pPr>
          </w:p>
        </w:tc>
        <w:tc>
          <w:tcPr>
            <w:tcW w:w="1111" w:type="dxa"/>
            <w:vMerge/>
          </w:tcPr>
          <w:p w14:paraId="2EAC1139" w14:textId="77777777" w:rsidR="00B47AEB" w:rsidRPr="001638A9" w:rsidRDefault="00B47AEB" w:rsidP="00B47AEB">
            <w:pPr>
              <w:rPr>
                <w:rFonts w:asciiTheme="majorHAnsi" w:hAnsiTheme="majorHAnsi"/>
                <w:bCs/>
              </w:rPr>
            </w:pPr>
          </w:p>
        </w:tc>
        <w:tc>
          <w:tcPr>
            <w:tcW w:w="2158" w:type="dxa"/>
            <w:vMerge/>
          </w:tcPr>
          <w:p w14:paraId="1A1D8376" w14:textId="77777777" w:rsidR="00B47AEB" w:rsidRPr="001638A9" w:rsidRDefault="00B47AEB" w:rsidP="00B47AEB">
            <w:pPr>
              <w:rPr>
                <w:rFonts w:asciiTheme="majorHAnsi" w:hAnsiTheme="majorHAnsi"/>
                <w:bCs/>
              </w:rPr>
            </w:pPr>
          </w:p>
        </w:tc>
        <w:tc>
          <w:tcPr>
            <w:tcW w:w="1631" w:type="dxa"/>
            <w:vMerge/>
          </w:tcPr>
          <w:p w14:paraId="794911D7" w14:textId="77777777" w:rsidR="00B47AEB" w:rsidRPr="001638A9" w:rsidRDefault="00B47AEB" w:rsidP="00B47AEB">
            <w:pPr>
              <w:rPr>
                <w:rFonts w:asciiTheme="majorHAnsi" w:hAnsiTheme="majorHAnsi"/>
                <w:bCs/>
              </w:rPr>
            </w:pPr>
          </w:p>
        </w:tc>
        <w:tc>
          <w:tcPr>
            <w:tcW w:w="1505" w:type="dxa"/>
            <w:vMerge/>
          </w:tcPr>
          <w:p w14:paraId="033E6C5B" w14:textId="77777777" w:rsidR="00B47AEB" w:rsidRPr="001638A9" w:rsidRDefault="00B47AEB" w:rsidP="00B47AEB">
            <w:pPr>
              <w:rPr>
                <w:rFonts w:asciiTheme="majorHAnsi" w:hAnsiTheme="majorHAnsi"/>
                <w:bCs/>
              </w:rPr>
            </w:pPr>
          </w:p>
        </w:tc>
        <w:tc>
          <w:tcPr>
            <w:tcW w:w="1627" w:type="dxa"/>
            <w:vMerge/>
          </w:tcPr>
          <w:p w14:paraId="0CCF8D4B" w14:textId="77777777" w:rsidR="00B47AEB" w:rsidRPr="001638A9" w:rsidRDefault="00B47AEB" w:rsidP="00B47AEB">
            <w:pPr>
              <w:rPr>
                <w:rFonts w:asciiTheme="majorHAnsi" w:hAnsiTheme="majorHAnsi"/>
                <w:bCs/>
              </w:rPr>
            </w:pPr>
          </w:p>
        </w:tc>
        <w:tc>
          <w:tcPr>
            <w:tcW w:w="1489" w:type="dxa"/>
            <w:vMerge/>
          </w:tcPr>
          <w:p w14:paraId="116C2C80" w14:textId="77777777" w:rsidR="00B47AEB" w:rsidRPr="001638A9" w:rsidRDefault="00B47AEB" w:rsidP="00B47AEB">
            <w:pPr>
              <w:rPr>
                <w:rFonts w:asciiTheme="majorHAnsi" w:hAnsiTheme="majorHAnsi"/>
                <w:bCs/>
              </w:rPr>
            </w:pPr>
          </w:p>
        </w:tc>
        <w:tc>
          <w:tcPr>
            <w:tcW w:w="2202" w:type="dxa"/>
            <w:vMerge/>
          </w:tcPr>
          <w:p w14:paraId="7DF3E215" w14:textId="77777777" w:rsidR="00B47AEB" w:rsidRPr="001638A9" w:rsidRDefault="00B47AEB" w:rsidP="00B47AEB">
            <w:pPr>
              <w:rPr>
                <w:rFonts w:asciiTheme="majorHAnsi" w:hAnsiTheme="majorHAnsi"/>
                <w:bCs/>
              </w:rPr>
            </w:pPr>
          </w:p>
        </w:tc>
        <w:tc>
          <w:tcPr>
            <w:tcW w:w="2024" w:type="dxa"/>
            <w:shd w:val="clear" w:color="auto" w:fill="EFFFEB"/>
          </w:tcPr>
          <w:p w14:paraId="10354E68" w14:textId="77777777" w:rsidR="00B47AEB" w:rsidRPr="001638A9" w:rsidRDefault="00B47AEB" w:rsidP="00B47AEB">
            <w:pPr>
              <w:rPr>
                <w:rFonts w:asciiTheme="majorHAnsi" w:hAnsiTheme="majorHAnsi"/>
                <w:bCs/>
              </w:rPr>
            </w:pPr>
            <w:r w:rsidRPr="001638A9">
              <w:rPr>
                <w:rFonts w:asciiTheme="majorHAnsi" w:hAnsiTheme="majorHAnsi"/>
                <w:bCs/>
              </w:rPr>
              <w:t>“Command not recognized”</w:t>
            </w:r>
          </w:p>
        </w:tc>
        <w:tc>
          <w:tcPr>
            <w:tcW w:w="1326" w:type="dxa"/>
            <w:shd w:val="clear" w:color="auto" w:fill="EFFFEB"/>
          </w:tcPr>
          <w:p w14:paraId="680DB6EF"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712FCFC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2430725" w14:textId="7BE55C63"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7075E809" w14:textId="77777777" w:rsidR="00B47AEB" w:rsidRPr="001638A9" w:rsidRDefault="00B47AEB" w:rsidP="00B47AEB">
            <w:pPr>
              <w:rPr>
                <w:rFonts w:asciiTheme="majorHAnsi" w:hAnsiTheme="majorHAnsi"/>
                <w:bCs/>
              </w:rPr>
            </w:pPr>
            <w:r w:rsidRPr="001638A9">
              <w:rPr>
                <w:rFonts w:asciiTheme="majorHAnsi" w:hAnsiTheme="majorHAnsi"/>
                <w:bCs/>
              </w:rPr>
              <w:t>The system no longer displays exception information after BUG FIX 310</w:t>
            </w:r>
          </w:p>
        </w:tc>
      </w:tr>
      <w:tr w:rsidR="00B47AEB" w:rsidRPr="001638A9" w14:paraId="2F8B7C98" w14:textId="77777777" w:rsidTr="002F65DE">
        <w:tc>
          <w:tcPr>
            <w:tcW w:w="619" w:type="dxa"/>
            <w:shd w:val="clear" w:color="auto" w:fill="EFFFEA"/>
          </w:tcPr>
          <w:p w14:paraId="0049DD70" w14:textId="77777777" w:rsidR="00B47AEB" w:rsidRPr="00AB46D2" w:rsidRDefault="00B47AEB" w:rsidP="00B47AEB">
            <w:pPr>
              <w:rPr>
                <w:rFonts w:asciiTheme="majorHAnsi" w:hAnsiTheme="majorHAnsi"/>
                <w:b/>
                <w:bCs/>
              </w:rPr>
            </w:pPr>
            <w:r w:rsidRPr="00AB46D2">
              <w:rPr>
                <w:rFonts w:asciiTheme="majorHAnsi" w:hAnsiTheme="majorHAnsi"/>
                <w:b/>
                <w:bCs/>
              </w:rPr>
              <w:t>321</w:t>
            </w:r>
          </w:p>
        </w:tc>
        <w:tc>
          <w:tcPr>
            <w:tcW w:w="1111" w:type="dxa"/>
          </w:tcPr>
          <w:p w14:paraId="2CC0B6C7" w14:textId="59C36A58" w:rsidR="00B47AEB" w:rsidRPr="001638A9" w:rsidRDefault="00B47AEB" w:rsidP="00B47AEB">
            <w:pPr>
              <w:rPr>
                <w:rFonts w:asciiTheme="majorHAnsi" w:hAnsiTheme="majorHAnsi"/>
                <w:bCs/>
              </w:rPr>
            </w:pPr>
            <w:r w:rsidRPr="001638A9">
              <w:rPr>
                <w:rFonts w:asciiTheme="majorHAnsi" w:hAnsiTheme="majorHAnsi"/>
                <w:bCs/>
              </w:rPr>
              <w:t>Main Meth</w:t>
            </w:r>
            <w:r w:rsidR="00AB46D2">
              <w:rPr>
                <w:rFonts w:asciiTheme="majorHAnsi" w:hAnsiTheme="majorHAnsi"/>
                <w:bCs/>
              </w:rPr>
              <w:t>o</w:t>
            </w:r>
            <w:r w:rsidRPr="001638A9">
              <w:rPr>
                <w:rFonts w:asciiTheme="majorHAnsi" w:hAnsiTheme="majorHAnsi"/>
                <w:bCs/>
              </w:rPr>
              <w:t>d</w:t>
            </w:r>
          </w:p>
        </w:tc>
        <w:tc>
          <w:tcPr>
            <w:tcW w:w="2158" w:type="dxa"/>
          </w:tcPr>
          <w:p w14:paraId="7830C6C2" w14:textId="77777777" w:rsidR="00B47AEB" w:rsidRPr="001638A9" w:rsidRDefault="00B47AEB" w:rsidP="00B47AEB">
            <w:pPr>
              <w:jc w:val="both"/>
              <w:rPr>
                <w:rFonts w:asciiTheme="majorHAnsi" w:hAnsiTheme="majorHAnsi"/>
                <w:bCs/>
              </w:rPr>
            </w:pPr>
            <w:r w:rsidRPr="001638A9">
              <w:rPr>
                <w:rFonts w:asciiTheme="majorHAnsi" w:hAnsiTheme="majorHAnsi"/>
                <w:bCs/>
              </w:rPr>
              <w:t>Ensure the user sees the correct menus when in a project</w:t>
            </w:r>
          </w:p>
        </w:tc>
        <w:tc>
          <w:tcPr>
            <w:tcW w:w="1631" w:type="dxa"/>
          </w:tcPr>
          <w:p w14:paraId="0246003C"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283A5BC" w14:textId="4D8C7A36"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tcPr>
          <w:p w14:paraId="1F79F006"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23F9CEA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17A9B0A" w14:textId="77777777" w:rsidR="00B47AEB" w:rsidRPr="001638A9" w:rsidRDefault="00B47AEB" w:rsidP="00B47AEB">
            <w:pPr>
              <w:rPr>
                <w:rFonts w:asciiTheme="majorHAnsi" w:hAnsiTheme="majorHAnsi"/>
                <w:bCs/>
              </w:rPr>
            </w:pPr>
            <w:r w:rsidRPr="001638A9">
              <w:rPr>
                <w:rFonts w:asciiTheme="majorHAnsi" w:hAnsiTheme="majorHAnsi"/>
                <w:bCs/>
              </w:rPr>
              <w:t>Display project menu, consisting of the following options:</w:t>
            </w:r>
          </w:p>
          <w:p w14:paraId="179AA075"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220A697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47CE695"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46A68844"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7DC683FF"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43C2D209"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4007B9D"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B"/>
          </w:tcPr>
          <w:p w14:paraId="4192EF6E" w14:textId="77777777" w:rsidR="00B47AEB" w:rsidRPr="001638A9" w:rsidRDefault="00B47AEB" w:rsidP="00B47AEB">
            <w:pPr>
              <w:rPr>
                <w:rFonts w:asciiTheme="majorHAnsi" w:hAnsiTheme="majorHAnsi"/>
                <w:bCs/>
              </w:rPr>
            </w:pPr>
            <w:r w:rsidRPr="001638A9">
              <w:rPr>
                <w:rFonts w:asciiTheme="majorHAnsi" w:hAnsiTheme="majorHAnsi"/>
                <w:bCs/>
              </w:rPr>
              <w:lastRenderedPageBreak/>
              <w:t>Displays project menu, consisting of the following options:</w:t>
            </w:r>
          </w:p>
          <w:p w14:paraId="3CF82E0C"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80B491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3FFE32E"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0ABB1DCD"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4772FCE4"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15C923E"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77631F13"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1326" w:type="dxa"/>
            <w:shd w:val="clear" w:color="auto" w:fill="EFFFEB"/>
          </w:tcPr>
          <w:p w14:paraId="30AC11D7"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B"/>
          </w:tcPr>
          <w:p w14:paraId="54353B5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1932A1CC" w14:textId="1DA54059"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4675C821" w14:textId="77777777" w:rsidR="00B47AEB" w:rsidRPr="001638A9" w:rsidRDefault="00B47AEB" w:rsidP="00B47AEB">
            <w:pPr>
              <w:rPr>
                <w:rFonts w:asciiTheme="majorHAnsi" w:hAnsiTheme="majorHAnsi"/>
                <w:bCs/>
              </w:rPr>
            </w:pPr>
          </w:p>
        </w:tc>
      </w:tr>
      <w:tr w:rsidR="00B47AEB" w:rsidRPr="001638A9" w14:paraId="714743B7" w14:textId="77777777" w:rsidTr="002F65DE">
        <w:tc>
          <w:tcPr>
            <w:tcW w:w="619" w:type="dxa"/>
            <w:vMerge w:val="restart"/>
            <w:shd w:val="clear" w:color="auto" w:fill="EFFFEA"/>
          </w:tcPr>
          <w:p w14:paraId="1537AE8F" w14:textId="77777777" w:rsidR="00B47AEB" w:rsidRPr="00AB46D2" w:rsidRDefault="00B47AEB" w:rsidP="00B47AEB">
            <w:pPr>
              <w:rPr>
                <w:rFonts w:asciiTheme="majorHAnsi" w:hAnsiTheme="majorHAnsi"/>
                <w:b/>
                <w:bCs/>
              </w:rPr>
            </w:pPr>
            <w:r w:rsidRPr="00AB46D2">
              <w:rPr>
                <w:rFonts w:asciiTheme="majorHAnsi" w:hAnsiTheme="majorHAnsi"/>
                <w:b/>
                <w:bCs/>
              </w:rPr>
              <w:t>322</w:t>
            </w:r>
          </w:p>
        </w:tc>
        <w:tc>
          <w:tcPr>
            <w:tcW w:w="1111" w:type="dxa"/>
            <w:vMerge w:val="restart"/>
          </w:tcPr>
          <w:p w14:paraId="1430678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2000C677" w14:textId="77777777" w:rsidR="00B47AEB" w:rsidRPr="001638A9" w:rsidRDefault="00B47AEB" w:rsidP="00B47AEB">
            <w:pPr>
              <w:jc w:val="both"/>
              <w:rPr>
                <w:rFonts w:asciiTheme="majorHAnsi" w:hAnsiTheme="majorHAnsi"/>
                <w:bCs/>
              </w:rPr>
            </w:pPr>
            <w:r w:rsidRPr="001638A9">
              <w:rPr>
                <w:rFonts w:asciiTheme="majorHAnsi" w:hAnsiTheme="majorHAnsi"/>
                <w:bCs/>
              </w:rPr>
              <w:t>Test the user cannot access a nonexistent project.</w:t>
            </w:r>
          </w:p>
        </w:tc>
        <w:tc>
          <w:tcPr>
            <w:tcW w:w="1631" w:type="dxa"/>
            <w:vMerge w:val="restart"/>
          </w:tcPr>
          <w:p w14:paraId="58CA98F2"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5A7452" w14:textId="28E11E6E"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7C2D6A0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754921F2" w14:textId="77777777" w:rsidR="00B47AEB" w:rsidRPr="001638A9" w:rsidRDefault="00B47AEB" w:rsidP="00B47AEB">
            <w:pPr>
              <w:rPr>
                <w:rFonts w:asciiTheme="majorHAnsi" w:hAnsiTheme="majorHAnsi"/>
                <w:bCs/>
              </w:rPr>
            </w:pPr>
            <w:r w:rsidRPr="001638A9">
              <w:rPr>
                <w:rFonts w:asciiTheme="majorHAnsi" w:hAnsiTheme="majorHAnsi"/>
                <w:bCs/>
              </w:rPr>
              <w:t>Enter non-existent project numbers. I.e. negative numbers and non-existent positive numbers.</w:t>
            </w:r>
          </w:p>
          <w:p w14:paraId="11A842EB" w14:textId="77777777" w:rsidR="00B47AEB" w:rsidRPr="001638A9" w:rsidRDefault="00B47AEB" w:rsidP="00B47AEB">
            <w:pPr>
              <w:rPr>
                <w:rFonts w:asciiTheme="majorHAnsi" w:hAnsiTheme="majorHAnsi"/>
                <w:bCs/>
              </w:rPr>
            </w:pPr>
            <w:r w:rsidRPr="001638A9">
              <w:rPr>
                <w:rFonts w:asciiTheme="majorHAnsi" w:hAnsiTheme="majorHAnsi"/>
                <w:bCs/>
              </w:rPr>
              <w:t xml:space="preserve">Numbers input: </w:t>
            </w:r>
          </w:p>
          <w:p w14:paraId="7F1BEA8A"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“-1”</w:t>
            </w:r>
          </w:p>
          <w:p w14:paraId="6D01A0AC"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727DE017"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620ACB10" w14:textId="77777777" w:rsidR="00B47AEB" w:rsidRPr="001638A9" w:rsidRDefault="00B47AEB" w:rsidP="00B47AEB">
            <w:pPr>
              <w:rPr>
                <w:rFonts w:asciiTheme="majorHAnsi" w:hAnsiTheme="majorHAnsi"/>
                <w:bCs/>
              </w:rPr>
            </w:pPr>
          </w:p>
        </w:tc>
        <w:tc>
          <w:tcPr>
            <w:tcW w:w="2202" w:type="dxa"/>
            <w:vMerge w:val="restart"/>
          </w:tcPr>
          <w:p w14:paraId="531D16A1" w14:textId="77777777" w:rsidR="00B47AEB" w:rsidRPr="001638A9" w:rsidRDefault="00B47AEB" w:rsidP="00B47AEB">
            <w:pPr>
              <w:rPr>
                <w:rFonts w:asciiTheme="majorHAnsi" w:hAnsiTheme="majorHAnsi"/>
                <w:bCs/>
              </w:rPr>
            </w:pPr>
            <w:r w:rsidRPr="001638A9">
              <w:rPr>
                <w:rFonts w:asciiTheme="majorHAnsi" w:hAnsiTheme="majorHAnsi"/>
                <w:bCs/>
              </w:rPr>
              <w:t>Inability to access the projects requested.</w:t>
            </w:r>
          </w:p>
          <w:p w14:paraId="1DF9F4F5" w14:textId="5A1A9BEE" w:rsidR="00B47AEB" w:rsidRPr="001638A9" w:rsidRDefault="00B47AEB" w:rsidP="00B47AEB">
            <w:pPr>
              <w:rPr>
                <w:rFonts w:asciiTheme="majorHAnsi" w:hAnsiTheme="majorHAnsi"/>
                <w:bCs/>
              </w:rPr>
            </w:pPr>
            <w:r w:rsidRPr="001638A9">
              <w:rPr>
                <w:rFonts w:asciiTheme="majorHAnsi" w:hAnsiTheme="majorHAnsi"/>
                <w:bCs/>
              </w:rPr>
              <w:t xml:space="preserve">“Command not </w:t>
            </w:r>
            <w:r w:rsidR="00AB46D2" w:rsidRPr="001638A9">
              <w:rPr>
                <w:rFonts w:asciiTheme="majorHAnsi" w:hAnsiTheme="majorHAnsi"/>
                <w:bCs/>
              </w:rPr>
              <w:t>recognized</w:t>
            </w:r>
            <w:r w:rsidRPr="001638A9">
              <w:rPr>
                <w:rFonts w:asciiTheme="majorHAnsi" w:hAnsiTheme="majorHAnsi"/>
                <w:bCs/>
              </w:rPr>
              <w:t>”</w:t>
            </w:r>
          </w:p>
        </w:tc>
        <w:tc>
          <w:tcPr>
            <w:tcW w:w="2024" w:type="dxa"/>
            <w:shd w:val="clear" w:color="auto" w:fill="FED5D2"/>
          </w:tcPr>
          <w:p w14:paraId="19372603" w14:textId="77777777" w:rsidR="00B47AEB" w:rsidRPr="001638A9" w:rsidRDefault="00B47AEB" w:rsidP="00B47AEB">
            <w:pPr>
              <w:rPr>
                <w:rFonts w:asciiTheme="majorHAnsi" w:hAnsiTheme="majorHAnsi"/>
                <w:bCs/>
              </w:rPr>
            </w:pPr>
            <w:r w:rsidRPr="001638A9">
              <w:rPr>
                <w:rFonts w:asciiTheme="majorHAnsi" w:hAnsiTheme="majorHAnsi"/>
                <w:bCs/>
              </w:rPr>
              <w:t>Passed for input of “-1”</w:t>
            </w:r>
          </w:p>
          <w:p w14:paraId="73B9EDBF" w14:textId="77777777" w:rsidR="00B47AEB" w:rsidRPr="001638A9" w:rsidRDefault="00B47AEB" w:rsidP="00B47AEB">
            <w:pPr>
              <w:rPr>
                <w:rFonts w:asciiTheme="majorHAnsi" w:hAnsiTheme="majorHAnsi"/>
                <w:bCs/>
              </w:rPr>
            </w:pPr>
            <w:r w:rsidRPr="001638A9">
              <w:rPr>
                <w:rFonts w:asciiTheme="majorHAnsi" w:hAnsiTheme="majorHAnsi"/>
                <w:bCs/>
              </w:rPr>
              <w:t xml:space="preserve">Projects menu displayed for inputs of “-7”, “7”, “99”. </w:t>
            </w:r>
          </w:p>
          <w:p w14:paraId="3EE29C1E" w14:textId="77777777" w:rsidR="00B47AEB" w:rsidRPr="001638A9" w:rsidRDefault="00B47AEB" w:rsidP="00B47AEB">
            <w:pPr>
              <w:rPr>
                <w:rFonts w:asciiTheme="majorHAnsi" w:hAnsiTheme="majorHAnsi"/>
                <w:bCs/>
              </w:rPr>
            </w:pPr>
          </w:p>
        </w:tc>
        <w:tc>
          <w:tcPr>
            <w:tcW w:w="1326" w:type="dxa"/>
            <w:shd w:val="clear" w:color="auto" w:fill="FED5D2"/>
          </w:tcPr>
          <w:p w14:paraId="168BFBC0"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345A7DB"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72452B63"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629E62F5" w14:textId="77777777" w:rsidR="00B47AEB" w:rsidRPr="001638A9" w:rsidRDefault="00B47AEB" w:rsidP="00B47AEB">
            <w:pPr>
              <w:rPr>
                <w:rFonts w:asciiTheme="majorHAnsi" w:hAnsiTheme="majorHAnsi"/>
                <w:bCs/>
              </w:rPr>
            </w:pPr>
            <w:r w:rsidRPr="001638A9">
              <w:rPr>
                <w:rFonts w:asciiTheme="majorHAnsi" w:hAnsiTheme="majorHAnsi"/>
                <w:bCs/>
              </w:rPr>
              <w:t>The Project menus were displayed when passing values -7 7 and 99</w:t>
            </w:r>
          </w:p>
        </w:tc>
      </w:tr>
      <w:tr w:rsidR="00B47AEB" w:rsidRPr="001638A9" w14:paraId="64C4725A" w14:textId="77777777" w:rsidTr="002F65DE">
        <w:trPr>
          <w:trHeight w:val="2816"/>
        </w:trPr>
        <w:tc>
          <w:tcPr>
            <w:tcW w:w="619" w:type="dxa"/>
            <w:vMerge/>
            <w:shd w:val="clear" w:color="auto" w:fill="EFFFEA"/>
          </w:tcPr>
          <w:p w14:paraId="55FDC734" w14:textId="77777777" w:rsidR="00B47AEB" w:rsidRPr="001638A9" w:rsidRDefault="00B47AEB" w:rsidP="00B47AEB">
            <w:pPr>
              <w:rPr>
                <w:rFonts w:asciiTheme="majorHAnsi" w:hAnsiTheme="majorHAnsi"/>
                <w:bCs/>
              </w:rPr>
            </w:pPr>
          </w:p>
        </w:tc>
        <w:tc>
          <w:tcPr>
            <w:tcW w:w="1111" w:type="dxa"/>
            <w:vMerge/>
          </w:tcPr>
          <w:p w14:paraId="03CFFC52" w14:textId="77777777" w:rsidR="00B47AEB" w:rsidRPr="001638A9" w:rsidRDefault="00B47AEB" w:rsidP="00B47AEB">
            <w:pPr>
              <w:rPr>
                <w:rFonts w:asciiTheme="majorHAnsi" w:hAnsiTheme="majorHAnsi"/>
                <w:bCs/>
              </w:rPr>
            </w:pPr>
          </w:p>
        </w:tc>
        <w:tc>
          <w:tcPr>
            <w:tcW w:w="2158" w:type="dxa"/>
            <w:vMerge/>
          </w:tcPr>
          <w:p w14:paraId="5D0F94E1" w14:textId="77777777" w:rsidR="00B47AEB" w:rsidRPr="001638A9" w:rsidRDefault="00B47AEB" w:rsidP="00B47AEB">
            <w:pPr>
              <w:jc w:val="both"/>
              <w:rPr>
                <w:rFonts w:asciiTheme="majorHAnsi" w:hAnsiTheme="majorHAnsi"/>
                <w:bCs/>
              </w:rPr>
            </w:pPr>
          </w:p>
        </w:tc>
        <w:tc>
          <w:tcPr>
            <w:tcW w:w="1631" w:type="dxa"/>
            <w:vMerge/>
          </w:tcPr>
          <w:p w14:paraId="39CF5355" w14:textId="77777777" w:rsidR="00B47AEB" w:rsidRPr="001638A9" w:rsidRDefault="00B47AEB" w:rsidP="00B47AEB">
            <w:pPr>
              <w:rPr>
                <w:rFonts w:asciiTheme="majorHAnsi" w:hAnsiTheme="majorHAnsi"/>
                <w:bCs/>
              </w:rPr>
            </w:pPr>
          </w:p>
        </w:tc>
        <w:tc>
          <w:tcPr>
            <w:tcW w:w="1505" w:type="dxa"/>
            <w:vMerge/>
          </w:tcPr>
          <w:p w14:paraId="61BCA451" w14:textId="77777777" w:rsidR="00B47AEB" w:rsidRPr="001638A9" w:rsidRDefault="00B47AEB" w:rsidP="00B47AEB">
            <w:pPr>
              <w:rPr>
                <w:rFonts w:asciiTheme="majorHAnsi" w:hAnsiTheme="majorHAnsi"/>
                <w:bCs/>
              </w:rPr>
            </w:pPr>
          </w:p>
        </w:tc>
        <w:tc>
          <w:tcPr>
            <w:tcW w:w="1627" w:type="dxa"/>
            <w:vMerge/>
          </w:tcPr>
          <w:p w14:paraId="1CF8995C" w14:textId="77777777" w:rsidR="00B47AEB" w:rsidRPr="001638A9" w:rsidRDefault="00B47AEB" w:rsidP="00B47AEB">
            <w:pPr>
              <w:rPr>
                <w:rFonts w:asciiTheme="majorHAnsi" w:hAnsiTheme="majorHAnsi"/>
                <w:bCs/>
              </w:rPr>
            </w:pPr>
          </w:p>
        </w:tc>
        <w:tc>
          <w:tcPr>
            <w:tcW w:w="1489" w:type="dxa"/>
            <w:vMerge/>
          </w:tcPr>
          <w:p w14:paraId="08202169" w14:textId="77777777" w:rsidR="00B47AEB" w:rsidRPr="001638A9" w:rsidRDefault="00B47AEB" w:rsidP="00B47AEB">
            <w:pPr>
              <w:rPr>
                <w:rFonts w:asciiTheme="majorHAnsi" w:hAnsiTheme="majorHAnsi"/>
                <w:bCs/>
              </w:rPr>
            </w:pPr>
          </w:p>
        </w:tc>
        <w:tc>
          <w:tcPr>
            <w:tcW w:w="2202" w:type="dxa"/>
            <w:vMerge/>
          </w:tcPr>
          <w:p w14:paraId="53AE7B75" w14:textId="77777777" w:rsidR="00B47AEB" w:rsidRPr="001638A9" w:rsidRDefault="00B47AEB" w:rsidP="00B47AEB">
            <w:pPr>
              <w:rPr>
                <w:rFonts w:asciiTheme="majorHAnsi" w:hAnsiTheme="majorHAnsi"/>
                <w:bCs/>
              </w:rPr>
            </w:pPr>
          </w:p>
        </w:tc>
        <w:tc>
          <w:tcPr>
            <w:tcW w:w="2024" w:type="dxa"/>
            <w:shd w:val="clear" w:color="auto" w:fill="EFFFEA"/>
          </w:tcPr>
          <w:p w14:paraId="67C307D3" w14:textId="77777777" w:rsidR="00B47AEB" w:rsidRPr="001638A9" w:rsidRDefault="00B47AEB" w:rsidP="00B47AEB">
            <w:pPr>
              <w:rPr>
                <w:rFonts w:asciiTheme="majorHAnsi" w:hAnsiTheme="majorHAnsi"/>
                <w:bCs/>
              </w:rPr>
            </w:pPr>
            <w:r w:rsidRPr="001638A9">
              <w:rPr>
                <w:rFonts w:asciiTheme="majorHAnsi" w:hAnsiTheme="majorHAnsi"/>
                <w:bCs/>
              </w:rPr>
              <w:t>Command not recognized for all out of bounds inputs</w:t>
            </w:r>
          </w:p>
        </w:tc>
        <w:tc>
          <w:tcPr>
            <w:tcW w:w="1326" w:type="dxa"/>
            <w:shd w:val="clear" w:color="auto" w:fill="EFFFEA"/>
          </w:tcPr>
          <w:p w14:paraId="40101F11"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5849ADA"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B358892"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FC507AE" w14:textId="77777777" w:rsidR="00B47AEB" w:rsidRPr="001638A9" w:rsidRDefault="00B47AEB" w:rsidP="00B47AEB">
            <w:pPr>
              <w:rPr>
                <w:rFonts w:asciiTheme="majorHAnsi" w:hAnsiTheme="majorHAnsi"/>
                <w:bCs/>
              </w:rPr>
            </w:pPr>
            <w:r w:rsidRPr="001638A9">
              <w:rPr>
                <w:rFonts w:asciiTheme="majorHAnsi" w:hAnsiTheme="majorHAnsi"/>
                <w:bCs/>
              </w:rPr>
              <w:t>The Project menus were not displayed at all after the out of bounds measures were put in place in BUG 309 Fixes</w:t>
            </w:r>
          </w:p>
        </w:tc>
      </w:tr>
      <w:tr w:rsidR="00B47AEB" w:rsidRPr="001638A9" w14:paraId="313F6DFC" w14:textId="77777777" w:rsidTr="002F65DE">
        <w:trPr>
          <w:trHeight w:val="2816"/>
        </w:trPr>
        <w:tc>
          <w:tcPr>
            <w:tcW w:w="619" w:type="dxa"/>
            <w:vMerge w:val="restart"/>
            <w:shd w:val="clear" w:color="auto" w:fill="EFFFEB"/>
          </w:tcPr>
          <w:p w14:paraId="5F63E639" w14:textId="77777777" w:rsidR="00B47AEB" w:rsidRPr="00AB46D2" w:rsidRDefault="00B47AEB" w:rsidP="00B47AEB">
            <w:pPr>
              <w:rPr>
                <w:rFonts w:asciiTheme="majorHAnsi" w:hAnsiTheme="majorHAnsi"/>
                <w:b/>
                <w:bCs/>
              </w:rPr>
            </w:pPr>
            <w:r w:rsidRPr="00AB46D2">
              <w:rPr>
                <w:rFonts w:asciiTheme="majorHAnsi" w:hAnsiTheme="majorHAnsi"/>
                <w:b/>
                <w:bCs/>
              </w:rPr>
              <w:lastRenderedPageBreak/>
              <w:t>323</w:t>
            </w:r>
          </w:p>
        </w:tc>
        <w:tc>
          <w:tcPr>
            <w:tcW w:w="1111" w:type="dxa"/>
            <w:vMerge w:val="restart"/>
          </w:tcPr>
          <w:p w14:paraId="1683F865"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5FDCEC71" w14:textId="77777777" w:rsidR="00B47AEB" w:rsidRPr="001638A9" w:rsidRDefault="00B47AEB" w:rsidP="00B47AEB">
            <w:pPr>
              <w:jc w:val="both"/>
              <w:rPr>
                <w:rFonts w:asciiTheme="majorHAnsi" w:hAnsiTheme="majorHAnsi"/>
                <w:bCs/>
              </w:rPr>
            </w:pPr>
            <w:r w:rsidRPr="001638A9">
              <w:rPr>
                <w:rFonts w:asciiTheme="majorHAnsi" w:hAnsiTheme="majorHAnsi"/>
                <w:bCs/>
              </w:rPr>
              <w:t>Return and display options to interact with existing projects.</w:t>
            </w:r>
          </w:p>
        </w:tc>
        <w:tc>
          <w:tcPr>
            <w:tcW w:w="1631" w:type="dxa"/>
            <w:vMerge w:val="restart"/>
          </w:tcPr>
          <w:p w14:paraId="39679C45"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56E2C826" w14:textId="174ED5CA"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552545C6" w14:textId="77777777" w:rsidR="00B47AEB" w:rsidRPr="001638A9" w:rsidRDefault="00B47AEB" w:rsidP="00B47AEB">
            <w:pPr>
              <w:rPr>
                <w:rFonts w:asciiTheme="majorHAnsi" w:hAnsiTheme="majorHAnsi"/>
                <w:bCs/>
              </w:rPr>
            </w:pPr>
            <w:r w:rsidRPr="001638A9">
              <w:rPr>
                <w:rFonts w:asciiTheme="majorHAnsi" w:hAnsiTheme="majorHAnsi"/>
                <w:bCs/>
              </w:rPr>
              <w:t>projects (at least 3) must exist.</w:t>
            </w:r>
          </w:p>
        </w:tc>
        <w:tc>
          <w:tcPr>
            <w:tcW w:w="1489" w:type="dxa"/>
            <w:vMerge w:val="restart"/>
          </w:tcPr>
          <w:p w14:paraId="11F2B352" w14:textId="77777777" w:rsidR="00B47AEB" w:rsidRPr="001638A9" w:rsidRDefault="00B47AEB" w:rsidP="00B47AEB">
            <w:pPr>
              <w:rPr>
                <w:rFonts w:asciiTheme="majorHAnsi" w:hAnsiTheme="majorHAnsi"/>
                <w:bCs/>
              </w:rPr>
            </w:pPr>
            <w:r w:rsidRPr="001638A9">
              <w:rPr>
                <w:rFonts w:asciiTheme="majorHAnsi" w:hAnsiTheme="majorHAnsi"/>
                <w:bCs/>
              </w:rPr>
              <w:t>Select first project.</w:t>
            </w:r>
          </w:p>
          <w:p w14:paraId="26D603F8" w14:textId="77777777" w:rsidR="00B47AEB" w:rsidRPr="001638A9" w:rsidRDefault="00B47AEB" w:rsidP="00B47AEB">
            <w:pPr>
              <w:rPr>
                <w:rFonts w:asciiTheme="majorHAnsi" w:hAnsiTheme="majorHAnsi"/>
                <w:bCs/>
              </w:rPr>
            </w:pPr>
            <w:r w:rsidRPr="001638A9">
              <w:rPr>
                <w:rFonts w:asciiTheme="majorHAnsi" w:hAnsiTheme="majorHAnsi"/>
                <w:bCs/>
              </w:rPr>
              <w:t>Select second project.</w:t>
            </w:r>
          </w:p>
          <w:p w14:paraId="7B62F6E4" w14:textId="77777777" w:rsidR="00B47AEB" w:rsidRPr="001638A9" w:rsidRDefault="00B47AEB" w:rsidP="00B47AEB">
            <w:pPr>
              <w:rPr>
                <w:rFonts w:asciiTheme="majorHAnsi" w:hAnsiTheme="majorHAnsi"/>
                <w:bCs/>
              </w:rPr>
            </w:pPr>
            <w:r w:rsidRPr="001638A9">
              <w:rPr>
                <w:rFonts w:asciiTheme="majorHAnsi" w:hAnsiTheme="majorHAnsi"/>
                <w:bCs/>
              </w:rPr>
              <w:t>Select third project.</w:t>
            </w:r>
          </w:p>
        </w:tc>
        <w:tc>
          <w:tcPr>
            <w:tcW w:w="2202" w:type="dxa"/>
            <w:vMerge w:val="restart"/>
          </w:tcPr>
          <w:p w14:paraId="1EA672B4"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728B3030"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60C4A89B"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2024" w:type="dxa"/>
            <w:shd w:val="clear" w:color="auto" w:fill="FDD5D3"/>
          </w:tcPr>
          <w:p w14:paraId="73853638" w14:textId="77777777" w:rsidR="00B47AEB" w:rsidRPr="001638A9" w:rsidRDefault="00B47AEB" w:rsidP="00B47AEB">
            <w:pPr>
              <w:rPr>
                <w:rFonts w:asciiTheme="majorHAnsi" w:hAnsiTheme="majorHAnsi"/>
                <w:bCs/>
              </w:rPr>
            </w:pPr>
            <w:r w:rsidRPr="001638A9">
              <w:rPr>
                <w:rFonts w:asciiTheme="majorHAnsi" w:hAnsiTheme="majorHAnsi"/>
                <w:bCs/>
              </w:rPr>
              <w:t>First project not accessible. Displays main menu whenever “1” is input.</w:t>
            </w:r>
          </w:p>
          <w:p w14:paraId="587E0278" w14:textId="77777777" w:rsidR="00B47AEB" w:rsidRPr="001638A9" w:rsidRDefault="00B47AEB" w:rsidP="00B47AEB">
            <w:pPr>
              <w:rPr>
                <w:rFonts w:asciiTheme="majorHAnsi" w:hAnsiTheme="majorHAnsi"/>
                <w:bCs/>
              </w:rPr>
            </w:pPr>
            <w:r w:rsidRPr="001638A9">
              <w:rPr>
                <w:rFonts w:asciiTheme="majorHAnsi" w:hAnsiTheme="majorHAnsi"/>
                <w:bCs/>
              </w:rPr>
              <w:t>Second and third projects correctly display project menus.</w:t>
            </w:r>
          </w:p>
        </w:tc>
        <w:tc>
          <w:tcPr>
            <w:tcW w:w="1326" w:type="dxa"/>
            <w:shd w:val="clear" w:color="auto" w:fill="FDD5D3"/>
          </w:tcPr>
          <w:p w14:paraId="7531A6CF"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0CD93EA6"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5452C11"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DD5D3"/>
          </w:tcPr>
          <w:p w14:paraId="49B83FC6" w14:textId="77777777" w:rsidR="00B47AEB" w:rsidRPr="001638A9" w:rsidRDefault="00B47AEB" w:rsidP="00B47AEB">
            <w:pPr>
              <w:rPr>
                <w:rFonts w:asciiTheme="majorHAnsi" w:hAnsiTheme="majorHAnsi"/>
                <w:bCs/>
              </w:rPr>
            </w:pPr>
            <w:r w:rsidRPr="001638A9">
              <w:rPr>
                <w:rFonts w:asciiTheme="majorHAnsi" w:hAnsiTheme="majorHAnsi"/>
                <w:bCs/>
              </w:rPr>
              <w:t>Unable to access the first as the system decrements the input value for selection by 1.</w:t>
            </w:r>
          </w:p>
          <w:p w14:paraId="3C73603A" w14:textId="77777777" w:rsidR="00B47AEB" w:rsidRPr="001638A9" w:rsidRDefault="00B47AEB" w:rsidP="00B47AEB">
            <w:pPr>
              <w:rPr>
                <w:rFonts w:asciiTheme="majorHAnsi" w:hAnsiTheme="majorHAnsi"/>
                <w:bCs/>
              </w:rPr>
            </w:pPr>
            <w:r w:rsidRPr="001638A9">
              <w:rPr>
                <w:rFonts w:asciiTheme="majorHAnsi" w:hAnsiTheme="majorHAnsi"/>
                <w:bCs/>
              </w:rPr>
              <w:t>See BUG308/CHGE308.</w:t>
            </w:r>
          </w:p>
        </w:tc>
      </w:tr>
      <w:tr w:rsidR="00B47AEB" w:rsidRPr="001638A9" w14:paraId="53E734EE" w14:textId="77777777" w:rsidTr="002F65DE">
        <w:trPr>
          <w:trHeight w:val="2816"/>
        </w:trPr>
        <w:tc>
          <w:tcPr>
            <w:tcW w:w="619" w:type="dxa"/>
            <w:vMerge/>
            <w:shd w:val="clear" w:color="auto" w:fill="EFFFEB"/>
          </w:tcPr>
          <w:p w14:paraId="696B1903" w14:textId="77777777" w:rsidR="00B47AEB" w:rsidRPr="001638A9" w:rsidRDefault="00B47AEB" w:rsidP="00B47AEB">
            <w:pPr>
              <w:rPr>
                <w:rFonts w:asciiTheme="majorHAnsi" w:hAnsiTheme="majorHAnsi"/>
                <w:bCs/>
              </w:rPr>
            </w:pPr>
          </w:p>
        </w:tc>
        <w:tc>
          <w:tcPr>
            <w:tcW w:w="1111" w:type="dxa"/>
            <w:vMerge/>
          </w:tcPr>
          <w:p w14:paraId="4CAB7855" w14:textId="77777777" w:rsidR="00B47AEB" w:rsidRPr="001638A9" w:rsidRDefault="00B47AEB" w:rsidP="00B47AEB">
            <w:pPr>
              <w:rPr>
                <w:rFonts w:asciiTheme="majorHAnsi" w:hAnsiTheme="majorHAnsi"/>
                <w:bCs/>
              </w:rPr>
            </w:pPr>
          </w:p>
        </w:tc>
        <w:tc>
          <w:tcPr>
            <w:tcW w:w="2158" w:type="dxa"/>
            <w:vMerge/>
          </w:tcPr>
          <w:p w14:paraId="69343276" w14:textId="77777777" w:rsidR="00B47AEB" w:rsidRPr="001638A9" w:rsidRDefault="00B47AEB" w:rsidP="00B47AEB">
            <w:pPr>
              <w:jc w:val="both"/>
              <w:rPr>
                <w:rFonts w:asciiTheme="majorHAnsi" w:hAnsiTheme="majorHAnsi"/>
                <w:bCs/>
              </w:rPr>
            </w:pPr>
          </w:p>
        </w:tc>
        <w:tc>
          <w:tcPr>
            <w:tcW w:w="1631" w:type="dxa"/>
            <w:vMerge/>
          </w:tcPr>
          <w:p w14:paraId="1280D40D" w14:textId="77777777" w:rsidR="00B47AEB" w:rsidRPr="001638A9" w:rsidRDefault="00B47AEB" w:rsidP="00B47AEB">
            <w:pPr>
              <w:rPr>
                <w:rFonts w:asciiTheme="majorHAnsi" w:hAnsiTheme="majorHAnsi"/>
                <w:bCs/>
              </w:rPr>
            </w:pPr>
          </w:p>
        </w:tc>
        <w:tc>
          <w:tcPr>
            <w:tcW w:w="1505" w:type="dxa"/>
            <w:vMerge/>
          </w:tcPr>
          <w:p w14:paraId="7353C1DF" w14:textId="77777777" w:rsidR="00B47AEB" w:rsidRPr="001638A9" w:rsidRDefault="00B47AEB" w:rsidP="00B47AEB">
            <w:pPr>
              <w:rPr>
                <w:rFonts w:asciiTheme="majorHAnsi" w:hAnsiTheme="majorHAnsi"/>
                <w:bCs/>
              </w:rPr>
            </w:pPr>
          </w:p>
        </w:tc>
        <w:tc>
          <w:tcPr>
            <w:tcW w:w="1627" w:type="dxa"/>
            <w:vMerge/>
          </w:tcPr>
          <w:p w14:paraId="6F418F54" w14:textId="77777777" w:rsidR="00B47AEB" w:rsidRPr="001638A9" w:rsidRDefault="00B47AEB" w:rsidP="00B47AEB">
            <w:pPr>
              <w:rPr>
                <w:rFonts w:asciiTheme="majorHAnsi" w:hAnsiTheme="majorHAnsi"/>
                <w:bCs/>
              </w:rPr>
            </w:pPr>
          </w:p>
        </w:tc>
        <w:tc>
          <w:tcPr>
            <w:tcW w:w="1489" w:type="dxa"/>
            <w:vMerge/>
          </w:tcPr>
          <w:p w14:paraId="41248B84" w14:textId="77777777" w:rsidR="00B47AEB" w:rsidRPr="001638A9" w:rsidRDefault="00B47AEB" w:rsidP="00B47AEB">
            <w:pPr>
              <w:rPr>
                <w:rFonts w:asciiTheme="majorHAnsi" w:hAnsiTheme="majorHAnsi"/>
                <w:bCs/>
              </w:rPr>
            </w:pPr>
          </w:p>
        </w:tc>
        <w:tc>
          <w:tcPr>
            <w:tcW w:w="2202" w:type="dxa"/>
            <w:vMerge/>
          </w:tcPr>
          <w:p w14:paraId="3209267D" w14:textId="77777777" w:rsidR="00B47AEB" w:rsidRPr="001638A9" w:rsidRDefault="00B47AEB" w:rsidP="00B47AEB">
            <w:pPr>
              <w:rPr>
                <w:rFonts w:asciiTheme="majorHAnsi" w:hAnsiTheme="majorHAnsi"/>
                <w:bCs/>
              </w:rPr>
            </w:pPr>
          </w:p>
        </w:tc>
        <w:tc>
          <w:tcPr>
            <w:tcW w:w="2024" w:type="dxa"/>
            <w:shd w:val="clear" w:color="auto" w:fill="EFFFEB"/>
          </w:tcPr>
          <w:p w14:paraId="24165397"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07919AF4"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77F246F9"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1326" w:type="dxa"/>
            <w:shd w:val="clear" w:color="auto" w:fill="EFFFEB"/>
          </w:tcPr>
          <w:p w14:paraId="2499B179"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373A41E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0FF17AE"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653C431A" w14:textId="77777777" w:rsidR="00B47AEB" w:rsidRPr="001638A9" w:rsidRDefault="00B47AEB" w:rsidP="00B47AEB">
            <w:pPr>
              <w:rPr>
                <w:rFonts w:asciiTheme="majorHAnsi" w:hAnsiTheme="majorHAnsi"/>
                <w:bCs/>
              </w:rPr>
            </w:pPr>
            <w:r w:rsidRPr="001638A9">
              <w:rPr>
                <w:rFonts w:asciiTheme="majorHAnsi" w:hAnsiTheme="majorHAnsi"/>
                <w:bCs/>
              </w:rPr>
              <w:t>After the changes were made in BUG fix 308 The system now performs as expected. See BUG308 and CHGE308 for more details</w:t>
            </w:r>
          </w:p>
        </w:tc>
      </w:tr>
      <w:tr w:rsidR="00B47AEB" w:rsidRPr="001638A9" w14:paraId="75776D13" w14:textId="77777777" w:rsidTr="002F65DE">
        <w:trPr>
          <w:trHeight w:val="2816"/>
        </w:trPr>
        <w:tc>
          <w:tcPr>
            <w:tcW w:w="619" w:type="dxa"/>
            <w:shd w:val="clear" w:color="auto" w:fill="EFFFEB"/>
          </w:tcPr>
          <w:p w14:paraId="67E66B4C" w14:textId="77777777" w:rsidR="00B47AEB" w:rsidRPr="00AB46D2" w:rsidRDefault="00B47AEB" w:rsidP="00B47AEB">
            <w:pPr>
              <w:rPr>
                <w:rFonts w:asciiTheme="majorHAnsi" w:hAnsiTheme="majorHAnsi"/>
                <w:b/>
                <w:bCs/>
              </w:rPr>
            </w:pPr>
            <w:r w:rsidRPr="00AB46D2">
              <w:rPr>
                <w:rFonts w:asciiTheme="majorHAnsi" w:hAnsiTheme="majorHAnsi"/>
                <w:b/>
                <w:bCs/>
              </w:rPr>
              <w:t>324</w:t>
            </w:r>
          </w:p>
        </w:tc>
        <w:tc>
          <w:tcPr>
            <w:tcW w:w="1111" w:type="dxa"/>
          </w:tcPr>
          <w:p w14:paraId="0DAF1E7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1230D5F6" w14:textId="77777777" w:rsidR="00B47AEB" w:rsidRPr="001638A9" w:rsidRDefault="00B47AEB" w:rsidP="00B47AEB">
            <w:pPr>
              <w:jc w:val="both"/>
              <w:rPr>
                <w:rFonts w:asciiTheme="majorHAnsi" w:hAnsiTheme="majorHAnsi"/>
                <w:bCs/>
              </w:rPr>
            </w:pPr>
            <w:r w:rsidRPr="001638A9">
              <w:rPr>
                <w:rFonts w:asciiTheme="majorHAnsi" w:hAnsiTheme="majorHAnsi"/>
                <w:bCs/>
              </w:rPr>
              <w:t>Be able to exit a project and return to the main menu</w:t>
            </w:r>
          </w:p>
        </w:tc>
        <w:tc>
          <w:tcPr>
            <w:tcW w:w="1631" w:type="dxa"/>
          </w:tcPr>
          <w:p w14:paraId="768CF536"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18A81753" w14:textId="4513BD5B"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tcPr>
          <w:p w14:paraId="039384A0" w14:textId="77777777" w:rsidR="00B47AEB" w:rsidRPr="001638A9" w:rsidRDefault="00B47AEB" w:rsidP="00B47AEB">
            <w:pPr>
              <w:rPr>
                <w:rFonts w:asciiTheme="majorHAnsi" w:hAnsiTheme="majorHAnsi"/>
                <w:bCs/>
              </w:rPr>
            </w:pPr>
            <w:r w:rsidRPr="001638A9">
              <w:rPr>
                <w:rFonts w:asciiTheme="majorHAnsi" w:hAnsiTheme="majorHAnsi"/>
                <w:bCs/>
              </w:rPr>
              <w:t>A project must exist.</w:t>
            </w:r>
          </w:p>
        </w:tc>
        <w:tc>
          <w:tcPr>
            <w:tcW w:w="1489" w:type="dxa"/>
          </w:tcPr>
          <w:p w14:paraId="4D53ADD0" w14:textId="77777777" w:rsidR="00B47AEB" w:rsidRPr="001638A9" w:rsidRDefault="00B47AEB" w:rsidP="00B47AEB">
            <w:pPr>
              <w:rPr>
                <w:rFonts w:asciiTheme="majorHAnsi" w:hAnsiTheme="majorHAnsi"/>
                <w:bCs/>
              </w:rPr>
            </w:pPr>
            <w:r w:rsidRPr="001638A9">
              <w:rPr>
                <w:rFonts w:asciiTheme="majorHAnsi" w:hAnsiTheme="majorHAnsi"/>
                <w:bCs/>
              </w:rPr>
              <w:t>Select a project.</w:t>
            </w:r>
          </w:p>
          <w:p w14:paraId="1E3FED8A" w14:textId="77777777" w:rsidR="00B47AEB" w:rsidRPr="001638A9" w:rsidRDefault="00B47AEB" w:rsidP="00B47AEB">
            <w:pPr>
              <w:rPr>
                <w:rFonts w:asciiTheme="majorHAnsi" w:hAnsiTheme="majorHAnsi"/>
                <w:bCs/>
              </w:rPr>
            </w:pPr>
            <w:r w:rsidRPr="001638A9">
              <w:rPr>
                <w:rFonts w:asciiTheme="majorHAnsi" w:hAnsiTheme="majorHAnsi"/>
                <w:bCs/>
              </w:rPr>
              <w:t>“2”</w:t>
            </w:r>
          </w:p>
          <w:p w14:paraId="15888CF8" w14:textId="77777777" w:rsidR="00B47AEB" w:rsidRPr="001638A9" w:rsidRDefault="00B47AEB" w:rsidP="00B47AEB">
            <w:pPr>
              <w:rPr>
                <w:rFonts w:asciiTheme="majorHAnsi" w:hAnsiTheme="majorHAnsi"/>
                <w:bCs/>
              </w:rPr>
            </w:pPr>
            <w:r w:rsidRPr="001638A9">
              <w:rPr>
                <w:rFonts w:asciiTheme="majorHAnsi" w:hAnsiTheme="majorHAnsi"/>
                <w:bCs/>
              </w:rPr>
              <w:t>Exit project.</w:t>
            </w:r>
          </w:p>
          <w:p w14:paraId="3294C4A9" w14:textId="77777777" w:rsidR="00B47AEB" w:rsidRPr="001638A9" w:rsidRDefault="00B47AEB" w:rsidP="00B47AEB">
            <w:pPr>
              <w:rPr>
                <w:rFonts w:asciiTheme="majorHAnsi" w:hAnsiTheme="majorHAnsi"/>
                <w:bCs/>
              </w:rPr>
            </w:pPr>
            <w:r w:rsidRPr="001638A9">
              <w:rPr>
                <w:rFonts w:asciiTheme="majorHAnsi" w:hAnsiTheme="majorHAnsi"/>
                <w:bCs/>
              </w:rPr>
              <w:t>“X”</w:t>
            </w:r>
          </w:p>
        </w:tc>
        <w:tc>
          <w:tcPr>
            <w:tcW w:w="2202" w:type="dxa"/>
          </w:tcPr>
          <w:p w14:paraId="10495493" w14:textId="77777777" w:rsidR="00B47AEB" w:rsidRPr="001638A9" w:rsidRDefault="00B47AEB" w:rsidP="00B47AEB">
            <w:pPr>
              <w:rPr>
                <w:rFonts w:asciiTheme="majorHAnsi" w:hAnsiTheme="majorHAnsi"/>
                <w:bCs/>
              </w:rPr>
            </w:pPr>
            <w:r w:rsidRPr="001638A9">
              <w:rPr>
                <w:rFonts w:asciiTheme="majorHAnsi" w:hAnsiTheme="majorHAnsi"/>
                <w:bCs/>
              </w:rPr>
              <w:t>Return user to main menu from selected project.</w:t>
            </w:r>
          </w:p>
        </w:tc>
        <w:tc>
          <w:tcPr>
            <w:tcW w:w="2024" w:type="dxa"/>
            <w:shd w:val="clear" w:color="auto" w:fill="EFFFEB"/>
          </w:tcPr>
          <w:p w14:paraId="683E4253" w14:textId="77777777" w:rsidR="00B47AEB" w:rsidRPr="001638A9" w:rsidRDefault="00B47AEB" w:rsidP="00B47AEB">
            <w:pPr>
              <w:rPr>
                <w:rFonts w:asciiTheme="majorHAnsi" w:hAnsiTheme="majorHAnsi"/>
                <w:bCs/>
              </w:rPr>
            </w:pPr>
            <w:r w:rsidRPr="001638A9">
              <w:rPr>
                <w:rFonts w:asciiTheme="majorHAnsi" w:hAnsiTheme="majorHAnsi"/>
                <w:bCs/>
              </w:rPr>
              <w:t>Returns user to main menu from selected project.</w:t>
            </w:r>
          </w:p>
        </w:tc>
        <w:tc>
          <w:tcPr>
            <w:tcW w:w="1326" w:type="dxa"/>
            <w:shd w:val="clear" w:color="auto" w:fill="EFFFEB"/>
          </w:tcPr>
          <w:p w14:paraId="37834976"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42A60F8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77ADA752" w14:textId="35610D2A"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B"/>
          </w:tcPr>
          <w:p w14:paraId="5BF8DE5D" w14:textId="77777777" w:rsidR="00B47AEB" w:rsidRPr="001638A9" w:rsidRDefault="00B47AEB" w:rsidP="00B47AEB">
            <w:pPr>
              <w:rPr>
                <w:rFonts w:asciiTheme="majorHAnsi" w:hAnsiTheme="majorHAnsi"/>
                <w:bCs/>
              </w:rPr>
            </w:pPr>
          </w:p>
        </w:tc>
      </w:tr>
      <w:tr w:rsidR="00EE43A3" w:rsidRPr="001638A9" w14:paraId="06CBC220" w14:textId="77777777" w:rsidTr="00EE43A3">
        <w:trPr>
          <w:trHeight w:val="2816"/>
        </w:trPr>
        <w:tc>
          <w:tcPr>
            <w:tcW w:w="619" w:type="dxa"/>
            <w:vMerge w:val="restart"/>
            <w:shd w:val="clear" w:color="auto" w:fill="EFFFEB"/>
          </w:tcPr>
          <w:p w14:paraId="364B2427" w14:textId="0961AE03" w:rsidR="00EE43A3" w:rsidRPr="00AB46D2" w:rsidRDefault="00EE43A3" w:rsidP="00EE43A3">
            <w:pPr>
              <w:rPr>
                <w:rFonts w:asciiTheme="majorHAnsi" w:hAnsiTheme="majorHAnsi"/>
                <w:b/>
                <w:bCs/>
              </w:rPr>
            </w:pPr>
            <w:r>
              <w:rPr>
                <w:rFonts w:asciiTheme="majorHAnsi" w:hAnsiTheme="majorHAnsi"/>
                <w:b/>
                <w:bCs/>
              </w:rPr>
              <w:lastRenderedPageBreak/>
              <w:t>325</w:t>
            </w:r>
          </w:p>
        </w:tc>
        <w:tc>
          <w:tcPr>
            <w:tcW w:w="1111" w:type="dxa"/>
            <w:vMerge w:val="restart"/>
          </w:tcPr>
          <w:p w14:paraId="7BB6BF69" w14:textId="0D634BCA" w:rsidR="00EE43A3" w:rsidRPr="001638A9" w:rsidRDefault="00EE43A3" w:rsidP="00EE43A3">
            <w:pPr>
              <w:rPr>
                <w:rFonts w:asciiTheme="majorHAnsi" w:hAnsiTheme="majorHAnsi"/>
                <w:bCs/>
              </w:rPr>
            </w:pPr>
            <w:r>
              <w:rPr>
                <w:rFonts w:asciiTheme="majorHAnsi" w:hAnsiTheme="majorHAnsi"/>
                <w:bCs/>
              </w:rPr>
              <w:t xml:space="preserve">Add Email </w:t>
            </w:r>
            <w:proofErr w:type="spellStart"/>
            <w:r>
              <w:rPr>
                <w:rFonts w:asciiTheme="majorHAnsi" w:hAnsiTheme="majorHAnsi"/>
                <w:bCs/>
              </w:rPr>
              <w:t>Funcion</w:t>
            </w:r>
            <w:proofErr w:type="spellEnd"/>
          </w:p>
        </w:tc>
        <w:tc>
          <w:tcPr>
            <w:tcW w:w="2158" w:type="dxa"/>
            <w:vMerge w:val="restart"/>
          </w:tcPr>
          <w:p w14:paraId="2CDA17C8" w14:textId="7A21AD60" w:rsidR="00EE43A3" w:rsidRPr="001638A9" w:rsidRDefault="00EE43A3" w:rsidP="00EE43A3">
            <w:pPr>
              <w:jc w:val="both"/>
              <w:rPr>
                <w:rFonts w:asciiTheme="majorHAnsi" w:hAnsiTheme="majorHAnsi"/>
                <w:bCs/>
              </w:rPr>
            </w:pPr>
            <w:r>
              <w:rPr>
                <w:rFonts w:asciiTheme="majorHAnsi" w:hAnsiTheme="majorHAnsi"/>
                <w:bCs/>
              </w:rPr>
              <w:t xml:space="preserve">Tests when bad data is inputted into the system the system asks for the data again before moving onto the next stage. For </w:t>
            </w:r>
            <w:proofErr w:type="gramStart"/>
            <w:r>
              <w:rPr>
                <w:rFonts w:asciiTheme="majorHAnsi" w:hAnsiTheme="majorHAnsi"/>
                <w:bCs/>
              </w:rPr>
              <w:t>example</w:t>
            </w:r>
            <w:proofErr w:type="gramEnd"/>
            <w:r>
              <w:rPr>
                <w:rFonts w:asciiTheme="majorHAnsi" w:hAnsiTheme="majorHAnsi"/>
                <w:bCs/>
              </w:rPr>
              <w:t xml:space="preserve"> Invalid sender provided the system asks for the sender until it is valid. </w:t>
            </w:r>
            <w:proofErr w:type="gramStart"/>
            <w:r>
              <w:rPr>
                <w:rFonts w:asciiTheme="majorHAnsi" w:hAnsiTheme="majorHAnsi"/>
                <w:bCs/>
              </w:rPr>
              <w:t>This tests</w:t>
            </w:r>
            <w:proofErr w:type="gramEnd"/>
            <w:r>
              <w:rPr>
                <w:rFonts w:asciiTheme="majorHAnsi" w:hAnsiTheme="majorHAnsi"/>
                <w:bCs/>
              </w:rPr>
              <w:t xml:space="preserve"> should follow through the whole process </w:t>
            </w:r>
          </w:p>
        </w:tc>
        <w:tc>
          <w:tcPr>
            <w:tcW w:w="1631" w:type="dxa"/>
            <w:vMerge w:val="restart"/>
          </w:tcPr>
          <w:p w14:paraId="45CF1837" w14:textId="78374F29" w:rsidR="00EE43A3" w:rsidRPr="001638A9" w:rsidRDefault="00EE43A3" w:rsidP="00EE43A3">
            <w:pPr>
              <w:rPr>
                <w:rFonts w:asciiTheme="majorHAnsi" w:hAnsiTheme="majorHAnsi"/>
                <w:bCs/>
              </w:rPr>
            </w:pPr>
            <w:r>
              <w:rPr>
                <w:rFonts w:asciiTheme="majorHAnsi" w:hAnsiTheme="majorHAnsi"/>
                <w:bCs/>
              </w:rPr>
              <w:t>Code Inspection</w:t>
            </w:r>
          </w:p>
        </w:tc>
        <w:tc>
          <w:tcPr>
            <w:tcW w:w="1505" w:type="dxa"/>
            <w:vMerge w:val="restart"/>
          </w:tcPr>
          <w:p w14:paraId="34E0D78A" w14:textId="2DA23F09" w:rsidR="00EE43A3" w:rsidRPr="001638A9" w:rsidRDefault="00EE43A3" w:rsidP="00EE43A3">
            <w:pPr>
              <w:rPr>
                <w:rFonts w:asciiTheme="majorHAnsi" w:hAnsiTheme="majorHAnsi"/>
                <w:bCs/>
              </w:rPr>
            </w:pPr>
            <w:r>
              <w:rPr>
                <w:rFonts w:asciiTheme="majorHAnsi" w:hAnsiTheme="majorHAnsi"/>
                <w:bCs/>
              </w:rPr>
              <w:t>Aidan Reed</w:t>
            </w:r>
          </w:p>
        </w:tc>
        <w:tc>
          <w:tcPr>
            <w:tcW w:w="1627" w:type="dxa"/>
            <w:vMerge w:val="restart"/>
          </w:tcPr>
          <w:p w14:paraId="30B98FA4" w14:textId="0C4C4F86" w:rsidR="00EE43A3" w:rsidRPr="002F65DE" w:rsidRDefault="00EE43A3" w:rsidP="00EE43A3">
            <w:pPr>
              <w:rPr>
                <w:rFonts w:asciiTheme="majorHAnsi" w:hAnsiTheme="majorHAnsi"/>
                <w:b/>
                <w:bCs/>
                <w:color w:val="FF0000"/>
              </w:rPr>
            </w:pPr>
            <w:r>
              <w:rPr>
                <w:rFonts w:asciiTheme="majorHAnsi" w:hAnsiTheme="majorHAnsi"/>
                <w:bCs/>
              </w:rPr>
              <w:t xml:space="preserve">A project is created and the add email function is called – project should have title </w:t>
            </w:r>
            <w:r>
              <w:rPr>
                <w:rFonts w:asciiTheme="majorHAnsi" w:hAnsiTheme="majorHAnsi"/>
                <w:b/>
                <w:bCs/>
                <w:color w:val="FF0000"/>
              </w:rPr>
              <w:t>Kptitle1</w:t>
            </w:r>
          </w:p>
        </w:tc>
        <w:tc>
          <w:tcPr>
            <w:tcW w:w="1489" w:type="dxa"/>
            <w:vMerge w:val="restart"/>
          </w:tcPr>
          <w:p w14:paraId="32080E71" w14:textId="1780E883" w:rsidR="00EE43A3" w:rsidRDefault="00EE43A3" w:rsidP="00EE43A3">
            <w:pPr>
              <w:rPr>
                <w:rFonts w:asciiTheme="majorHAnsi" w:hAnsiTheme="majorHAnsi"/>
                <w:bCs/>
              </w:rPr>
            </w:pPr>
            <w:r>
              <w:rPr>
                <w:rFonts w:asciiTheme="majorHAnsi" w:hAnsiTheme="majorHAnsi"/>
                <w:bCs/>
              </w:rPr>
              <w:t>Senders:</w:t>
            </w:r>
          </w:p>
          <w:p w14:paraId="760BD6B0" w14:textId="15AB52F0" w:rsidR="00EE43A3" w:rsidRPr="00FC0860" w:rsidRDefault="00EE43A3" w:rsidP="00EE43A3">
            <w:pPr>
              <w:rPr>
                <w:rFonts w:asciiTheme="majorHAnsi" w:hAnsiTheme="majorHAnsi"/>
                <w:b/>
                <w:bCs/>
                <w:color w:val="FF0000"/>
              </w:rPr>
            </w:pPr>
            <w:r w:rsidRPr="001638A9">
              <w:rPr>
                <w:rFonts w:asciiTheme="majorHAnsi" w:hAnsiTheme="majorHAnsi"/>
                <w:b/>
                <w:bCs/>
                <w:color w:val="FF0000"/>
              </w:rPr>
              <w:t>k</w:t>
            </w:r>
            <w:r>
              <w:rPr>
                <w:rFonts w:asciiTheme="majorHAnsi" w:hAnsiTheme="majorHAnsi"/>
                <w:b/>
                <w:bCs/>
                <w:color w:val="FF0000"/>
              </w:rPr>
              <w:t>BADEMAIL1</w:t>
            </w:r>
            <w:r>
              <w:rPr>
                <w:rFonts w:asciiTheme="majorHAnsi" w:hAnsiTheme="majorHAnsi"/>
                <w:b/>
                <w:bCs/>
                <w:color w:val="FF0000"/>
              </w:rPr>
              <w:br/>
            </w:r>
            <w:proofErr w:type="spellStart"/>
            <w:r>
              <w:rPr>
                <w:rFonts w:asciiTheme="majorHAnsi" w:hAnsiTheme="majorHAnsi"/>
                <w:b/>
                <w:bCs/>
                <w:color w:val="FF0000"/>
              </w:rPr>
              <w:t>kSENDER</w:t>
            </w:r>
            <w:proofErr w:type="spellEnd"/>
          </w:p>
          <w:p w14:paraId="6524D9DF" w14:textId="2BD712BC" w:rsidR="00EE43A3" w:rsidRDefault="00EE43A3" w:rsidP="00EE43A3">
            <w:pPr>
              <w:rPr>
                <w:rFonts w:asciiTheme="majorHAnsi" w:hAnsiTheme="majorHAnsi"/>
                <w:bCs/>
              </w:rPr>
            </w:pPr>
            <w:r>
              <w:rPr>
                <w:rFonts w:asciiTheme="majorHAnsi" w:hAnsiTheme="majorHAnsi"/>
                <w:bCs/>
              </w:rPr>
              <w:t>Recipients:</w:t>
            </w:r>
            <w:r>
              <w:rPr>
                <w:rFonts w:asciiTheme="majorHAnsi" w:hAnsiTheme="majorHAnsi"/>
                <w:bCs/>
              </w:rPr>
              <w:br/>
            </w:r>
            <w:r w:rsidRPr="001638A9">
              <w:rPr>
                <w:rFonts w:asciiTheme="majorHAnsi" w:hAnsiTheme="majorHAnsi"/>
                <w:b/>
                <w:bCs/>
                <w:color w:val="FF0000"/>
              </w:rPr>
              <w:t>k</w:t>
            </w:r>
            <w:r>
              <w:rPr>
                <w:rFonts w:asciiTheme="majorHAnsi" w:hAnsiTheme="majorHAnsi"/>
                <w:b/>
                <w:bCs/>
                <w:color w:val="FF0000"/>
              </w:rPr>
              <w:t>BADEMAIL2</w:t>
            </w:r>
            <w:r>
              <w:rPr>
                <w:rFonts w:asciiTheme="majorHAnsi" w:hAnsiTheme="majorHAnsi"/>
                <w:b/>
                <w:bCs/>
                <w:color w:val="FF0000"/>
              </w:rPr>
              <w:br/>
            </w:r>
            <w:proofErr w:type="spellStart"/>
            <w:r w:rsidRPr="001638A9">
              <w:rPr>
                <w:rFonts w:asciiTheme="majorHAnsi" w:hAnsiTheme="majorHAnsi"/>
                <w:b/>
                <w:bCs/>
                <w:color w:val="FF0000"/>
              </w:rPr>
              <w:t>k</w:t>
            </w:r>
            <w:r>
              <w:rPr>
                <w:rFonts w:asciiTheme="majorHAnsi" w:hAnsiTheme="majorHAnsi"/>
                <w:b/>
                <w:bCs/>
                <w:color w:val="FF0000"/>
              </w:rPr>
              <w:t>RECIPIENT</w:t>
            </w:r>
            <w:proofErr w:type="spellEnd"/>
          </w:p>
          <w:p w14:paraId="27DE5E3A" w14:textId="18D19DA8" w:rsidR="00EE43A3" w:rsidRDefault="00EE43A3" w:rsidP="00EE43A3">
            <w:pPr>
              <w:rPr>
                <w:rFonts w:asciiTheme="majorHAnsi" w:hAnsiTheme="majorHAnsi"/>
                <w:bCs/>
              </w:rPr>
            </w:pPr>
          </w:p>
          <w:p w14:paraId="444162CB" w14:textId="77777777" w:rsidR="00EE43A3" w:rsidRDefault="00EE43A3" w:rsidP="00EE43A3">
            <w:pPr>
              <w:rPr>
                <w:rFonts w:asciiTheme="majorHAnsi" w:hAnsiTheme="majorHAnsi"/>
                <w:b/>
                <w:bCs/>
                <w:color w:val="FF0000"/>
              </w:rPr>
            </w:pPr>
            <w:r>
              <w:rPr>
                <w:rFonts w:asciiTheme="majorHAnsi" w:hAnsiTheme="majorHAnsi"/>
                <w:bCs/>
              </w:rPr>
              <w:t>Subjects:</w:t>
            </w:r>
            <w:r w:rsidRPr="001638A9">
              <w:rPr>
                <w:rFonts w:asciiTheme="majorHAnsi" w:hAnsiTheme="majorHAnsi"/>
                <w:b/>
                <w:bCs/>
                <w:color w:val="FF0000"/>
              </w:rPr>
              <w:t xml:space="preserve"> </w:t>
            </w:r>
            <w:r w:rsidRPr="001638A9">
              <w:rPr>
                <w:rFonts w:asciiTheme="majorHAnsi" w:hAnsiTheme="majorHAnsi"/>
                <w:b/>
                <w:bCs/>
                <w:color w:val="FF0000"/>
              </w:rPr>
              <w:br/>
              <w:t>kSUBJECT1</w:t>
            </w:r>
          </w:p>
          <w:p w14:paraId="59C85D7E" w14:textId="5C8C337B" w:rsidR="00EE43A3" w:rsidRPr="001638A9" w:rsidRDefault="00EE43A3" w:rsidP="00EE43A3">
            <w:pPr>
              <w:rPr>
                <w:rFonts w:asciiTheme="majorHAnsi" w:hAnsiTheme="majorHAnsi"/>
                <w:bCs/>
              </w:rPr>
            </w:pPr>
            <w:r>
              <w:rPr>
                <w:rFonts w:asciiTheme="majorHAnsi" w:hAnsiTheme="majorHAnsi"/>
                <w:bCs/>
              </w:rPr>
              <w:t>Message:</w:t>
            </w:r>
            <w:r w:rsidRPr="001638A9">
              <w:rPr>
                <w:rFonts w:asciiTheme="majorHAnsi" w:hAnsiTheme="majorHAnsi"/>
                <w:b/>
                <w:bCs/>
                <w:color w:val="FF0000"/>
              </w:rPr>
              <w:br/>
              <w:t>kBODY1</w:t>
            </w:r>
          </w:p>
        </w:tc>
        <w:tc>
          <w:tcPr>
            <w:tcW w:w="2202" w:type="dxa"/>
            <w:vMerge w:val="restart"/>
          </w:tcPr>
          <w:p w14:paraId="10D3C55F" w14:textId="77777777" w:rsidR="00EE43A3" w:rsidRDefault="00EE43A3" w:rsidP="00EE43A3">
            <w:pPr>
              <w:rPr>
                <w:rFonts w:asciiTheme="majorHAnsi" w:hAnsiTheme="majorHAnsi"/>
                <w:bCs/>
              </w:rPr>
            </w:pPr>
            <w:r>
              <w:rPr>
                <w:rFonts w:asciiTheme="majorHAnsi" w:hAnsiTheme="majorHAnsi"/>
                <w:bCs/>
              </w:rPr>
              <w:t>Which email address is this from?</w:t>
            </w:r>
          </w:p>
          <w:p w14:paraId="408C5E12" w14:textId="77777777" w:rsidR="00EE43A3" w:rsidRDefault="00EE43A3" w:rsidP="00EE43A3">
            <w:pPr>
              <w:rPr>
                <w:rFonts w:asciiTheme="majorHAnsi" w:hAnsiTheme="majorHAnsi"/>
                <w:bCs/>
              </w:rPr>
            </w:pPr>
            <w:r>
              <w:rPr>
                <w:rFonts w:asciiTheme="majorHAnsi" w:hAnsiTheme="majorHAnsi"/>
                <w:bCs/>
              </w:rPr>
              <w:t>Invalid Email: Which email address is this from?</w:t>
            </w:r>
          </w:p>
          <w:p w14:paraId="49CA7C47" w14:textId="77777777" w:rsidR="00EE43A3" w:rsidRDefault="00EE43A3" w:rsidP="00EE43A3">
            <w:pPr>
              <w:rPr>
                <w:rFonts w:asciiTheme="majorHAnsi" w:hAnsiTheme="majorHAnsi"/>
                <w:bCs/>
              </w:rPr>
            </w:pPr>
            <w:r>
              <w:rPr>
                <w:rFonts w:asciiTheme="majorHAnsi" w:hAnsiTheme="majorHAnsi"/>
                <w:bCs/>
              </w:rPr>
              <w:t>Which email address is it to?</w:t>
            </w:r>
          </w:p>
          <w:p w14:paraId="0BB34FD4" w14:textId="77777777" w:rsidR="00EE43A3" w:rsidRDefault="00EE43A3" w:rsidP="00EE43A3">
            <w:pPr>
              <w:rPr>
                <w:rFonts w:asciiTheme="majorHAnsi" w:hAnsiTheme="majorHAnsi"/>
                <w:bCs/>
              </w:rPr>
            </w:pPr>
            <w:r>
              <w:rPr>
                <w:rFonts w:asciiTheme="majorHAnsi" w:hAnsiTheme="majorHAnsi"/>
                <w:bCs/>
              </w:rPr>
              <w:t>Invalid Email: Which email address is this to?</w:t>
            </w:r>
          </w:p>
          <w:p w14:paraId="58BB1AD4" w14:textId="77777777" w:rsidR="00EE43A3" w:rsidRDefault="00EE43A3" w:rsidP="00EE43A3">
            <w:pPr>
              <w:rPr>
                <w:rFonts w:asciiTheme="majorHAnsi" w:hAnsiTheme="majorHAnsi"/>
                <w:bCs/>
              </w:rPr>
            </w:pPr>
            <w:r>
              <w:rPr>
                <w:rFonts w:asciiTheme="majorHAnsi" w:hAnsiTheme="majorHAnsi"/>
                <w:bCs/>
              </w:rPr>
              <w:t>What is the subject?</w:t>
            </w:r>
          </w:p>
          <w:p w14:paraId="7F73DD56" w14:textId="77777777" w:rsidR="00EE43A3" w:rsidRDefault="00EE43A3" w:rsidP="00EE43A3">
            <w:pPr>
              <w:rPr>
                <w:rFonts w:asciiTheme="majorHAnsi" w:hAnsiTheme="majorHAnsi"/>
                <w:bCs/>
              </w:rPr>
            </w:pPr>
            <w:r>
              <w:rPr>
                <w:rFonts w:asciiTheme="majorHAnsi" w:hAnsiTheme="majorHAnsi"/>
                <w:bCs/>
              </w:rPr>
              <w:t>What is the Message?</w:t>
            </w:r>
          </w:p>
          <w:p w14:paraId="76B79F95" w14:textId="2D7D9715" w:rsidR="00EE43A3" w:rsidRPr="002F65DE" w:rsidRDefault="00EE43A3" w:rsidP="00EE43A3">
            <w:pPr>
              <w:rPr>
                <w:rFonts w:asciiTheme="majorHAnsi" w:hAnsiTheme="majorHAnsi"/>
                <w:b/>
                <w:bCs/>
                <w:color w:val="FF0000"/>
              </w:rPr>
            </w:pPr>
            <w:r>
              <w:rPr>
                <w:rFonts w:asciiTheme="majorHAnsi" w:hAnsiTheme="majorHAnsi"/>
                <w:bCs/>
              </w:rPr>
              <w:t xml:space="preserve">Email added to </w:t>
            </w:r>
            <w:r>
              <w:rPr>
                <w:rFonts w:asciiTheme="majorHAnsi" w:hAnsiTheme="majorHAnsi"/>
                <w:b/>
                <w:bCs/>
                <w:color w:val="FF0000"/>
              </w:rPr>
              <w:t>Kptitle1</w:t>
            </w:r>
          </w:p>
        </w:tc>
        <w:tc>
          <w:tcPr>
            <w:tcW w:w="2024" w:type="dxa"/>
            <w:shd w:val="clear" w:color="auto" w:fill="FDD5D3"/>
          </w:tcPr>
          <w:p w14:paraId="39B89C68" w14:textId="77777777" w:rsidR="00EE43A3" w:rsidRDefault="00EE43A3" w:rsidP="00EE43A3">
            <w:pPr>
              <w:rPr>
                <w:rFonts w:asciiTheme="majorHAnsi" w:hAnsiTheme="majorHAnsi"/>
                <w:bCs/>
              </w:rPr>
            </w:pPr>
            <w:r>
              <w:rPr>
                <w:rFonts w:asciiTheme="majorHAnsi" w:hAnsiTheme="majorHAnsi"/>
                <w:bCs/>
              </w:rPr>
              <w:t>Which email address is this from?</w:t>
            </w:r>
          </w:p>
          <w:p w14:paraId="2E3F725E" w14:textId="77777777" w:rsidR="00EE43A3" w:rsidRDefault="00EE43A3" w:rsidP="00EE43A3">
            <w:pPr>
              <w:rPr>
                <w:rFonts w:asciiTheme="majorHAnsi" w:hAnsiTheme="majorHAnsi"/>
                <w:bCs/>
              </w:rPr>
            </w:pPr>
            <w:r>
              <w:rPr>
                <w:rFonts w:asciiTheme="majorHAnsi" w:hAnsiTheme="majorHAnsi"/>
                <w:bCs/>
              </w:rPr>
              <w:t>Which email address is it to?</w:t>
            </w:r>
          </w:p>
          <w:p w14:paraId="2442C0B1" w14:textId="77777777" w:rsidR="00EE43A3" w:rsidRDefault="00EE43A3" w:rsidP="00EE43A3">
            <w:pPr>
              <w:rPr>
                <w:rFonts w:asciiTheme="majorHAnsi" w:hAnsiTheme="majorHAnsi"/>
                <w:bCs/>
              </w:rPr>
            </w:pPr>
            <w:r>
              <w:rPr>
                <w:rFonts w:asciiTheme="majorHAnsi" w:hAnsiTheme="majorHAnsi"/>
                <w:bCs/>
              </w:rPr>
              <w:t>What is the subject?</w:t>
            </w:r>
          </w:p>
          <w:p w14:paraId="2FE71E31" w14:textId="77777777" w:rsidR="00EE43A3" w:rsidRDefault="00EE43A3" w:rsidP="00EE43A3">
            <w:pPr>
              <w:rPr>
                <w:rFonts w:asciiTheme="majorHAnsi" w:hAnsiTheme="majorHAnsi"/>
                <w:bCs/>
              </w:rPr>
            </w:pPr>
            <w:r>
              <w:rPr>
                <w:rFonts w:asciiTheme="majorHAnsi" w:hAnsiTheme="majorHAnsi"/>
                <w:bCs/>
              </w:rPr>
              <w:t>What is the Message?</w:t>
            </w:r>
          </w:p>
          <w:p w14:paraId="7D721E25" w14:textId="507E1A1D" w:rsidR="00EE43A3" w:rsidRPr="001638A9" w:rsidRDefault="00EE43A3" w:rsidP="00EE43A3">
            <w:pPr>
              <w:rPr>
                <w:rFonts w:asciiTheme="majorHAnsi" w:hAnsiTheme="majorHAnsi"/>
                <w:bCs/>
              </w:rPr>
            </w:pPr>
            <w:r>
              <w:rPr>
                <w:rFonts w:asciiTheme="majorHAnsi" w:hAnsiTheme="majorHAnsi"/>
                <w:bCs/>
              </w:rPr>
              <w:t xml:space="preserve">Email added to </w:t>
            </w:r>
            <w:r>
              <w:rPr>
                <w:rFonts w:asciiTheme="majorHAnsi" w:hAnsiTheme="majorHAnsi"/>
                <w:b/>
                <w:bCs/>
                <w:color w:val="FF0000"/>
              </w:rPr>
              <w:t>Kptitle1</w:t>
            </w:r>
          </w:p>
        </w:tc>
        <w:tc>
          <w:tcPr>
            <w:tcW w:w="1326" w:type="dxa"/>
            <w:shd w:val="clear" w:color="auto" w:fill="FDD5D3"/>
          </w:tcPr>
          <w:p w14:paraId="1DFB7DEF" w14:textId="39D00B83" w:rsidR="00EE43A3" w:rsidRPr="001638A9" w:rsidRDefault="00EE43A3" w:rsidP="00EE43A3">
            <w:pPr>
              <w:rPr>
                <w:rFonts w:asciiTheme="majorHAnsi" w:hAnsiTheme="majorHAnsi"/>
                <w:bCs/>
              </w:rPr>
            </w:pPr>
            <w:r w:rsidRPr="001638A9">
              <w:rPr>
                <w:rFonts w:asciiTheme="majorHAnsi" w:hAnsiTheme="majorHAnsi"/>
                <w:bCs/>
              </w:rPr>
              <w:t>FAIL</w:t>
            </w:r>
          </w:p>
        </w:tc>
        <w:tc>
          <w:tcPr>
            <w:tcW w:w="1572" w:type="dxa"/>
            <w:shd w:val="clear" w:color="auto" w:fill="FDD5D3"/>
          </w:tcPr>
          <w:p w14:paraId="541B037A" w14:textId="1375D735" w:rsidR="00EE43A3" w:rsidRPr="001638A9" w:rsidRDefault="00EE43A3" w:rsidP="00EE43A3">
            <w:pPr>
              <w:rPr>
                <w:rFonts w:asciiTheme="majorHAnsi" w:hAnsiTheme="majorHAnsi"/>
                <w:bCs/>
              </w:rPr>
            </w:pPr>
            <w:r>
              <w:rPr>
                <w:rFonts w:asciiTheme="majorHAnsi" w:hAnsiTheme="majorHAnsi"/>
                <w:bCs/>
              </w:rPr>
              <w:t>04/05/2018</w:t>
            </w:r>
          </w:p>
        </w:tc>
        <w:tc>
          <w:tcPr>
            <w:tcW w:w="1091" w:type="dxa"/>
            <w:shd w:val="clear" w:color="auto" w:fill="FDD5D3"/>
          </w:tcPr>
          <w:p w14:paraId="2B614E5E" w14:textId="1F675524" w:rsidR="00EE43A3" w:rsidRPr="001638A9" w:rsidRDefault="00EE43A3" w:rsidP="00EE43A3">
            <w:pPr>
              <w:rPr>
                <w:rFonts w:asciiTheme="majorHAnsi" w:hAnsiTheme="majorHAnsi"/>
                <w:bCs/>
              </w:rPr>
            </w:pPr>
            <w:r>
              <w:rPr>
                <w:rFonts w:asciiTheme="majorHAnsi" w:hAnsiTheme="majorHAnsi"/>
                <w:bCs/>
              </w:rPr>
              <w:t>Aidan Reed</w:t>
            </w:r>
          </w:p>
        </w:tc>
        <w:tc>
          <w:tcPr>
            <w:tcW w:w="3422" w:type="dxa"/>
            <w:shd w:val="clear" w:color="auto" w:fill="FDD5D3"/>
          </w:tcPr>
          <w:p w14:paraId="4F0826F7" w14:textId="497867A0" w:rsidR="00EE43A3" w:rsidRPr="001638A9" w:rsidRDefault="00EE43A3" w:rsidP="00EE43A3">
            <w:pPr>
              <w:rPr>
                <w:rFonts w:asciiTheme="majorHAnsi" w:hAnsiTheme="majorHAnsi"/>
                <w:bCs/>
              </w:rPr>
            </w:pPr>
            <w:r>
              <w:rPr>
                <w:rFonts w:asciiTheme="majorHAnsi" w:hAnsiTheme="majorHAnsi"/>
                <w:bCs/>
              </w:rPr>
              <w:t>The test fails as there is no checking from within side the Add email method inside the main class. As such I have logged a bug for this BUG312</w:t>
            </w:r>
          </w:p>
        </w:tc>
      </w:tr>
      <w:tr w:rsidR="00EE43A3" w:rsidRPr="001638A9" w14:paraId="022B659E" w14:textId="77777777" w:rsidTr="002F65DE">
        <w:trPr>
          <w:trHeight w:val="2816"/>
        </w:trPr>
        <w:tc>
          <w:tcPr>
            <w:tcW w:w="619" w:type="dxa"/>
            <w:vMerge/>
            <w:shd w:val="clear" w:color="auto" w:fill="EFFFEB"/>
          </w:tcPr>
          <w:p w14:paraId="119043C2" w14:textId="77777777" w:rsidR="00EE43A3" w:rsidRDefault="00EE43A3" w:rsidP="00EE43A3">
            <w:pPr>
              <w:rPr>
                <w:rFonts w:asciiTheme="majorHAnsi" w:hAnsiTheme="majorHAnsi"/>
                <w:b/>
                <w:bCs/>
              </w:rPr>
            </w:pPr>
          </w:p>
        </w:tc>
        <w:tc>
          <w:tcPr>
            <w:tcW w:w="1111" w:type="dxa"/>
            <w:vMerge/>
          </w:tcPr>
          <w:p w14:paraId="66841190" w14:textId="77777777" w:rsidR="00EE43A3" w:rsidRDefault="00EE43A3" w:rsidP="00EE43A3">
            <w:pPr>
              <w:rPr>
                <w:rFonts w:asciiTheme="majorHAnsi" w:hAnsiTheme="majorHAnsi"/>
                <w:bCs/>
              </w:rPr>
            </w:pPr>
          </w:p>
        </w:tc>
        <w:tc>
          <w:tcPr>
            <w:tcW w:w="2158" w:type="dxa"/>
            <w:vMerge/>
          </w:tcPr>
          <w:p w14:paraId="73A2A1F8" w14:textId="77777777" w:rsidR="00EE43A3" w:rsidRDefault="00EE43A3" w:rsidP="00EE43A3">
            <w:pPr>
              <w:jc w:val="both"/>
              <w:rPr>
                <w:rFonts w:asciiTheme="majorHAnsi" w:hAnsiTheme="majorHAnsi"/>
                <w:bCs/>
              </w:rPr>
            </w:pPr>
          </w:p>
        </w:tc>
        <w:tc>
          <w:tcPr>
            <w:tcW w:w="1631" w:type="dxa"/>
            <w:vMerge/>
          </w:tcPr>
          <w:p w14:paraId="412C8D12" w14:textId="77777777" w:rsidR="00EE43A3" w:rsidRDefault="00EE43A3" w:rsidP="00EE43A3">
            <w:pPr>
              <w:rPr>
                <w:rFonts w:asciiTheme="majorHAnsi" w:hAnsiTheme="majorHAnsi"/>
                <w:bCs/>
              </w:rPr>
            </w:pPr>
          </w:p>
        </w:tc>
        <w:tc>
          <w:tcPr>
            <w:tcW w:w="1505" w:type="dxa"/>
            <w:vMerge/>
          </w:tcPr>
          <w:p w14:paraId="652CCD9E" w14:textId="77777777" w:rsidR="00EE43A3" w:rsidRDefault="00EE43A3" w:rsidP="00EE43A3">
            <w:pPr>
              <w:rPr>
                <w:rFonts w:asciiTheme="majorHAnsi" w:hAnsiTheme="majorHAnsi"/>
                <w:bCs/>
              </w:rPr>
            </w:pPr>
          </w:p>
        </w:tc>
        <w:tc>
          <w:tcPr>
            <w:tcW w:w="1627" w:type="dxa"/>
            <w:vMerge/>
          </w:tcPr>
          <w:p w14:paraId="02D91DB0" w14:textId="77777777" w:rsidR="00EE43A3" w:rsidRDefault="00EE43A3" w:rsidP="00EE43A3">
            <w:pPr>
              <w:rPr>
                <w:rFonts w:asciiTheme="majorHAnsi" w:hAnsiTheme="majorHAnsi"/>
                <w:bCs/>
              </w:rPr>
            </w:pPr>
          </w:p>
        </w:tc>
        <w:tc>
          <w:tcPr>
            <w:tcW w:w="1489" w:type="dxa"/>
            <w:vMerge/>
          </w:tcPr>
          <w:p w14:paraId="5E54A301" w14:textId="77777777" w:rsidR="00EE43A3" w:rsidRDefault="00EE43A3" w:rsidP="00EE43A3">
            <w:pPr>
              <w:rPr>
                <w:rFonts w:asciiTheme="majorHAnsi" w:hAnsiTheme="majorHAnsi"/>
                <w:bCs/>
              </w:rPr>
            </w:pPr>
          </w:p>
        </w:tc>
        <w:tc>
          <w:tcPr>
            <w:tcW w:w="2202" w:type="dxa"/>
            <w:vMerge/>
          </w:tcPr>
          <w:p w14:paraId="6FFE54CC" w14:textId="77777777" w:rsidR="00EE43A3" w:rsidRDefault="00EE43A3" w:rsidP="00EE43A3">
            <w:pPr>
              <w:rPr>
                <w:rFonts w:asciiTheme="majorHAnsi" w:hAnsiTheme="majorHAnsi"/>
                <w:bCs/>
              </w:rPr>
            </w:pPr>
          </w:p>
        </w:tc>
        <w:tc>
          <w:tcPr>
            <w:tcW w:w="2024" w:type="dxa"/>
            <w:shd w:val="clear" w:color="auto" w:fill="EFFFEB"/>
          </w:tcPr>
          <w:p w14:paraId="0B081B7C" w14:textId="40FCBF12" w:rsidR="00EE43A3" w:rsidRDefault="00EE43A3" w:rsidP="00EE43A3">
            <w:pPr>
              <w:rPr>
                <w:rFonts w:asciiTheme="majorHAnsi" w:hAnsiTheme="majorHAnsi"/>
                <w:bCs/>
              </w:rPr>
            </w:pPr>
            <w:r>
              <w:rPr>
                <w:rFonts w:asciiTheme="majorHAnsi" w:hAnsiTheme="majorHAnsi"/>
                <w:bCs/>
              </w:rPr>
              <w:t>Produces the correct output</w:t>
            </w:r>
          </w:p>
        </w:tc>
        <w:tc>
          <w:tcPr>
            <w:tcW w:w="1326" w:type="dxa"/>
            <w:shd w:val="clear" w:color="auto" w:fill="EFFFEB"/>
          </w:tcPr>
          <w:p w14:paraId="511323CF" w14:textId="37247611" w:rsidR="00EE43A3" w:rsidRDefault="00EE43A3" w:rsidP="00EE43A3">
            <w:pPr>
              <w:rPr>
                <w:rFonts w:asciiTheme="majorHAnsi" w:hAnsiTheme="majorHAnsi"/>
                <w:bCs/>
              </w:rPr>
            </w:pPr>
            <w:r>
              <w:rPr>
                <w:rFonts w:asciiTheme="majorHAnsi" w:hAnsiTheme="majorHAnsi"/>
                <w:bCs/>
              </w:rPr>
              <w:t>PASS</w:t>
            </w:r>
          </w:p>
        </w:tc>
        <w:tc>
          <w:tcPr>
            <w:tcW w:w="1572" w:type="dxa"/>
            <w:shd w:val="clear" w:color="auto" w:fill="EFFFEB"/>
          </w:tcPr>
          <w:p w14:paraId="6651AC24" w14:textId="58ACD6D0" w:rsidR="00EE43A3" w:rsidRDefault="00EE43A3" w:rsidP="00EE43A3">
            <w:pPr>
              <w:rPr>
                <w:rFonts w:asciiTheme="majorHAnsi" w:hAnsiTheme="majorHAnsi"/>
                <w:bCs/>
              </w:rPr>
            </w:pPr>
            <w:r>
              <w:rPr>
                <w:rFonts w:asciiTheme="majorHAnsi" w:hAnsiTheme="majorHAnsi"/>
                <w:bCs/>
              </w:rPr>
              <w:t>04/05/2018</w:t>
            </w:r>
          </w:p>
        </w:tc>
        <w:tc>
          <w:tcPr>
            <w:tcW w:w="1091" w:type="dxa"/>
            <w:shd w:val="clear" w:color="auto" w:fill="EFFFEB"/>
          </w:tcPr>
          <w:p w14:paraId="6645C927" w14:textId="1DA6B468" w:rsidR="00EE43A3" w:rsidRDefault="00EE43A3" w:rsidP="00EE43A3">
            <w:pPr>
              <w:rPr>
                <w:rFonts w:asciiTheme="majorHAnsi" w:hAnsiTheme="majorHAnsi"/>
                <w:bCs/>
              </w:rPr>
            </w:pPr>
            <w:r>
              <w:rPr>
                <w:rFonts w:asciiTheme="majorHAnsi" w:hAnsiTheme="majorHAnsi"/>
                <w:bCs/>
              </w:rPr>
              <w:t>Aidan Reed</w:t>
            </w:r>
          </w:p>
        </w:tc>
        <w:tc>
          <w:tcPr>
            <w:tcW w:w="3422" w:type="dxa"/>
            <w:shd w:val="clear" w:color="auto" w:fill="EFFFEB"/>
          </w:tcPr>
          <w:p w14:paraId="1E42C279" w14:textId="40851F54" w:rsidR="00EE43A3" w:rsidRDefault="00EE43A3" w:rsidP="00EE43A3">
            <w:pPr>
              <w:rPr>
                <w:rFonts w:asciiTheme="majorHAnsi" w:hAnsiTheme="majorHAnsi"/>
                <w:bCs/>
              </w:rPr>
            </w:pPr>
            <w:r>
              <w:rPr>
                <w:rFonts w:asciiTheme="majorHAnsi" w:hAnsiTheme="majorHAnsi"/>
                <w:bCs/>
              </w:rPr>
              <w:t xml:space="preserve">The test successfully passed after the fixes that were implemented to fix BUG312. The actions taken to fix the bug revolved around </w:t>
            </w:r>
          </w:p>
        </w:tc>
      </w:tr>
    </w:tbl>
    <w:p w14:paraId="44378F64" w14:textId="77777777" w:rsidR="003922C9" w:rsidRPr="001638A9" w:rsidRDefault="003922C9" w:rsidP="003922C9">
      <w:pPr>
        <w:rPr>
          <w:rFonts w:asciiTheme="majorHAnsi" w:hAnsiTheme="majorHAnsi"/>
        </w:rPr>
      </w:pPr>
    </w:p>
    <w:p w14:paraId="0DA54549" w14:textId="77777777" w:rsidR="009D115C" w:rsidRPr="001638A9" w:rsidRDefault="009D115C" w:rsidP="00C22672">
      <w:pPr>
        <w:rPr>
          <w:rFonts w:asciiTheme="majorHAnsi" w:hAnsiTheme="majorHAnsi"/>
          <w:bCs/>
        </w:rPr>
        <w:sectPr w:rsidR="009D115C" w:rsidRPr="001638A9" w:rsidSect="00204F12">
          <w:pgSz w:w="23820" w:h="16840" w:orient="landscape"/>
          <w:pgMar w:top="2829" w:right="7802" w:bottom="2829" w:left="1440" w:header="709" w:footer="709" w:gutter="0"/>
          <w:cols w:space="708"/>
          <w:docGrid w:linePitch="360"/>
        </w:sectPr>
      </w:pPr>
    </w:p>
    <w:p w14:paraId="156351F1" w14:textId="00BD1DBA" w:rsidR="009D115C" w:rsidRPr="001638A9" w:rsidRDefault="009D115C" w:rsidP="009D115C">
      <w:pPr>
        <w:pStyle w:val="Heading1"/>
      </w:pPr>
      <w:r w:rsidRPr="001638A9">
        <w:lastRenderedPageBreak/>
        <w:t>Company Email System Change Log</w:t>
      </w:r>
    </w:p>
    <w:tbl>
      <w:tblPr>
        <w:tblStyle w:val="TableGrid"/>
        <w:tblW w:w="20549" w:type="dxa"/>
        <w:tblLook w:val="04A0" w:firstRow="1" w:lastRow="0" w:firstColumn="1" w:lastColumn="0" w:noHBand="0" w:noVBand="1"/>
      </w:tblPr>
      <w:tblGrid>
        <w:gridCol w:w="1161"/>
        <w:gridCol w:w="1241"/>
        <w:gridCol w:w="1031"/>
        <w:gridCol w:w="4383"/>
        <w:gridCol w:w="2352"/>
        <w:gridCol w:w="1537"/>
        <w:gridCol w:w="1411"/>
        <w:gridCol w:w="1757"/>
        <w:gridCol w:w="2045"/>
        <w:gridCol w:w="3631"/>
      </w:tblGrid>
      <w:tr w:rsidR="009D115C" w:rsidRPr="001638A9" w14:paraId="0F2B8336" w14:textId="77777777" w:rsidTr="00D44DCB">
        <w:tc>
          <w:tcPr>
            <w:tcW w:w="1161" w:type="dxa"/>
          </w:tcPr>
          <w:p w14:paraId="39CBC21D" w14:textId="77777777" w:rsidR="009D115C" w:rsidRPr="00AB46D2" w:rsidRDefault="009D115C" w:rsidP="00DD4D40">
            <w:pPr>
              <w:rPr>
                <w:rFonts w:asciiTheme="majorHAnsi" w:hAnsiTheme="majorHAnsi"/>
                <w:b/>
              </w:rPr>
            </w:pPr>
            <w:r w:rsidRPr="00AB46D2">
              <w:rPr>
                <w:rFonts w:asciiTheme="majorHAnsi" w:hAnsiTheme="majorHAnsi"/>
                <w:b/>
              </w:rPr>
              <w:t>Change ID</w:t>
            </w:r>
          </w:p>
        </w:tc>
        <w:tc>
          <w:tcPr>
            <w:tcW w:w="1241" w:type="dxa"/>
          </w:tcPr>
          <w:p w14:paraId="58E29FB6" w14:textId="77777777" w:rsidR="009D115C" w:rsidRPr="00AB46D2" w:rsidRDefault="009D115C" w:rsidP="00DD4D40">
            <w:pPr>
              <w:rPr>
                <w:rFonts w:asciiTheme="majorHAnsi" w:hAnsiTheme="majorHAnsi"/>
                <w:b/>
              </w:rPr>
            </w:pPr>
            <w:r w:rsidRPr="00AB46D2">
              <w:rPr>
                <w:rFonts w:asciiTheme="majorHAnsi" w:hAnsiTheme="majorHAnsi"/>
                <w:b/>
              </w:rPr>
              <w:t>GIT Commit ID</w:t>
            </w:r>
          </w:p>
        </w:tc>
        <w:tc>
          <w:tcPr>
            <w:tcW w:w="1031" w:type="dxa"/>
          </w:tcPr>
          <w:p w14:paraId="0915E668" w14:textId="77777777" w:rsidR="009D115C" w:rsidRPr="00AB46D2" w:rsidRDefault="009D115C" w:rsidP="00DD4D40">
            <w:pPr>
              <w:rPr>
                <w:rFonts w:asciiTheme="majorHAnsi" w:hAnsiTheme="majorHAnsi"/>
                <w:b/>
              </w:rPr>
            </w:pPr>
            <w:r w:rsidRPr="00AB46D2">
              <w:rPr>
                <w:rFonts w:asciiTheme="majorHAnsi" w:hAnsiTheme="majorHAnsi"/>
                <w:b/>
              </w:rPr>
              <w:t>Bug ID</w:t>
            </w:r>
          </w:p>
        </w:tc>
        <w:tc>
          <w:tcPr>
            <w:tcW w:w="4383" w:type="dxa"/>
          </w:tcPr>
          <w:p w14:paraId="2834DCBB" w14:textId="77777777" w:rsidR="009D115C" w:rsidRPr="00AB46D2" w:rsidRDefault="009D115C" w:rsidP="00DD4D40">
            <w:pPr>
              <w:rPr>
                <w:rFonts w:asciiTheme="majorHAnsi" w:hAnsiTheme="majorHAnsi"/>
                <w:b/>
              </w:rPr>
            </w:pPr>
            <w:r w:rsidRPr="00AB46D2">
              <w:rPr>
                <w:rFonts w:asciiTheme="majorHAnsi" w:hAnsiTheme="majorHAnsi"/>
                <w:b/>
              </w:rPr>
              <w:t>Description of Change</w:t>
            </w:r>
          </w:p>
        </w:tc>
        <w:tc>
          <w:tcPr>
            <w:tcW w:w="2352" w:type="dxa"/>
          </w:tcPr>
          <w:p w14:paraId="0F04A736" w14:textId="77777777" w:rsidR="009D115C" w:rsidRPr="00AB46D2" w:rsidRDefault="009D115C" w:rsidP="00DD4D40">
            <w:pPr>
              <w:jc w:val="center"/>
              <w:rPr>
                <w:rFonts w:asciiTheme="majorHAnsi" w:hAnsiTheme="majorHAnsi"/>
                <w:b/>
              </w:rPr>
            </w:pPr>
            <w:r w:rsidRPr="00AB46D2">
              <w:rPr>
                <w:rFonts w:asciiTheme="majorHAnsi" w:hAnsiTheme="majorHAnsi"/>
                <w:b/>
              </w:rPr>
              <w:t>Files Changed</w:t>
            </w:r>
          </w:p>
        </w:tc>
        <w:tc>
          <w:tcPr>
            <w:tcW w:w="1537" w:type="dxa"/>
          </w:tcPr>
          <w:p w14:paraId="408F7BB6" w14:textId="77777777" w:rsidR="009D115C" w:rsidRPr="00AB46D2" w:rsidRDefault="009D115C" w:rsidP="00DD4D40">
            <w:pPr>
              <w:rPr>
                <w:rFonts w:asciiTheme="majorHAnsi" w:hAnsiTheme="majorHAnsi"/>
                <w:b/>
              </w:rPr>
            </w:pPr>
            <w:r w:rsidRPr="00AB46D2">
              <w:rPr>
                <w:rFonts w:asciiTheme="majorHAnsi" w:hAnsiTheme="majorHAnsi"/>
                <w:b/>
              </w:rPr>
              <w:t xml:space="preserve">Date Received </w:t>
            </w:r>
          </w:p>
        </w:tc>
        <w:tc>
          <w:tcPr>
            <w:tcW w:w="1411" w:type="dxa"/>
          </w:tcPr>
          <w:p w14:paraId="5B89DEB1" w14:textId="77777777" w:rsidR="009D115C" w:rsidRPr="00AB46D2" w:rsidRDefault="009D115C" w:rsidP="00DD4D40">
            <w:pPr>
              <w:rPr>
                <w:rFonts w:asciiTheme="majorHAnsi" w:hAnsiTheme="majorHAnsi"/>
                <w:b/>
              </w:rPr>
            </w:pPr>
            <w:r w:rsidRPr="00AB46D2">
              <w:rPr>
                <w:rFonts w:asciiTheme="majorHAnsi" w:hAnsiTheme="majorHAnsi"/>
                <w:b/>
              </w:rPr>
              <w:t>Date Changed</w:t>
            </w:r>
          </w:p>
        </w:tc>
        <w:tc>
          <w:tcPr>
            <w:tcW w:w="1757" w:type="dxa"/>
          </w:tcPr>
          <w:p w14:paraId="53310384" w14:textId="77777777" w:rsidR="009D115C" w:rsidRPr="00AB46D2" w:rsidRDefault="009D115C" w:rsidP="00DD4D40">
            <w:pPr>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2045" w:type="dxa"/>
          </w:tcPr>
          <w:p w14:paraId="1A60C947" w14:textId="77777777" w:rsidR="009D115C" w:rsidRPr="00AB46D2" w:rsidRDefault="009D115C" w:rsidP="00DD4D40">
            <w:pPr>
              <w:rPr>
                <w:rFonts w:asciiTheme="majorHAnsi" w:hAnsiTheme="majorHAnsi"/>
                <w:b/>
              </w:rPr>
            </w:pPr>
            <w:r w:rsidRPr="00AB46D2">
              <w:rPr>
                <w:rFonts w:asciiTheme="majorHAnsi" w:hAnsiTheme="majorHAnsi"/>
                <w:b/>
              </w:rPr>
              <w:t>Change Checked By</w:t>
            </w:r>
          </w:p>
        </w:tc>
        <w:tc>
          <w:tcPr>
            <w:tcW w:w="3631" w:type="dxa"/>
          </w:tcPr>
          <w:p w14:paraId="0E1678F8" w14:textId="77777777" w:rsidR="009D115C" w:rsidRPr="00AB46D2" w:rsidRDefault="009D115C" w:rsidP="00DD4D40">
            <w:pPr>
              <w:rPr>
                <w:rFonts w:asciiTheme="majorHAnsi" w:hAnsiTheme="majorHAnsi"/>
                <w:b/>
              </w:rPr>
            </w:pPr>
            <w:r w:rsidRPr="00AB46D2">
              <w:rPr>
                <w:rFonts w:asciiTheme="majorHAnsi" w:hAnsiTheme="majorHAnsi"/>
                <w:b/>
              </w:rPr>
              <w:t>Notes</w:t>
            </w:r>
          </w:p>
        </w:tc>
      </w:tr>
      <w:tr w:rsidR="009D115C" w:rsidRPr="001638A9" w14:paraId="431A021E" w14:textId="77777777" w:rsidTr="00D44DCB">
        <w:tc>
          <w:tcPr>
            <w:tcW w:w="1161" w:type="dxa"/>
          </w:tcPr>
          <w:p w14:paraId="13555C2D" w14:textId="77777777" w:rsidR="009D115C" w:rsidRPr="00AB46D2" w:rsidRDefault="009D115C" w:rsidP="00DD4D40">
            <w:pPr>
              <w:rPr>
                <w:rFonts w:asciiTheme="majorHAnsi" w:hAnsiTheme="majorHAnsi"/>
                <w:b/>
              </w:rPr>
            </w:pPr>
            <w:r w:rsidRPr="00AB46D2">
              <w:rPr>
                <w:rFonts w:asciiTheme="majorHAnsi" w:hAnsiTheme="majorHAnsi"/>
                <w:b/>
              </w:rPr>
              <w:t>CHGE301</w:t>
            </w:r>
          </w:p>
        </w:tc>
        <w:tc>
          <w:tcPr>
            <w:tcW w:w="1241" w:type="dxa"/>
          </w:tcPr>
          <w:p w14:paraId="4CBDEE9B" w14:textId="77777777" w:rsidR="009D115C" w:rsidRPr="00AB46D2" w:rsidRDefault="009D115C" w:rsidP="00DD4D40">
            <w:pPr>
              <w:rPr>
                <w:rFonts w:asciiTheme="majorHAnsi" w:hAnsiTheme="majorHAnsi"/>
                <w:b/>
              </w:rPr>
            </w:pPr>
            <w:r w:rsidRPr="00AB46D2">
              <w:rPr>
                <w:rFonts w:asciiTheme="majorHAnsi" w:hAnsiTheme="majorHAnsi"/>
                <w:b/>
              </w:rPr>
              <w:t>B2283df</w:t>
            </w:r>
          </w:p>
        </w:tc>
        <w:tc>
          <w:tcPr>
            <w:tcW w:w="1031" w:type="dxa"/>
          </w:tcPr>
          <w:p w14:paraId="2D779C5B"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4383" w:type="dxa"/>
          </w:tcPr>
          <w:p w14:paraId="60B6260C" w14:textId="77777777" w:rsidR="009D115C" w:rsidRPr="001638A9" w:rsidRDefault="009D115C" w:rsidP="00DD4D40">
            <w:pPr>
              <w:rPr>
                <w:rFonts w:asciiTheme="majorHAnsi" w:hAnsiTheme="majorHAnsi"/>
              </w:rPr>
            </w:pPr>
            <w:r w:rsidRPr="001638A9">
              <w:rPr>
                <w:rFonts w:asciiTheme="majorHAnsi" w:hAnsiTheme="majorHAnsi"/>
              </w:rPr>
              <w:t xml:space="preserve">All methods inside the main class are set to private </w:t>
            </w:r>
            <w:proofErr w:type="spellStart"/>
            <w:r w:rsidRPr="001638A9">
              <w:rPr>
                <w:rFonts w:asciiTheme="majorHAnsi" w:hAnsiTheme="majorHAnsi"/>
              </w:rPr>
              <w:t>aswell</w:t>
            </w:r>
            <w:proofErr w:type="spellEnd"/>
            <w:r w:rsidRPr="001638A9">
              <w:rPr>
                <w:rFonts w:asciiTheme="majorHAnsi" w:hAnsiTheme="majorHAnsi"/>
              </w:rPr>
              <w:t xml:space="preserve"> as data member variables. To be able to perform email unit testing on each method the methods need to be made available without running the main class. </w:t>
            </w:r>
          </w:p>
          <w:p w14:paraId="46DE962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AllProjects</w:t>
            </w:r>
            <w:proofErr w:type="spellEnd"/>
            <w:r w:rsidRPr="001638A9">
              <w:rPr>
                <w:rFonts w:asciiTheme="majorHAnsi" w:hAnsiTheme="majorHAnsi"/>
              </w:rPr>
              <w:t xml:space="preserve"> – made public</w:t>
            </w:r>
          </w:p>
          <w:p w14:paraId="6432BF9D"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currentProjShowing</w:t>
            </w:r>
            <w:proofErr w:type="spellEnd"/>
            <w:r w:rsidRPr="001638A9">
              <w:rPr>
                <w:rFonts w:asciiTheme="majorHAnsi" w:hAnsiTheme="majorHAnsi"/>
              </w:rPr>
              <w:t xml:space="preserve"> – made public</w:t>
            </w:r>
          </w:p>
          <w:p w14:paraId="09EDD06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listProjects</w:t>
            </w:r>
            <w:proofErr w:type="spellEnd"/>
            <w:r w:rsidRPr="001638A9">
              <w:rPr>
                <w:rFonts w:asciiTheme="majorHAnsi" w:hAnsiTheme="majorHAnsi"/>
              </w:rPr>
              <w:t xml:space="preserve"> – made public</w:t>
            </w:r>
          </w:p>
          <w:p w14:paraId="0360447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addProject</w:t>
            </w:r>
            <w:proofErr w:type="spellEnd"/>
            <w:r w:rsidRPr="001638A9">
              <w:rPr>
                <w:rFonts w:asciiTheme="majorHAnsi" w:hAnsiTheme="majorHAnsi"/>
              </w:rPr>
              <w:t xml:space="preserve"> – made public </w:t>
            </w:r>
          </w:p>
          <w:p w14:paraId="1F2ECB7E"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listEmails</w:t>
            </w:r>
            <w:proofErr w:type="spellEnd"/>
            <w:r w:rsidRPr="001638A9">
              <w:rPr>
                <w:rFonts w:asciiTheme="majorHAnsi" w:hAnsiTheme="majorHAnsi"/>
              </w:rPr>
              <w:t xml:space="preserve"> – made public </w:t>
            </w:r>
          </w:p>
          <w:p w14:paraId="614160D6"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listPhases</w:t>
            </w:r>
            <w:proofErr w:type="spellEnd"/>
            <w:r w:rsidRPr="001638A9">
              <w:rPr>
                <w:rFonts w:asciiTheme="majorHAnsi" w:hAnsiTheme="majorHAnsi"/>
              </w:rPr>
              <w:t xml:space="preserve"> – made public </w:t>
            </w:r>
          </w:p>
          <w:p w14:paraId="242CD732"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listContacts</w:t>
            </w:r>
            <w:proofErr w:type="spellEnd"/>
            <w:r w:rsidRPr="001638A9">
              <w:rPr>
                <w:rFonts w:asciiTheme="majorHAnsi" w:hAnsiTheme="majorHAnsi"/>
              </w:rPr>
              <w:t xml:space="preserve"> – made public</w:t>
            </w:r>
          </w:p>
          <w:p w14:paraId="674870C1"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addEmail</w:t>
            </w:r>
            <w:proofErr w:type="spellEnd"/>
            <w:r w:rsidRPr="001638A9">
              <w:rPr>
                <w:rFonts w:asciiTheme="majorHAnsi" w:hAnsiTheme="majorHAnsi"/>
              </w:rPr>
              <w:t xml:space="preserve"> – made public</w:t>
            </w:r>
          </w:p>
          <w:p w14:paraId="611A82EA"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ChangeProjectPhase</w:t>
            </w:r>
            <w:proofErr w:type="spellEnd"/>
            <w:r w:rsidRPr="001638A9">
              <w:rPr>
                <w:rFonts w:asciiTheme="majorHAnsi" w:hAnsiTheme="majorHAnsi"/>
              </w:rPr>
              <w:t xml:space="preserve"> – made public</w:t>
            </w:r>
          </w:p>
        </w:tc>
        <w:tc>
          <w:tcPr>
            <w:tcW w:w="2352" w:type="dxa"/>
          </w:tcPr>
          <w:p w14:paraId="511D2CF0"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w:t>
            </w:r>
            <w:proofErr w:type="spellStart"/>
            <w:r w:rsidRPr="001638A9">
              <w:rPr>
                <w:rFonts w:asciiTheme="majorHAnsi" w:hAnsiTheme="majorHAnsi"/>
              </w:rPr>
              <w:t>emailMessage</w:t>
            </w:r>
            <w:proofErr w:type="spellEnd"/>
            <w:r w:rsidRPr="001638A9">
              <w:rPr>
                <w:rFonts w:asciiTheme="majorHAnsi" w:hAnsiTheme="majorHAnsi"/>
              </w:rPr>
              <w:t>)</w:t>
            </w:r>
          </w:p>
        </w:tc>
        <w:tc>
          <w:tcPr>
            <w:tcW w:w="1537" w:type="dxa"/>
          </w:tcPr>
          <w:p w14:paraId="6751DC8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A865C72" w14:textId="77777777" w:rsidR="009D115C" w:rsidRPr="001638A9" w:rsidRDefault="009D115C" w:rsidP="00DD4D40">
            <w:pPr>
              <w:rPr>
                <w:rFonts w:asciiTheme="majorHAnsi" w:hAnsiTheme="majorHAnsi"/>
              </w:rPr>
            </w:pPr>
            <w:r w:rsidRPr="001638A9">
              <w:rPr>
                <w:rFonts w:asciiTheme="majorHAnsi" w:hAnsiTheme="majorHAnsi"/>
              </w:rPr>
              <w:t>02/05/2018</w:t>
            </w:r>
          </w:p>
        </w:tc>
        <w:tc>
          <w:tcPr>
            <w:tcW w:w="1757" w:type="dxa"/>
          </w:tcPr>
          <w:p w14:paraId="1F9551B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3E6D8EB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C08A7CC" w14:textId="77777777" w:rsidR="009D115C" w:rsidRPr="001638A9" w:rsidRDefault="009D115C" w:rsidP="00DD4D40">
            <w:pPr>
              <w:rPr>
                <w:rFonts w:asciiTheme="majorHAnsi" w:hAnsiTheme="majorHAnsi"/>
              </w:rPr>
            </w:pPr>
            <w:r w:rsidRPr="001638A9">
              <w:rPr>
                <w:rFonts w:asciiTheme="majorHAnsi" w:hAnsiTheme="majorHAnsi"/>
              </w:rPr>
              <w:t xml:space="preserve">Junit tests that were created and failing </w:t>
            </w:r>
            <w:proofErr w:type="gramStart"/>
            <w:r w:rsidRPr="001638A9">
              <w:rPr>
                <w:rFonts w:asciiTheme="majorHAnsi" w:hAnsiTheme="majorHAnsi"/>
              </w:rPr>
              <w:t>as a result of</w:t>
            </w:r>
            <w:proofErr w:type="gramEnd"/>
            <w:r w:rsidRPr="001638A9">
              <w:rPr>
                <w:rFonts w:asciiTheme="majorHAnsi" w:hAnsiTheme="majorHAnsi"/>
              </w:rPr>
              <w:t xml:space="preserve"> this should now start to work – Ram Raja.</w:t>
            </w:r>
          </w:p>
        </w:tc>
      </w:tr>
      <w:tr w:rsidR="009D115C" w:rsidRPr="001638A9" w14:paraId="6EDF2F45" w14:textId="77777777" w:rsidTr="00D44DCB">
        <w:tc>
          <w:tcPr>
            <w:tcW w:w="1161" w:type="dxa"/>
          </w:tcPr>
          <w:p w14:paraId="57D01DE7" w14:textId="77777777" w:rsidR="009D115C" w:rsidRPr="00AB46D2" w:rsidRDefault="009D115C" w:rsidP="00DD4D40">
            <w:pPr>
              <w:rPr>
                <w:rFonts w:asciiTheme="majorHAnsi" w:hAnsiTheme="majorHAnsi"/>
                <w:b/>
              </w:rPr>
            </w:pPr>
            <w:r w:rsidRPr="00AB46D2">
              <w:rPr>
                <w:rFonts w:asciiTheme="majorHAnsi" w:hAnsiTheme="majorHAnsi"/>
                <w:b/>
              </w:rPr>
              <w:t>CHGE302</w:t>
            </w:r>
          </w:p>
        </w:tc>
        <w:tc>
          <w:tcPr>
            <w:tcW w:w="1241" w:type="dxa"/>
          </w:tcPr>
          <w:p w14:paraId="6617FB0F"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1031" w:type="dxa"/>
          </w:tcPr>
          <w:p w14:paraId="41076DFA" w14:textId="77777777" w:rsidR="009D115C" w:rsidRPr="00AB46D2" w:rsidRDefault="009D115C" w:rsidP="00DD4D40">
            <w:pPr>
              <w:rPr>
                <w:rFonts w:asciiTheme="majorHAnsi" w:hAnsiTheme="majorHAnsi"/>
                <w:b/>
              </w:rPr>
            </w:pPr>
            <w:r w:rsidRPr="00AB46D2">
              <w:rPr>
                <w:rFonts w:asciiTheme="majorHAnsi" w:hAnsiTheme="majorHAnsi"/>
                <w:b/>
              </w:rPr>
              <w:t>BUG301</w:t>
            </w:r>
          </w:p>
        </w:tc>
        <w:tc>
          <w:tcPr>
            <w:tcW w:w="4383" w:type="dxa"/>
          </w:tcPr>
          <w:p w14:paraId="5512EF81" w14:textId="77777777" w:rsidR="009D115C" w:rsidRPr="001638A9" w:rsidRDefault="009D115C" w:rsidP="00DD4D40">
            <w:pPr>
              <w:rPr>
                <w:rFonts w:asciiTheme="majorHAnsi" w:hAnsiTheme="majorHAnsi"/>
              </w:rPr>
            </w:pPr>
            <w:r w:rsidRPr="001638A9">
              <w:rPr>
                <w:rFonts w:asciiTheme="majorHAnsi" w:hAnsiTheme="majorHAnsi"/>
              </w:rPr>
              <w:t xml:space="preserve">In method add project and add email there is a call to </w:t>
            </w:r>
            <w:proofErr w:type="spellStart"/>
            <w:proofErr w:type="gramStart"/>
            <w:r w:rsidRPr="001638A9">
              <w:rPr>
                <w:rFonts w:asciiTheme="majorHAnsi" w:hAnsiTheme="majorHAnsi"/>
              </w:rPr>
              <w:t>in.nextline</w:t>
            </w:r>
            <w:proofErr w:type="spellEnd"/>
            <w:proofErr w:type="gramEnd"/>
            <w:r w:rsidRPr="001638A9">
              <w:rPr>
                <w:rFonts w:asciiTheme="majorHAnsi" w:hAnsiTheme="majorHAnsi"/>
              </w:rPr>
              <w:t xml:space="preserve"> that removes the user input and results. After looking at this further the line is required to prevent the program trying to add projects with no input as such for testing a \n needs to be added to the inputs </w:t>
            </w:r>
          </w:p>
        </w:tc>
        <w:tc>
          <w:tcPr>
            <w:tcW w:w="2352" w:type="dxa"/>
          </w:tcPr>
          <w:p w14:paraId="527AFFFA"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w:t>
            </w:r>
            <w:proofErr w:type="spellStart"/>
            <w:r w:rsidRPr="001638A9">
              <w:rPr>
                <w:rFonts w:asciiTheme="majorHAnsi" w:hAnsiTheme="majorHAnsi"/>
              </w:rPr>
              <w:t>emailMessage</w:t>
            </w:r>
            <w:proofErr w:type="spellEnd"/>
          </w:p>
        </w:tc>
        <w:tc>
          <w:tcPr>
            <w:tcW w:w="1537" w:type="dxa"/>
          </w:tcPr>
          <w:p w14:paraId="53BB0B0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9A343B7" w14:textId="77777777" w:rsidR="009D115C" w:rsidRPr="001638A9" w:rsidRDefault="009D115C" w:rsidP="00DD4D40">
            <w:pPr>
              <w:rPr>
                <w:rFonts w:asciiTheme="majorHAnsi" w:hAnsiTheme="majorHAnsi"/>
              </w:rPr>
            </w:pPr>
            <w:r w:rsidRPr="001638A9">
              <w:rPr>
                <w:rFonts w:asciiTheme="majorHAnsi" w:hAnsiTheme="majorHAnsi"/>
              </w:rPr>
              <w:t>N/A</w:t>
            </w:r>
          </w:p>
        </w:tc>
        <w:tc>
          <w:tcPr>
            <w:tcW w:w="1757" w:type="dxa"/>
          </w:tcPr>
          <w:p w14:paraId="1769AF7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C7CC52A" w14:textId="77777777" w:rsidR="009D115C" w:rsidRPr="001638A9" w:rsidRDefault="009D115C" w:rsidP="00DD4D40">
            <w:pPr>
              <w:rPr>
                <w:rFonts w:asciiTheme="majorHAnsi" w:hAnsiTheme="majorHAnsi"/>
              </w:rPr>
            </w:pPr>
            <w:r w:rsidRPr="001638A9">
              <w:rPr>
                <w:rFonts w:asciiTheme="majorHAnsi" w:hAnsiTheme="majorHAnsi"/>
              </w:rPr>
              <w:t>N/A</w:t>
            </w:r>
          </w:p>
        </w:tc>
        <w:tc>
          <w:tcPr>
            <w:tcW w:w="3631" w:type="dxa"/>
          </w:tcPr>
          <w:p w14:paraId="69A4B5CB" w14:textId="77777777" w:rsidR="009D115C" w:rsidRPr="001638A9" w:rsidRDefault="009D115C" w:rsidP="00DD4D40">
            <w:pPr>
              <w:rPr>
                <w:rFonts w:asciiTheme="majorHAnsi" w:hAnsiTheme="majorHAnsi"/>
              </w:rPr>
            </w:pPr>
            <w:r w:rsidRPr="001638A9">
              <w:rPr>
                <w:rFonts w:asciiTheme="majorHAnsi" w:hAnsiTheme="majorHAnsi"/>
              </w:rPr>
              <w:t>This change was not required</w:t>
            </w:r>
          </w:p>
        </w:tc>
      </w:tr>
      <w:tr w:rsidR="009D115C" w:rsidRPr="001638A9" w14:paraId="116C9A17" w14:textId="77777777" w:rsidTr="00D44DCB">
        <w:tc>
          <w:tcPr>
            <w:tcW w:w="1161" w:type="dxa"/>
          </w:tcPr>
          <w:p w14:paraId="032553F2" w14:textId="77777777" w:rsidR="009D115C" w:rsidRPr="00AB46D2" w:rsidRDefault="009D115C" w:rsidP="00DD4D40">
            <w:pPr>
              <w:rPr>
                <w:rFonts w:asciiTheme="majorHAnsi" w:hAnsiTheme="majorHAnsi"/>
                <w:b/>
              </w:rPr>
            </w:pPr>
            <w:r w:rsidRPr="00AB46D2">
              <w:rPr>
                <w:rFonts w:asciiTheme="majorHAnsi" w:hAnsiTheme="majorHAnsi"/>
                <w:b/>
              </w:rPr>
              <w:t>CHGE303</w:t>
            </w:r>
          </w:p>
        </w:tc>
        <w:tc>
          <w:tcPr>
            <w:tcW w:w="1241" w:type="dxa"/>
          </w:tcPr>
          <w:p w14:paraId="4A12115A" w14:textId="77777777" w:rsidR="009D115C" w:rsidRPr="00AB46D2" w:rsidRDefault="00230766" w:rsidP="00DD4D40">
            <w:pPr>
              <w:spacing w:after="0" w:line="240" w:lineRule="auto"/>
              <w:rPr>
                <w:rFonts w:asciiTheme="majorHAnsi" w:hAnsiTheme="majorHAnsi"/>
                <w:b/>
                <w:color w:val="auto"/>
                <w:lang w:val="en-GB"/>
              </w:rPr>
            </w:pPr>
            <w:hyperlink r:id="rId19" w:history="1">
              <w:r w:rsidR="009D115C" w:rsidRPr="00AB46D2">
                <w:rPr>
                  <w:rStyle w:val="Hyperlink"/>
                  <w:rFonts w:asciiTheme="majorHAnsi" w:hAnsiTheme="majorHAnsi" w:cs="Consolas"/>
                  <w:b/>
                  <w:color w:val="444D56"/>
                </w:rPr>
                <w:t>7c9152a</w:t>
              </w:r>
            </w:hyperlink>
            <w:r w:rsidR="009D115C" w:rsidRPr="00AB46D2">
              <w:rPr>
                <w:rStyle w:val="apple-converted-space"/>
                <w:rFonts w:asciiTheme="majorHAnsi" w:hAnsiTheme="majorHAnsi" w:cs="Segoe UI"/>
                <w:b/>
                <w:color w:val="586069"/>
                <w:shd w:val="clear" w:color="auto" w:fill="F1F8FF"/>
              </w:rPr>
              <w:t> </w:t>
            </w:r>
          </w:p>
          <w:p w14:paraId="32308A82" w14:textId="77777777" w:rsidR="009D115C" w:rsidRPr="00AB46D2" w:rsidRDefault="009D115C" w:rsidP="00DD4D40">
            <w:pPr>
              <w:rPr>
                <w:rFonts w:asciiTheme="majorHAnsi" w:hAnsiTheme="majorHAnsi"/>
                <w:b/>
              </w:rPr>
            </w:pPr>
          </w:p>
        </w:tc>
        <w:tc>
          <w:tcPr>
            <w:tcW w:w="1031" w:type="dxa"/>
          </w:tcPr>
          <w:p w14:paraId="0B3E5B6C" w14:textId="77777777" w:rsidR="009D115C" w:rsidRPr="00AB46D2" w:rsidRDefault="009D115C" w:rsidP="00DD4D40">
            <w:pPr>
              <w:rPr>
                <w:rFonts w:asciiTheme="majorHAnsi" w:hAnsiTheme="majorHAnsi"/>
                <w:b/>
              </w:rPr>
            </w:pPr>
            <w:r w:rsidRPr="00AB46D2">
              <w:rPr>
                <w:rFonts w:asciiTheme="majorHAnsi" w:hAnsiTheme="majorHAnsi"/>
                <w:b/>
              </w:rPr>
              <w:t>BUG302</w:t>
            </w:r>
          </w:p>
        </w:tc>
        <w:tc>
          <w:tcPr>
            <w:tcW w:w="4383" w:type="dxa"/>
          </w:tcPr>
          <w:p w14:paraId="7245E891" w14:textId="77777777" w:rsidR="009D115C" w:rsidRPr="001638A9" w:rsidRDefault="009D115C" w:rsidP="00DD4D40">
            <w:pPr>
              <w:rPr>
                <w:rFonts w:asciiTheme="majorHAnsi" w:hAnsiTheme="majorHAnsi"/>
              </w:rPr>
            </w:pPr>
            <w:r w:rsidRPr="001638A9">
              <w:rPr>
                <w:rFonts w:asciiTheme="majorHAnsi" w:hAnsiTheme="majorHAnsi"/>
              </w:rPr>
              <w:t>Add an additional space into the string formatting of the List Projects Method</w:t>
            </w:r>
          </w:p>
        </w:tc>
        <w:tc>
          <w:tcPr>
            <w:tcW w:w="2352" w:type="dxa"/>
          </w:tcPr>
          <w:p w14:paraId="7EF7F490"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Line 112</w:t>
            </w:r>
          </w:p>
        </w:tc>
        <w:tc>
          <w:tcPr>
            <w:tcW w:w="1537" w:type="dxa"/>
          </w:tcPr>
          <w:p w14:paraId="096E3C1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504EB7E"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CB1B24"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72DCE9C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20024061" w14:textId="77777777" w:rsidR="009D115C" w:rsidRPr="001638A9" w:rsidRDefault="009D115C" w:rsidP="00DD4D40">
            <w:pPr>
              <w:rPr>
                <w:rFonts w:asciiTheme="majorHAnsi" w:hAnsiTheme="majorHAnsi"/>
              </w:rPr>
            </w:pPr>
            <w:r w:rsidRPr="001638A9">
              <w:rPr>
                <w:rFonts w:asciiTheme="majorHAnsi" w:hAnsiTheme="majorHAnsi"/>
              </w:rPr>
              <w:t>After this change the tests now pass successfully with a change to the formatting – CS 03.05.2018</w:t>
            </w:r>
          </w:p>
        </w:tc>
      </w:tr>
      <w:tr w:rsidR="009D115C" w:rsidRPr="001638A9" w14:paraId="6E850765" w14:textId="77777777" w:rsidTr="00D44DCB">
        <w:tc>
          <w:tcPr>
            <w:tcW w:w="1161" w:type="dxa"/>
          </w:tcPr>
          <w:p w14:paraId="0E601776" w14:textId="77777777" w:rsidR="009D115C" w:rsidRPr="00AB46D2" w:rsidRDefault="009D115C" w:rsidP="00DD4D40">
            <w:pPr>
              <w:rPr>
                <w:rFonts w:asciiTheme="majorHAnsi" w:hAnsiTheme="majorHAnsi"/>
                <w:b/>
              </w:rPr>
            </w:pPr>
            <w:r w:rsidRPr="00AB46D2">
              <w:rPr>
                <w:rFonts w:asciiTheme="majorHAnsi" w:hAnsiTheme="majorHAnsi"/>
                <w:b/>
              </w:rPr>
              <w:lastRenderedPageBreak/>
              <w:t>CHGE304</w:t>
            </w:r>
          </w:p>
        </w:tc>
        <w:tc>
          <w:tcPr>
            <w:tcW w:w="1241" w:type="dxa"/>
          </w:tcPr>
          <w:p w14:paraId="1770B8B3" w14:textId="73223C4A"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7e70150</w:t>
            </w:r>
            <w:r w:rsidRPr="00AB46D2">
              <w:rPr>
                <w:rStyle w:val="apple-converted-space"/>
                <w:rFonts w:asciiTheme="majorHAnsi" w:hAnsiTheme="majorHAnsi" w:cs="Segoe UI"/>
                <w:b/>
                <w:color w:val="586069"/>
                <w:shd w:val="clear" w:color="auto" w:fill="F1F8FF"/>
              </w:rPr>
              <w:t> </w:t>
            </w:r>
          </w:p>
          <w:p w14:paraId="5A6A72A8" w14:textId="77777777" w:rsidR="009D115C" w:rsidRPr="00AB46D2" w:rsidRDefault="009D115C" w:rsidP="00DD4D40">
            <w:pPr>
              <w:spacing w:after="0" w:line="240" w:lineRule="auto"/>
              <w:rPr>
                <w:rFonts w:asciiTheme="majorHAnsi" w:hAnsiTheme="majorHAnsi"/>
                <w:b/>
              </w:rPr>
            </w:pPr>
          </w:p>
        </w:tc>
        <w:tc>
          <w:tcPr>
            <w:tcW w:w="1031" w:type="dxa"/>
          </w:tcPr>
          <w:p w14:paraId="40BD89BF" w14:textId="77777777" w:rsidR="009D115C" w:rsidRPr="00AB46D2" w:rsidRDefault="009D115C" w:rsidP="00DD4D40">
            <w:pPr>
              <w:rPr>
                <w:rFonts w:asciiTheme="majorHAnsi" w:hAnsiTheme="majorHAnsi"/>
                <w:b/>
              </w:rPr>
            </w:pPr>
            <w:r w:rsidRPr="00AB46D2">
              <w:rPr>
                <w:rFonts w:asciiTheme="majorHAnsi" w:hAnsiTheme="majorHAnsi"/>
                <w:b/>
              </w:rPr>
              <w:t>BUG303</w:t>
            </w:r>
          </w:p>
        </w:tc>
        <w:tc>
          <w:tcPr>
            <w:tcW w:w="4383" w:type="dxa"/>
          </w:tcPr>
          <w:p w14:paraId="425A41BF" w14:textId="77777777" w:rsidR="009D115C" w:rsidRPr="001638A9" w:rsidRDefault="009D115C" w:rsidP="00DD4D40">
            <w:pPr>
              <w:rPr>
                <w:rFonts w:asciiTheme="majorHAnsi" w:hAnsiTheme="majorHAnsi"/>
              </w:rPr>
            </w:pPr>
            <w:r w:rsidRPr="001638A9">
              <w:rPr>
                <w:rFonts w:asciiTheme="majorHAnsi" w:hAnsiTheme="majorHAnsi"/>
              </w:rPr>
              <w:t>User can create project with no subject. No checking is performed to see if the length of the title is less than 10. If so the default constructor for Company Project should be called.</w:t>
            </w:r>
          </w:p>
        </w:tc>
        <w:tc>
          <w:tcPr>
            <w:tcW w:w="2352" w:type="dxa"/>
          </w:tcPr>
          <w:p w14:paraId="1B9922AB"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w:t>
            </w:r>
          </w:p>
          <w:p w14:paraId="5CD3AB46" w14:textId="77777777" w:rsidR="009D115C" w:rsidRPr="001638A9" w:rsidRDefault="009D115C" w:rsidP="00DD4D40">
            <w:pPr>
              <w:rPr>
                <w:rFonts w:asciiTheme="majorHAnsi" w:hAnsiTheme="majorHAnsi"/>
              </w:rPr>
            </w:pPr>
            <w:r w:rsidRPr="001638A9">
              <w:rPr>
                <w:rFonts w:asciiTheme="majorHAnsi" w:hAnsiTheme="majorHAnsi"/>
              </w:rPr>
              <w:t>Line 120</w:t>
            </w:r>
          </w:p>
        </w:tc>
        <w:tc>
          <w:tcPr>
            <w:tcW w:w="1537" w:type="dxa"/>
          </w:tcPr>
          <w:p w14:paraId="3F5E7C43"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6D1FC65"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60CC714D"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1E23832C"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36BED8C" w14:textId="77777777" w:rsidR="009D115C" w:rsidRPr="001638A9" w:rsidRDefault="009D115C" w:rsidP="00DD4D40">
            <w:pPr>
              <w:rPr>
                <w:rFonts w:asciiTheme="majorHAnsi" w:hAnsiTheme="majorHAnsi"/>
              </w:rPr>
            </w:pPr>
            <w:r w:rsidRPr="001638A9">
              <w:rPr>
                <w:rFonts w:asciiTheme="majorHAnsi" w:hAnsiTheme="majorHAnsi"/>
              </w:rPr>
              <w:t>After implementing the condition in add project the projects are created either with titles that are greater than 10 characters or with new project otherwise</w:t>
            </w:r>
          </w:p>
        </w:tc>
      </w:tr>
      <w:tr w:rsidR="009D115C" w:rsidRPr="001638A9" w14:paraId="70C0B3CA" w14:textId="77777777" w:rsidTr="00D44DCB">
        <w:tc>
          <w:tcPr>
            <w:tcW w:w="1161" w:type="dxa"/>
          </w:tcPr>
          <w:p w14:paraId="0079B158" w14:textId="77777777" w:rsidR="009D115C" w:rsidRPr="00AB46D2" w:rsidRDefault="009D115C" w:rsidP="00DD4D40">
            <w:pPr>
              <w:rPr>
                <w:rFonts w:asciiTheme="majorHAnsi" w:hAnsiTheme="majorHAnsi"/>
                <w:b/>
              </w:rPr>
            </w:pPr>
            <w:r w:rsidRPr="00AB46D2">
              <w:rPr>
                <w:rFonts w:asciiTheme="majorHAnsi" w:hAnsiTheme="majorHAnsi"/>
                <w:b/>
              </w:rPr>
              <w:t>CHGE305</w:t>
            </w:r>
          </w:p>
        </w:tc>
        <w:tc>
          <w:tcPr>
            <w:tcW w:w="1241" w:type="dxa"/>
          </w:tcPr>
          <w:p w14:paraId="579535FD" w14:textId="76F18E87"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6a2c8a8</w:t>
            </w:r>
          </w:p>
          <w:p w14:paraId="12450D85" w14:textId="77777777" w:rsidR="009D115C" w:rsidRPr="00AB46D2" w:rsidRDefault="009D115C" w:rsidP="00DD4D40">
            <w:pPr>
              <w:spacing w:after="0" w:line="240" w:lineRule="auto"/>
              <w:rPr>
                <w:rFonts w:asciiTheme="majorHAnsi" w:hAnsiTheme="majorHAnsi"/>
                <w:b/>
              </w:rPr>
            </w:pPr>
          </w:p>
        </w:tc>
        <w:tc>
          <w:tcPr>
            <w:tcW w:w="1031" w:type="dxa"/>
          </w:tcPr>
          <w:p w14:paraId="7E2467C0" w14:textId="77777777" w:rsidR="009D115C" w:rsidRPr="00AB46D2" w:rsidRDefault="009D115C" w:rsidP="00DD4D40">
            <w:pPr>
              <w:rPr>
                <w:rFonts w:asciiTheme="majorHAnsi" w:hAnsiTheme="majorHAnsi"/>
                <w:b/>
              </w:rPr>
            </w:pPr>
            <w:r w:rsidRPr="00AB46D2">
              <w:rPr>
                <w:rFonts w:asciiTheme="majorHAnsi" w:hAnsiTheme="majorHAnsi"/>
                <w:b/>
              </w:rPr>
              <w:t>BUG304</w:t>
            </w:r>
          </w:p>
        </w:tc>
        <w:tc>
          <w:tcPr>
            <w:tcW w:w="4383" w:type="dxa"/>
          </w:tcPr>
          <w:p w14:paraId="55AD390B" w14:textId="77777777" w:rsidR="009D115C" w:rsidRPr="001638A9" w:rsidRDefault="009D115C" w:rsidP="00DD4D40">
            <w:pPr>
              <w:rPr>
                <w:rFonts w:asciiTheme="majorHAnsi" w:hAnsiTheme="majorHAnsi"/>
              </w:rPr>
            </w:pPr>
            <w:r w:rsidRPr="001638A9">
              <w:rPr>
                <w:rFonts w:asciiTheme="majorHAnsi" w:hAnsiTheme="majorHAnsi"/>
              </w:rPr>
              <w:t>The for loop inside the List Phases method uses the less than operator this means that the method cuts off the first project phase and the last phase when calling the method. The comparison operator should be &lt;=.</w:t>
            </w:r>
          </w:p>
        </w:tc>
        <w:tc>
          <w:tcPr>
            <w:tcW w:w="2352" w:type="dxa"/>
          </w:tcPr>
          <w:p w14:paraId="7172446B" w14:textId="77777777" w:rsidR="009D115C" w:rsidRPr="001638A9" w:rsidRDefault="009D115C" w:rsidP="00DD4D40">
            <w:pPr>
              <w:rPr>
                <w:rFonts w:asciiTheme="majorHAnsi" w:hAnsiTheme="majorHAnsi"/>
              </w:rPr>
            </w:pPr>
            <w:r w:rsidRPr="001638A9">
              <w:rPr>
                <w:rFonts w:asciiTheme="majorHAnsi" w:hAnsiTheme="majorHAnsi"/>
              </w:rPr>
              <w:t>Line165</w:t>
            </w:r>
          </w:p>
        </w:tc>
        <w:tc>
          <w:tcPr>
            <w:tcW w:w="1537" w:type="dxa"/>
          </w:tcPr>
          <w:p w14:paraId="47B7AC8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C62104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9185DB3"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06CF5C18"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C0CC3CF" w14:textId="77777777" w:rsidR="009D115C" w:rsidRPr="001638A9" w:rsidRDefault="009D115C" w:rsidP="00DD4D40">
            <w:pPr>
              <w:rPr>
                <w:rFonts w:asciiTheme="majorHAnsi" w:hAnsiTheme="majorHAnsi"/>
              </w:rPr>
            </w:pPr>
            <w:r w:rsidRPr="001638A9">
              <w:rPr>
                <w:rFonts w:asciiTheme="majorHAnsi" w:hAnsiTheme="majorHAnsi"/>
              </w:rPr>
              <w:t xml:space="preserve">The original condition meant the first stage was never printed as the first phase id is 0 </w:t>
            </w:r>
            <w:proofErr w:type="gramStart"/>
            <w:r w:rsidRPr="001638A9">
              <w:rPr>
                <w:rFonts w:asciiTheme="majorHAnsi" w:hAnsiTheme="majorHAnsi"/>
              </w:rPr>
              <w:t>and also</w:t>
            </w:r>
            <w:proofErr w:type="gramEnd"/>
            <w:r w:rsidRPr="001638A9">
              <w:rPr>
                <w:rFonts w:asciiTheme="majorHAnsi" w:hAnsiTheme="majorHAnsi"/>
              </w:rPr>
              <w:t xml:space="preserve"> the last one never printed – this has now been resolved. – AR 03/05/2018</w:t>
            </w:r>
          </w:p>
        </w:tc>
      </w:tr>
      <w:tr w:rsidR="009D115C" w:rsidRPr="001638A9" w14:paraId="17C6387B" w14:textId="77777777" w:rsidTr="00D44DCB">
        <w:tc>
          <w:tcPr>
            <w:tcW w:w="1161" w:type="dxa"/>
          </w:tcPr>
          <w:p w14:paraId="2BBE3330" w14:textId="77777777" w:rsidR="009D115C" w:rsidRPr="00AB46D2" w:rsidRDefault="009D115C" w:rsidP="00DD4D40">
            <w:pPr>
              <w:rPr>
                <w:rFonts w:asciiTheme="majorHAnsi" w:hAnsiTheme="majorHAnsi"/>
                <w:b/>
              </w:rPr>
            </w:pPr>
            <w:r w:rsidRPr="00AB46D2">
              <w:rPr>
                <w:rFonts w:asciiTheme="majorHAnsi" w:hAnsiTheme="majorHAnsi"/>
                <w:b/>
              </w:rPr>
              <w:t>CHGE306</w:t>
            </w:r>
          </w:p>
        </w:tc>
        <w:tc>
          <w:tcPr>
            <w:tcW w:w="1241" w:type="dxa"/>
          </w:tcPr>
          <w:p w14:paraId="3ABE7402" w14:textId="107D4ECE"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1cc84dd</w:t>
            </w:r>
            <w:r w:rsidRPr="00AB46D2">
              <w:rPr>
                <w:rStyle w:val="apple-converted-space"/>
                <w:rFonts w:asciiTheme="majorHAnsi" w:hAnsiTheme="majorHAnsi" w:cs="Segoe UI"/>
                <w:b/>
                <w:color w:val="586069"/>
                <w:shd w:val="clear" w:color="auto" w:fill="F1F8FF"/>
              </w:rPr>
              <w:t> </w:t>
            </w:r>
          </w:p>
          <w:p w14:paraId="377533B7" w14:textId="77777777" w:rsidR="009D115C" w:rsidRPr="00AB46D2" w:rsidRDefault="009D115C" w:rsidP="00DD4D40">
            <w:pPr>
              <w:spacing w:after="0" w:line="240" w:lineRule="auto"/>
              <w:rPr>
                <w:rFonts w:asciiTheme="majorHAnsi" w:hAnsiTheme="majorHAnsi"/>
                <w:b/>
              </w:rPr>
            </w:pPr>
          </w:p>
        </w:tc>
        <w:tc>
          <w:tcPr>
            <w:tcW w:w="1031" w:type="dxa"/>
          </w:tcPr>
          <w:p w14:paraId="264DB5CB"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E43FD13" w14:textId="77777777" w:rsidR="009D115C" w:rsidRPr="001638A9" w:rsidRDefault="009D115C" w:rsidP="00DD4D40">
            <w:pPr>
              <w:rPr>
                <w:rFonts w:asciiTheme="majorHAnsi" w:hAnsiTheme="majorHAnsi"/>
              </w:rPr>
            </w:pPr>
            <w:r w:rsidRPr="001638A9">
              <w:rPr>
                <w:rFonts w:asciiTheme="majorHAnsi" w:hAnsiTheme="majorHAnsi"/>
              </w:rPr>
              <w:t xml:space="preserve">Create </w:t>
            </w:r>
            <w:proofErr w:type="spellStart"/>
            <w:proofErr w:type="gramStart"/>
            <w:r w:rsidRPr="001638A9">
              <w:rPr>
                <w:rFonts w:asciiTheme="majorHAnsi" w:hAnsiTheme="majorHAnsi"/>
              </w:rPr>
              <w:t>a</w:t>
            </w:r>
            <w:proofErr w:type="spellEnd"/>
            <w:proofErr w:type="gramEnd"/>
            <w:r w:rsidRPr="001638A9">
              <w:rPr>
                <w:rFonts w:asciiTheme="majorHAnsi" w:hAnsiTheme="majorHAnsi"/>
              </w:rPr>
              <w:t xml:space="preserve"> overloaded method for </w:t>
            </w:r>
            <w:proofErr w:type="spellStart"/>
            <w:r w:rsidRPr="001638A9">
              <w:rPr>
                <w:rFonts w:asciiTheme="majorHAnsi" w:hAnsiTheme="majorHAnsi"/>
              </w:rPr>
              <w:t>getPhaseByName</w:t>
            </w:r>
            <w:proofErr w:type="spellEnd"/>
            <w:r w:rsidRPr="001638A9">
              <w:rPr>
                <w:rFonts w:asciiTheme="majorHAnsi" w:hAnsiTheme="majorHAnsi"/>
              </w:rPr>
              <w:t xml:space="preserve"> that takes an integer and checks if the phase id passed is less than the current phase id if so it should return the phase name for that phase otherwise return the current phase – preventing been able to access past the end of the phase.</w:t>
            </w:r>
          </w:p>
        </w:tc>
        <w:tc>
          <w:tcPr>
            <w:tcW w:w="2352" w:type="dxa"/>
          </w:tcPr>
          <w:p w14:paraId="61506A96" w14:textId="77777777" w:rsidR="009D115C" w:rsidRPr="001638A9" w:rsidRDefault="009D115C" w:rsidP="00DD4D40">
            <w:pPr>
              <w:rPr>
                <w:rFonts w:asciiTheme="majorHAnsi" w:hAnsiTheme="majorHAnsi"/>
              </w:rPr>
            </w:pPr>
            <w:r w:rsidRPr="001638A9">
              <w:rPr>
                <w:rFonts w:asciiTheme="majorHAnsi" w:hAnsiTheme="majorHAnsi"/>
              </w:rPr>
              <w:t>Company Project Class -119</w:t>
            </w:r>
          </w:p>
        </w:tc>
        <w:tc>
          <w:tcPr>
            <w:tcW w:w="1537" w:type="dxa"/>
          </w:tcPr>
          <w:p w14:paraId="6515EE8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156CC2C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79314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C6504C1"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3A743947" w14:textId="77777777" w:rsidR="009D115C" w:rsidRPr="001638A9" w:rsidRDefault="009D115C" w:rsidP="00DD4D40">
            <w:pPr>
              <w:rPr>
                <w:rFonts w:asciiTheme="majorHAnsi" w:hAnsiTheme="majorHAnsi"/>
              </w:rPr>
            </w:pPr>
            <w:r w:rsidRPr="001638A9">
              <w:rPr>
                <w:rFonts w:asciiTheme="majorHAnsi" w:hAnsiTheme="majorHAnsi"/>
              </w:rPr>
              <w:t xml:space="preserve">The new function allows access to historical phases. This is only the first stage to fixing BUG305 as changes now need to be made in the </w:t>
            </w:r>
            <w:proofErr w:type="spellStart"/>
            <w:r w:rsidRPr="001638A9">
              <w:rPr>
                <w:rFonts w:asciiTheme="majorHAnsi" w:hAnsiTheme="majorHAnsi"/>
              </w:rPr>
              <w:t>ListPhase</w:t>
            </w:r>
            <w:proofErr w:type="spellEnd"/>
            <w:r w:rsidRPr="001638A9">
              <w:rPr>
                <w:rFonts w:asciiTheme="majorHAnsi" w:hAnsiTheme="majorHAnsi"/>
              </w:rPr>
              <w:t xml:space="preserve"> method – AR 03/05/2018 </w:t>
            </w:r>
          </w:p>
        </w:tc>
      </w:tr>
      <w:tr w:rsidR="009D115C" w:rsidRPr="001638A9" w14:paraId="369A6C46" w14:textId="77777777" w:rsidTr="00D44DCB">
        <w:trPr>
          <w:trHeight w:val="1794"/>
        </w:trPr>
        <w:tc>
          <w:tcPr>
            <w:tcW w:w="1161" w:type="dxa"/>
          </w:tcPr>
          <w:p w14:paraId="2A717870" w14:textId="77777777" w:rsidR="009D115C" w:rsidRPr="00AB46D2" w:rsidRDefault="009D115C" w:rsidP="00DD4D40">
            <w:pPr>
              <w:rPr>
                <w:rFonts w:asciiTheme="majorHAnsi" w:hAnsiTheme="majorHAnsi"/>
                <w:b/>
              </w:rPr>
            </w:pPr>
            <w:r w:rsidRPr="00AB46D2">
              <w:rPr>
                <w:rFonts w:asciiTheme="majorHAnsi" w:hAnsiTheme="majorHAnsi"/>
                <w:b/>
              </w:rPr>
              <w:t>CHGE307</w:t>
            </w:r>
          </w:p>
        </w:tc>
        <w:tc>
          <w:tcPr>
            <w:tcW w:w="1241" w:type="dxa"/>
          </w:tcPr>
          <w:p w14:paraId="5E262B8A" w14:textId="1C038F09"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37859f0</w:t>
            </w:r>
          </w:p>
          <w:p w14:paraId="79613894" w14:textId="77777777" w:rsidR="009D115C" w:rsidRPr="00AB46D2" w:rsidRDefault="009D115C" w:rsidP="00DD4D40">
            <w:pPr>
              <w:spacing w:after="0" w:line="240" w:lineRule="auto"/>
              <w:rPr>
                <w:rFonts w:asciiTheme="majorHAnsi" w:hAnsiTheme="majorHAnsi"/>
                <w:b/>
              </w:rPr>
            </w:pPr>
          </w:p>
        </w:tc>
        <w:tc>
          <w:tcPr>
            <w:tcW w:w="1031" w:type="dxa"/>
          </w:tcPr>
          <w:p w14:paraId="21C471BD"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84C2FC3" w14:textId="77777777" w:rsidR="009D115C" w:rsidRPr="001638A9" w:rsidRDefault="009D115C" w:rsidP="00DD4D40">
            <w:pPr>
              <w:rPr>
                <w:rFonts w:asciiTheme="majorHAnsi" w:hAnsiTheme="majorHAnsi"/>
              </w:rPr>
            </w:pPr>
            <w:r w:rsidRPr="001638A9">
              <w:rPr>
                <w:rFonts w:asciiTheme="majorHAnsi" w:hAnsiTheme="majorHAnsi"/>
              </w:rPr>
              <w:t xml:space="preserve">The </w:t>
            </w:r>
            <w:proofErr w:type="spellStart"/>
            <w:r w:rsidRPr="001638A9">
              <w:rPr>
                <w:rFonts w:asciiTheme="majorHAnsi" w:hAnsiTheme="majorHAnsi"/>
              </w:rPr>
              <w:t>ListPhase</w:t>
            </w:r>
            <w:proofErr w:type="spellEnd"/>
            <w:r w:rsidRPr="001638A9">
              <w:rPr>
                <w:rFonts w:asciiTheme="majorHAnsi" w:hAnsiTheme="majorHAnsi"/>
              </w:rPr>
              <w:t xml:space="preserve"> method should pass a parameter to the newly created </w:t>
            </w:r>
            <w:proofErr w:type="spellStart"/>
            <w:r w:rsidRPr="001638A9">
              <w:rPr>
                <w:rFonts w:asciiTheme="majorHAnsi" w:hAnsiTheme="majorHAnsi"/>
              </w:rPr>
              <w:t>getPhaseByName</w:t>
            </w:r>
            <w:proofErr w:type="spellEnd"/>
            <w:r w:rsidRPr="001638A9">
              <w:rPr>
                <w:rFonts w:asciiTheme="majorHAnsi" w:hAnsiTheme="majorHAnsi"/>
              </w:rPr>
              <w:t xml:space="preserve"> method in CHGE306</w:t>
            </w:r>
          </w:p>
        </w:tc>
        <w:tc>
          <w:tcPr>
            <w:tcW w:w="2352" w:type="dxa"/>
          </w:tcPr>
          <w:p w14:paraId="6DD105FB"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Line 177</w:t>
            </w:r>
          </w:p>
        </w:tc>
        <w:tc>
          <w:tcPr>
            <w:tcW w:w="1537" w:type="dxa"/>
          </w:tcPr>
          <w:p w14:paraId="06DF6C97"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455A0D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2407421A"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57FA08F"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4C3F61DE" w14:textId="77777777" w:rsidR="009D115C" w:rsidRPr="001638A9" w:rsidRDefault="009D115C" w:rsidP="00DD4D40">
            <w:pPr>
              <w:rPr>
                <w:rFonts w:asciiTheme="majorHAnsi" w:hAnsiTheme="majorHAnsi"/>
              </w:rPr>
            </w:pPr>
            <w:r w:rsidRPr="001638A9">
              <w:rPr>
                <w:rFonts w:asciiTheme="majorHAnsi" w:hAnsiTheme="majorHAnsi"/>
              </w:rPr>
              <w:t>The for loop now produces the correct phase names when listing the project phases. – AR 03/05/2018</w:t>
            </w:r>
          </w:p>
        </w:tc>
      </w:tr>
      <w:tr w:rsidR="009D115C" w:rsidRPr="001638A9" w14:paraId="01500041" w14:textId="77777777" w:rsidTr="00D44DCB">
        <w:tc>
          <w:tcPr>
            <w:tcW w:w="1161" w:type="dxa"/>
          </w:tcPr>
          <w:p w14:paraId="5D387F1D" w14:textId="77777777" w:rsidR="009D115C" w:rsidRPr="00AB46D2" w:rsidRDefault="009D115C" w:rsidP="00DD4D40">
            <w:pPr>
              <w:rPr>
                <w:rFonts w:asciiTheme="majorHAnsi" w:hAnsiTheme="majorHAnsi"/>
                <w:b/>
              </w:rPr>
            </w:pPr>
            <w:r w:rsidRPr="00AB46D2">
              <w:rPr>
                <w:rFonts w:asciiTheme="majorHAnsi" w:hAnsiTheme="majorHAnsi"/>
                <w:b/>
              </w:rPr>
              <w:t>CHGE308</w:t>
            </w:r>
          </w:p>
        </w:tc>
        <w:tc>
          <w:tcPr>
            <w:tcW w:w="1241" w:type="dxa"/>
          </w:tcPr>
          <w:p w14:paraId="0204BD68" w14:textId="205BCF8D" w:rsidR="009D115C" w:rsidRPr="00AB46D2" w:rsidRDefault="009D115C" w:rsidP="00DD4D40">
            <w:pPr>
              <w:spacing w:after="0" w:line="240" w:lineRule="auto"/>
              <w:rPr>
                <w:rFonts w:asciiTheme="majorHAnsi" w:hAnsiTheme="majorHAnsi" w:cs="Segoe UI"/>
                <w:b/>
                <w:color w:val="586069"/>
                <w:shd w:val="clear" w:color="auto" w:fill="F1F8FF"/>
              </w:rPr>
            </w:pPr>
            <w:r w:rsidRPr="00AB46D2">
              <w:rPr>
                <w:rFonts w:asciiTheme="majorHAnsi" w:hAnsiTheme="majorHAnsi" w:cs="Consolas"/>
                <w:b/>
                <w:color w:val="5A5A5A"/>
              </w:rPr>
              <w:t>4cf1</w:t>
            </w:r>
            <w:r w:rsidRPr="00AB46D2">
              <w:rPr>
                <w:rFonts w:asciiTheme="majorHAnsi" w:hAnsiTheme="majorHAnsi" w:cs="Consolas"/>
                <w:b/>
              </w:rPr>
              <w:t>8f</w:t>
            </w:r>
            <w:r w:rsidR="00AB46D2">
              <w:rPr>
                <w:rFonts w:asciiTheme="majorHAnsi" w:hAnsiTheme="majorHAnsi" w:cs="Consolas"/>
                <w:b/>
              </w:rPr>
              <w:t xml:space="preserve">3 </w:t>
            </w:r>
            <w:proofErr w:type="gramStart"/>
            <w:r w:rsidR="00AB46D2">
              <w:rPr>
                <w:rFonts w:asciiTheme="majorHAnsi" w:hAnsiTheme="majorHAnsi" w:cs="Consolas"/>
                <w:b/>
              </w:rPr>
              <w:t xml:space="preserve">&amp; </w:t>
            </w:r>
            <w:r w:rsidR="00D7601B" w:rsidRPr="00AB46D2">
              <w:rPr>
                <w:rStyle w:val="apple-converted-space"/>
                <w:rFonts w:asciiTheme="majorHAnsi" w:hAnsiTheme="majorHAnsi" w:cs="Segoe UI"/>
                <w:b/>
                <w:color w:val="586069"/>
                <w:shd w:val="clear" w:color="auto" w:fill="F1F8FF"/>
              </w:rPr>
              <w:t xml:space="preserve"> </w:t>
            </w:r>
            <w:r w:rsidRPr="00AB46D2">
              <w:rPr>
                <w:rFonts w:asciiTheme="majorHAnsi" w:hAnsiTheme="majorHAnsi"/>
                <w:b/>
                <w:color w:val="5A5A5A"/>
                <w:lang w:val="en-GB"/>
              </w:rPr>
              <w:t>670</w:t>
            </w:r>
            <w:proofErr w:type="gramEnd"/>
            <w:r w:rsidRPr="00AB46D2">
              <w:rPr>
                <w:rFonts w:asciiTheme="majorHAnsi" w:hAnsiTheme="majorHAnsi"/>
                <w:b/>
                <w:color w:val="5A5A5A"/>
                <w:lang w:val="en-GB"/>
              </w:rPr>
              <w:t>fca8</w:t>
            </w:r>
          </w:p>
          <w:p w14:paraId="0AE2FEC6" w14:textId="77777777" w:rsidR="009D115C" w:rsidRPr="00AB46D2" w:rsidRDefault="009D115C" w:rsidP="00DD4D40">
            <w:pPr>
              <w:spacing w:after="0" w:line="240" w:lineRule="auto"/>
              <w:rPr>
                <w:rFonts w:asciiTheme="majorHAnsi" w:hAnsiTheme="majorHAnsi"/>
                <w:b/>
              </w:rPr>
            </w:pPr>
          </w:p>
        </w:tc>
        <w:tc>
          <w:tcPr>
            <w:tcW w:w="1031" w:type="dxa"/>
          </w:tcPr>
          <w:p w14:paraId="4154AA0E" w14:textId="77777777" w:rsidR="009D115C" w:rsidRPr="00AB46D2" w:rsidRDefault="009D115C" w:rsidP="00DD4D40">
            <w:pPr>
              <w:rPr>
                <w:rFonts w:asciiTheme="majorHAnsi" w:hAnsiTheme="majorHAnsi"/>
                <w:b/>
              </w:rPr>
            </w:pPr>
            <w:r w:rsidRPr="00AB46D2">
              <w:rPr>
                <w:rFonts w:asciiTheme="majorHAnsi" w:hAnsiTheme="majorHAnsi"/>
                <w:b/>
              </w:rPr>
              <w:t>BUG308</w:t>
            </w:r>
          </w:p>
        </w:tc>
        <w:tc>
          <w:tcPr>
            <w:tcW w:w="4383" w:type="dxa"/>
          </w:tcPr>
          <w:p w14:paraId="680CA76D" w14:textId="77777777" w:rsidR="009D115C" w:rsidRPr="001638A9" w:rsidRDefault="009D115C" w:rsidP="00DD4D40">
            <w:pPr>
              <w:rPr>
                <w:rFonts w:asciiTheme="majorHAnsi" w:hAnsiTheme="majorHAnsi"/>
              </w:rPr>
            </w:pPr>
            <w:r w:rsidRPr="001638A9">
              <w:rPr>
                <w:rFonts w:asciiTheme="majorHAnsi" w:hAnsiTheme="majorHAnsi"/>
              </w:rPr>
              <w:t xml:space="preserve">Set the default state for current Project variable to -1 as it isn’t attainable by what the user needs to access – then update the </w:t>
            </w:r>
            <w:proofErr w:type="spellStart"/>
            <w:r w:rsidRPr="001638A9">
              <w:rPr>
                <w:rFonts w:asciiTheme="majorHAnsi" w:hAnsiTheme="majorHAnsi"/>
              </w:rPr>
              <w:t>conitionals</w:t>
            </w:r>
            <w:proofErr w:type="spellEnd"/>
            <w:r w:rsidRPr="001638A9">
              <w:rPr>
                <w:rFonts w:asciiTheme="majorHAnsi" w:hAnsiTheme="majorHAnsi"/>
              </w:rPr>
              <w:t xml:space="preserve"> for menus to only display when the variable is -1. When X is selected inside a project it should </w:t>
            </w:r>
            <w:proofErr w:type="spellStart"/>
            <w:r w:rsidRPr="001638A9">
              <w:rPr>
                <w:rFonts w:asciiTheme="majorHAnsi" w:hAnsiTheme="majorHAnsi"/>
              </w:rPr>
              <w:t>se</w:t>
            </w:r>
            <w:proofErr w:type="spellEnd"/>
            <w:r w:rsidRPr="001638A9">
              <w:rPr>
                <w:rFonts w:asciiTheme="majorHAnsi" w:hAnsiTheme="majorHAnsi"/>
              </w:rPr>
              <w:t xml:space="preserve"> it back to -1</w:t>
            </w:r>
          </w:p>
        </w:tc>
        <w:tc>
          <w:tcPr>
            <w:tcW w:w="2352" w:type="dxa"/>
          </w:tcPr>
          <w:p w14:paraId="487FF50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Line</w:t>
            </w:r>
          </w:p>
          <w:p w14:paraId="6FE83E72" w14:textId="77777777" w:rsidR="009D115C" w:rsidRPr="001638A9" w:rsidRDefault="009D115C" w:rsidP="00DD4D40">
            <w:pPr>
              <w:rPr>
                <w:rFonts w:asciiTheme="majorHAnsi" w:hAnsiTheme="majorHAnsi"/>
              </w:rPr>
            </w:pPr>
            <w:r w:rsidRPr="001638A9">
              <w:rPr>
                <w:rFonts w:asciiTheme="majorHAnsi" w:hAnsiTheme="majorHAnsi"/>
              </w:rPr>
              <w:t>Main Method</w:t>
            </w:r>
          </w:p>
        </w:tc>
        <w:tc>
          <w:tcPr>
            <w:tcW w:w="1537" w:type="dxa"/>
          </w:tcPr>
          <w:p w14:paraId="3BB095FF"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007737C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78A35C2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E12367B"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BC0DFA2" w14:textId="77777777" w:rsidR="009D115C" w:rsidRPr="001638A9" w:rsidRDefault="009D115C" w:rsidP="00DD4D40">
            <w:pPr>
              <w:rPr>
                <w:rFonts w:asciiTheme="majorHAnsi" w:hAnsiTheme="majorHAnsi"/>
              </w:rPr>
            </w:pPr>
            <w:r w:rsidRPr="001638A9">
              <w:rPr>
                <w:rFonts w:asciiTheme="majorHAnsi" w:hAnsiTheme="majorHAnsi"/>
              </w:rPr>
              <w:t xml:space="preserve">The system still works as intended but now allows a user to enter 1 and select the first element instead of been displayed with a menu again. In future versions the menu should be </w:t>
            </w:r>
            <w:proofErr w:type="spellStart"/>
            <w:proofErr w:type="gramStart"/>
            <w:r w:rsidRPr="001638A9">
              <w:rPr>
                <w:rFonts w:asciiTheme="majorHAnsi" w:hAnsiTheme="majorHAnsi"/>
              </w:rPr>
              <w:t>it’s</w:t>
            </w:r>
            <w:proofErr w:type="spellEnd"/>
            <w:proofErr w:type="gramEnd"/>
            <w:r w:rsidRPr="001638A9">
              <w:rPr>
                <w:rFonts w:asciiTheme="majorHAnsi" w:hAnsiTheme="majorHAnsi"/>
              </w:rPr>
              <w:t xml:space="preserve"> own method with simpler logic RR 03/05/2108</w:t>
            </w:r>
          </w:p>
        </w:tc>
      </w:tr>
      <w:tr w:rsidR="009D115C" w:rsidRPr="001638A9" w14:paraId="0A0DCCBC" w14:textId="77777777" w:rsidTr="00D44DCB">
        <w:tc>
          <w:tcPr>
            <w:tcW w:w="1161" w:type="dxa"/>
          </w:tcPr>
          <w:p w14:paraId="75266C24" w14:textId="77777777" w:rsidR="009D115C" w:rsidRPr="00AB46D2" w:rsidRDefault="009D115C" w:rsidP="00DD4D40">
            <w:pPr>
              <w:rPr>
                <w:rFonts w:asciiTheme="majorHAnsi" w:hAnsiTheme="majorHAnsi"/>
                <w:b/>
              </w:rPr>
            </w:pPr>
            <w:r w:rsidRPr="00AB46D2">
              <w:rPr>
                <w:rFonts w:asciiTheme="majorHAnsi" w:hAnsiTheme="majorHAnsi"/>
                <w:b/>
              </w:rPr>
              <w:lastRenderedPageBreak/>
              <w:t>CHGE309</w:t>
            </w:r>
          </w:p>
        </w:tc>
        <w:tc>
          <w:tcPr>
            <w:tcW w:w="1241" w:type="dxa"/>
          </w:tcPr>
          <w:p w14:paraId="5E0F9990" w14:textId="77777777" w:rsidR="009D115C" w:rsidRPr="00AB46D2" w:rsidRDefault="009D115C" w:rsidP="00DD4D40">
            <w:pPr>
              <w:spacing w:after="0" w:line="240" w:lineRule="auto"/>
              <w:rPr>
                <w:rFonts w:asciiTheme="majorHAnsi" w:hAnsiTheme="majorHAnsi"/>
                <w:b/>
              </w:rPr>
            </w:pPr>
          </w:p>
        </w:tc>
        <w:tc>
          <w:tcPr>
            <w:tcW w:w="1031" w:type="dxa"/>
          </w:tcPr>
          <w:p w14:paraId="178311B1" w14:textId="77777777" w:rsidR="009D115C" w:rsidRPr="00AB46D2" w:rsidRDefault="009D115C" w:rsidP="00DD4D40">
            <w:pPr>
              <w:rPr>
                <w:rFonts w:asciiTheme="majorHAnsi" w:hAnsiTheme="majorHAnsi"/>
                <w:b/>
              </w:rPr>
            </w:pPr>
            <w:r w:rsidRPr="00AB46D2">
              <w:rPr>
                <w:rFonts w:asciiTheme="majorHAnsi" w:hAnsiTheme="majorHAnsi"/>
                <w:b/>
              </w:rPr>
              <w:t>BUG309</w:t>
            </w:r>
          </w:p>
        </w:tc>
        <w:tc>
          <w:tcPr>
            <w:tcW w:w="4383" w:type="dxa"/>
          </w:tcPr>
          <w:p w14:paraId="1A4A67C1" w14:textId="77777777" w:rsidR="009D115C" w:rsidRPr="001638A9" w:rsidRDefault="009D115C" w:rsidP="00DD4D40">
            <w:pPr>
              <w:rPr>
                <w:rFonts w:asciiTheme="majorHAnsi" w:hAnsiTheme="majorHAnsi"/>
              </w:rPr>
            </w:pPr>
            <w:r w:rsidRPr="001638A9">
              <w:rPr>
                <w:rFonts w:asciiTheme="majorHAnsi" w:hAnsiTheme="majorHAnsi"/>
              </w:rPr>
              <w:t xml:space="preserve">Add bounds when selecting a project. The value input must be greater than 0 and less than/equal to the number of existing projects in the </w:t>
            </w:r>
            <w:proofErr w:type="spellStart"/>
            <w:r w:rsidRPr="001638A9">
              <w:rPr>
                <w:rFonts w:asciiTheme="majorHAnsi" w:hAnsiTheme="majorHAnsi"/>
              </w:rPr>
              <w:t>ArrayList</w:t>
            </w:r>
            <w:proofErr w:type="spellEnd"/>
            <w:r w:rsidRPr="001638A9">
              <w:rPr>
                <w:rFonts w:asciiTheme="majorHAnsi" w:hAnsiTheme="majorHAnsi"/>
              </w:rPr>
              <w:t xml:space="preserve">. </w:t>
            </w:r>
          </w:p>
        </w:tc>
        <w:tc>
          <w:tcPr>
            <w:tcW w:w="2352" w:type="dxa"/>
          </w:tcPr>
          <w:p w14:paraId="337B104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w:t>
            </w:r>
          </w:p>
        </w:tc>
        <w:tc>
          <w:tcPr>
            <w:tcW w:w="1537" w:type="dxa"/>
          </w:tcPr>
          <w:p w14:paraId="132C8AB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ED1C820"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40F737F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2045" w:type="dxa"/>
          </w:tcPr>
          <w:p w14:paraId="672AA50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6A0983AF" w14:textId="77777777" w:rsidR="009D115C" w:rsidRPr="001638A9" w:rsidRDefault="009D115C" w:rsidP="00DD4D40">
            <w:pPr>
              <w:rPr>
                <w:rFonts w:asciiTheme="majorHAnsi" w:hAnsiTheme="majorHAnsi"/>
              </w:rPr>
            </w:pPr>
          </w:p>
        </w:tc>
      </w:tr>
      <w:tr w:rsidR="009D115C" w:rsidRPr="001638A9" w14:paraId="0480954C" w14:textId="77777777" w:rsidTr="00D44DCB">
        <w:tc>
          <w:tcPr>
            <w:tcW w:w="1161" w:type="dxa"/>
          </w:tcPr>
          <w:p w14:paraId="4E73FAF3" w14:textId="77777777" w:rsidR="009D115C" w:rsidRPr="00AB46D2" w:rsidRDefault="009D115C" w:rsidP="00DD4D40">
            <w:pPr>
              <w:rPr>
                <w:rFonts w:asciiTheme="majorHAnsi" w:hAnsiTheme="majorHAnsi"/>
                <w:b/>
              </w:rPr>
            </w:pPr>
            <w:r w:rsidRPr="00AB46D2">
              <w:rPr>
                <w:rFonts w:asciiTheme="majorHAnsi" w:hAnsiTheme="majorHAnsi"/>
                <w:b/>
              </w:rPr>
              <w:t>CHGE310</w:t>
            </w:r>
          </w:p>
        </w:tc>
        <w:tc>
          <w:tcPr>
            <w:tcW w:w="1241" w:type="dxa"/>
          </w:tcPr>
          <w:p w14:paraId="526F0E06"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5bf53c8</w:t>
            </w:r>
          </w:p>
        </w:tc>
        <w:tc>
          <w:tcPr>
            <w:tcW w:w="1031" w:type="dxa"/>
          </w:tcPr>
          <w:p w14:paraId="0979DC8B" w14:textId="77777777" w:rsidR="009D115C" w:rsidRPr="00AB46D2" w:rsidRDefault="009D115C" w:rsidP="00DD4D40">
            <w:pPr>
              <w:rPr>
                <w:rFonts w:asciiTheme="majorHAnsi" w:hAnsiTheme="majorHAnsi"/>
                <w:b/>
              </w:rPr>
            </w:pPr>
            <w:r w:rsidRPr="00AB46D2">
              <w:rPr>
                <w:rFonts w:asciiTheme="majorHAnsi" w:hAnsiTheme="majorHAnsi"/>
                <w:b/>
              </w:rPr>
              <w:t>BUG310</w:t>
            </w:r>
          </w:p>
        </w:tc>
        <w:tc>
          <w:tcPr>
            <w:tcW w:w="4383" w:type="dxa"/>
          </w:tcPr>
          <w:p w14:paraId="230E643D" w14:textId="77777777" w:rsidR="009D115C" w:rsidRPr="001638A9" w:rsidRDefault="009D115C" w:rsidP="00DD4D40">
            <w:pPr>
              <w:rPr>
                <w:rFonts w:asciiTheme="majorHAnsi" w:hAnsiTheme="majorHAnsi"/>
              </w:rPr>
            </w:pPr>
            <w:r w:rsidRPr="001638A9">
              <w:rPr>
                <w:rFonts w:asciiTheme="majorHAnsi" w:hAnsiTheme="majorHAnsi"/>
              </w:rPr>
              <w:t xml:space="preserve">The system displays the exception outputs to the user when a simple system out and a helpful message can be used. Change includes a message saying “Command Unknown” </w:t>
            </w:r>
          </w:p>
        </w:tc>
        <w:tc>
          <w:tcPr>
            <w:tcW w:w="2352" w:type="dxa"/>
          </w:tcPr>
          <w:p w14:paraId="7A28444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 line 127</w:t>
            </w:r>
          </w:p>
        </w:tc>
        <w:tc>
          <w:tcPr>
            <w:tcW w:w="1537" w:type="dxa"/>
          </w:tcPr>
          <w:p w14:paraId="75D0935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5DB13CF5"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737C607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058C95F0"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7D60C55E" w14:textId="77777777" w:rsidR="009D115C" w:rsidRPr="001638A9" w:rsidRDefault="009D115C" w:rsidP="00DD4D40">
            <w:pPr>
              <w:rPr>
                <w:rFonts w:asciiTheme="majorHAnsi" w:hAnsiTheme="majorHAnsi"/>
              </w:rPr>
            </w:pPr>
          </w:p>
        </w:tc>
      </w:tr>
      <w:tr w:rsidR="009D115C" w:rsidRPr="001638A9" w14:paraId="53D5FD77" w14:textId="77777777" w:rsidTr="00D44DCB">
        <w:tc>
          <w:tcPr>
            <w:tcW w:w="1161" w:type="dxa"/>
          </w:tcPr>
          <w:p w14:paraId="53EC38AF" w14:textId="77777777" w:rsidR="009D115C" w:rsidRPr="00AB46D2" w:rsidRDefault="009D115C" w:rsidP="00DD4D40">
            <w:pPr>
              <w:rPr>
                <w:rFonts w:asciiTheme="majorHAnsi" w:hAnsiTheme="majorHAnsi"/>
                <w:b/>
              </w:rPr>
            </w:pPr>
            <w:r w:rsidRPr="00AB46D2">
              <w:rPr>
                <w:rFonts w:asciiTheme="majorHAnsi" w:hAnsiTheme="majorHAnsi"/>
                <w:b/>
              </w:rPr>
              <w:t>CHGE311</w:t>
            </w:r>
          </w:p>
        </w:tc>
        <w:tc>
          <w:tcPr>
            <w:tcW w:w="1241" w:type="dxa"/>
          </w:tcPr>
          <w:p w14:paraId="284774A2"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715d2cc</w:t>
            </w:r>
          </w:p>
        </w:tc>
        <w:tc>
          <w:tcPr>
            <w:tcW w:w="1031" w:type="dxa"/>
          </w:tcPr>
          <w:p w14:paraId="58522345" w14:textId="77777777" w:rsidR="009D115C" w:rsidRPr="00AB46D2" w:rsidRDefault="009D115C" w:rsidP="00DD4D40">
            <w:pPr>
              <w:rPr>
                <w:rFonts w:asciiTheme="majorHAnsi" w:hAnsiTheme="majorHAnsi"/>
                <w:b/>
              </w:rPr>
            </w:pPr>
            <w:r w:rsidRPr="00AB46D2">
              <w:rPr>
                <w:rFonts w:asciiTheme="majorHAnsi" w:hAnsiTheme="majorHAnsi"/>
                <w:b/>
              </w:rPr>
              <w:t>BUG311</w:t>
            </w:r>
          </w:p>
        </w:tc>
        <w:tc>
          <w:tcPr>
            <w:tcW w:w="4383" w:type="dxa"/>
          </w:tcPr>
          <w:p w14:paraId="622005A6" w14:textId="77777777" w:rsidR="009D115C" w:rsidRPr="001638A9" w:rsidRDefault="009D115C" w:rsidP="00DD4D40">
            <w:pPr>
              <w:rPr>
                <w:rFonts w:asciiTheme="majorHAnsi" w:hAnsiTheme="majorHAnsi"/>
              </w:rPr>
            </w:pPr>
            <w:r w:rsidRPr="001638A9">
              <w:rPr>
                <w:rFonts w:asciiTheme="majorHAnsi" w:hAnsiTheme="majorHAnsi"/>
              </w:rPr>
              <w:t>When the test data is created the current project remains at the first project and should be reset back to the none project state -1.</w:t>
            </w:r>
          </w:p>
        </w:tc>
        <w:tc>
          <w:tcPr>
            <w:tcW w:w="2352" w:type="dxa"/>
          </w:tcPr>
          <w:p w14:paraId="0185AD9D"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 line 78</w:t>
            </w:r>
          </w:p>
        </w:tc>
        <w:tc>
          <w:tcPr>
            <w:tcW w:w="1537" w:type="dxa"/>
          </w:tcPr>
          <w:p w14:paraId="006220A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F8A63A1"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0B1D0419"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7332F0AC"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447DC2B" w14:textId="77777777" w:rsidR="009D115C" w:rsidRPr="001638A9" w:rsidRDefault="009D115C" w:rsidP="00DD4D40">
            <w:pPr>
              <w:rPr>
                <w:rFonts w:asciiTheme="majorHAnsi" w:hAnsiTheme="majorHAnsi"/>
              </w:rPr>
            </w:pPr>
          </w:p>
        </w:tc>
      </w:tr>
      <w:tr w:rsidR="00D44DCB" w:rsidRPr="001638A9" w14:paraId="1F778A26" w14:textId="77777777" w:rsidTr="00D44DCB">
        <w:tc>
          <w:tcPr>
            <w:tcW w:w="1161" w:type="dxa"/>
          </w:tcPr>
          <w:p w14:paraId="7981DBB9" w14:textId="387D21ED" w:rsidR="00D44DCB" w:rsidRPr="00AB46D2" w:rsidRDefault="00D44DCB" w:rsidP="00D44DCB">
            <w:pPr>
              <w:rPr>
                <w:rFonts w:asciiTheme="majorHAnsi" w:hAnsiTheme="majorHAnsi"/>
                <w:b/>
              </w:rPr>
            </w:pPr>
            <w:r w:rsidRPr="00AB46D2">
              <w:rPr>
                <w:rFonts w:asciiTheme="majorHAnsi" w:hAnsiTheme="majorHAnsi"/>
                <w:b/>
              </w:rPr>
              <w:t>CHGE31</w:t>
            </w:r>
            <w:r w:rsidR="00B05CAB">
              <w:rPr>
                <w:rFonts w:asciiTheme="majorHAnsi" w:hAnsiTheme="majorHAnsi"/>
                <w:b/>
              </w:rPr>
              <w:t>2</w:t>
            </w:r>
          </w:p>
        </w:tc>
        <w:tc>
          <w:tcPr>
            <w:tcW w:w="1241" w:type="dxa"/>
          </w:tcPr>
          <w:p w14:paraId="05D739CD" w14:textId="1C99553D" w:rsidR="00D44DCB" w:rsidRPr="00467F59" w:rsidRDefault="00467F59" w:rsidP="00D44DCB">
            <w:pPr>
              <w:spacing w:after="0" w:line="240" w:lineRule="auto"/>
              <w:rPr>
                <w:rFonts w:asciiTheme="majorHAnsi" w:hAnsiTheme="majorHAnsi"/>
                <w:b/>
              </w:rPr>
            </w:pPr>
            <w:r>
              <w:rPr>
                <w:rFonts w:asciiTheme="majorHAnsi" w:hAnsiTheme="majorHAnsi"/>
                <w:b/>
              </w:rPr>
              <w:t>709a1f4</w:t>
            </w:r>
          </w:p>
        </w:tc>
        <w:tc>
          <w:tcPr>
            <w:tcW w:w="1031" w:type="dxa"/>
          </w:tcPr>
          <w:p w14:paraId="2CD12F09" w14:textId="078411E5" w:rsidR="00D44DCB" w:rsidRPr="00AB46D2" w:rsidRDefault="00D44DCB" w:rsidP="00D44DCB">
            <w:pPr>
              <w:rPr>
                <w:rFonts w:asciiTheme="majorHAnsi" w:hAnsiTheme="majorHAnsi"/>
                <w:b/>
              </w:rPr>
            </w:pPr>
            <w:r>
              <w:rPr>
                <w:rFonts w:asciiTheme="majorHAnsi" w:hAnsiTheme="majorHAnsi"/>
                <w:b/>
              </w:rPr>
              <w:t>BUG312</w:t>
            </w:r>
          </w:p>
        </w:tc>
        <w:tc>
          <w:tcPr>
            <w:tcW w:w="4383" w:type="dxa"/>
          </w:tcPr>
          <w:p w14:paraId="700643A2" w14:textId="26D107E3" w:rsidR="00D44DCB" w:rsidRPr="001638A9" w:rsidRDefault="00D44DCB" w:rsidP="00D44DCB">
            <w:pPr>
              <w:rPr>
                <w:rFonts w:asciiTheme="majorHAnsi" w:hAnsiTheme="majorHAnsi"/>
              </w:rPr>
            </w:pPr>
            <w:r>
              <w:rPr>
                <w:rFonts w:asciiTheme="majorHAnsi" w:hAnsiTheme="majorHAnsi"/>
              </w:rPr>
              <w:t>The add email method inside the Main method has been re-</w:t>
            </w:r>
            <w:proofErr w:type="gramStart"/>
            <w:r>
              <w:rPr>
                <w:rFonts w:asciiTheme="majorHAnsi" w:hAnsiTheme="majorHAnsi"/>
              </w:rPr>
              <w:t>implemented  to</w:t>
            </w:r>
            <w:proofErr w:type="gramEnd"/>
            <w:r>
              <w:rPr>
                <w:rFonts w:asciiTheme="majorHAnsi" w:hAnsiTheme="majorHAnsi"/>
              </w:rPr>
              <w:t xml:space="preserve"> loop through each data input until the correct values are provided. This is done by calling the set methods on the Email object that provide validation of email addresses with regular expressions</w:t>
            </w:r>
          </w:p>
        </w:tc>
        <w:tc>
          <w:tcPr>
            <w:tcW w:w="2352" w:type="dxa"/>
          </w:tcPr>
          <w:p w14:paraId="3B5D961D" w14:textId="5F3D08C7" w:rsidR="00D44DCB" w:rsidRPr="001638A9" w:rsidRDefault="00D44DCB" w:rsidP="00D44DCB">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w:t>
            </w:r>
          </w:p>
        </w:tc>
        <w:tc>
          <w:tcPr>
            <w:tcW w:w="1537" w:type="dxa"/>
          </w:tcPr>
          <w:p w14:paraId="10549E8B" w14:textId="3D567D9F" w:rsidR="00D44DCB" w:rsidRPr="001638A9" w:rsidRDefault="00D44DCB" w:rsidP="00D44DCB">
            <w:pPr>
              <w:rPr>
                <w:rFonts w:asciiTheme="majorHAnsi" w:hAnsiTheme="majorHAnsi"/>
              </w:rPr>
            </w:pPr>
            <w:r>
              <w:rPr>
                <w:rFonts w:asciiTheme="majorHAnsi" w:hAnsiTheme="majorHAnsi"/>
              </w:rPr>
              <w:t>04/05/2018</w:t>
            </w:r>
          </w:p>
        </w:tc>
        <w:tc>
          <w:tcPr>
            <w:tcW w:w="1411" w:type="dxa"/>
          </w:tcPr>
          <w:p w14:paraId="19530354" w14:textId="0A347438" w:rsidR="00D44DCB" w:rsidRPr="001638A9" w:rsidRDefault="00D44DCB" w:rsidP="00D44DCB">
            <w:pPr>
              <w:rPr>
                <w:rFonts w:asciiTheme="majorHAnsi" w:hAnsiTheme="majorHAnsi"/>
              </w:rPr>
            </w:pPr>
            <w:r>
              <w:rPr>
                <w:rFonts w:asciiTheme="majorHAnsi" w:hAnsiTheme="majorHAnsi"/>
              </w:rPr>
              <w:t>04/05/2018</w:t>
            </w:r>
          </w:p>
        </w:tc>
        <w:tc>
          <w:tcPr>
            <w:tcW w:w="1757" w:type="dxa"/>
          </w:tcPr>
          <w:p w14:paraId="20B37646" w14:textId="5C82DF9D" w:rsidR="00D44DCB" w:rsidRPr="001638A9" w:rsidRDefault="00D44DCB" w:rsidP="00D44DCB">
            <w:pPr>
              <w:rPr>
                <w:rFonts w:asciiTheme="majorHAnsi" w:hAnsiTheme="majorHAnsi"/>
              </w:rPr>
            </w:pPr>
            <w:r>
              <w:rPr>
                <w:rFonts w:asciiTheme="majorHAnsi" w:hAnsiTheme="majorHAnsi"/>
              </w:rPr>
              <w:t>Aidan Reed</w:t>
            </w:r>
          </w:p>
        </w:tc>
        <w:tc>
          <w:tcPr>
            <w:tcW w:w="2045" w:type="dxa"/>
          </w:tcPr>
          <w:p w14:paraId="1FCD1D38" w14:textId="325ADADF" w:rsidR="00D44DCB" w:rsidRPr="001638A9" w:rsidRDefault="00D44DCB" w:rsidP="00D44DCB">
            <w:pPr>
              <w:rPr>
                <w:rFonts w:asciiTheme="majorHAnsi" w:hAnsiTheme="majorHAnsi"/>
              </w:rPr>
            </w:pPr>
            <w:r>
              <w:rPr>
                <w:rFonts w:asciiTheme="majorHAnsi" w:hAnsiTheme="majorHAnsi"/>
              </w:rPr>
              <w:t>Ram Raja</w:t>
            </w:r>
          </w:p>
        </w:tc>
        <w:tc>
          <w:tcPr>
            <w:tcW w:w="3631" w:type="dxa"/>
          </w:tcPr>
          <w:p w14:paraId="1AE6B341" w14:textId="10A99FB0" w:rsidR="00D44DCB" w:rsidRPr="001638A9" w:rsidRDefault="00D44DCB" w:rsidP="00D44DCB">
            <w:pPr>
              <w:rPr>
                <w:rFonts w:asciiTheme="majorHAnsi" w:hAnsiTheme="majorHAnsi"/>
              </w:rPr>
            </w:pPr>
            <w:r>
              <w:rPr>
                <w:rFonts w:asciiTheme="majorHAnsi" w:hAnsiTheme="majorHAnsi"/>
              </w:rPr>
              <w:t>This is likely to be t</w:t>
            </w:r>
            <w:r w:rsidR="007F2106">
              <w:rPr>
                <w:rFonts w:asciiTheme="majorHAnsi" w:hAnsiTheme="majorHAnsi"/>
              </w:rPr>
              <w:t>he largest change to the overall structure of the system. The method has been implemented using the helper function provided from the email objects class rather than reinventing the wheel.</w:t>
            </w:r>
          </w:p>
        </w:tc>
      </w:tr>
    </w:tbl>
    <w:p w14:paraId="722A2542" w14:textId="77777777" w:rsidR="009D115C" w:rsidRPr="001638A9" w:rsidRDefault="009D115C" w:rsidP="009D115C">
      <w:pPr>
        <w:rPr>
          <w:rFonts w:asciiTheme="majorHAnsi" w:hAnsiTheme="majorHAnsi"/>
        </w:rPr>
      </w:pPr>
    </w:p>
    <w:p w14:paraId="6CA41272" w14:textId="77777777" w:rsidR="005E7354" w:rsidRPr="001638A9" w:rsidRDefault="005E7354" w:rsidP="00C22672">
      <w:pPr>
        <w:rPr>
          <w:rFonts w:asciiTheme="majorHAnsi" w:hAnsiTheme="majorHAnsi"/>
          <w:bCs/>
        </w:rPr>
        <w:sectPr w:rsidR="005E7354" w:rsidRPr="001638A9" w:rsidSect="00204F12">
          <w:pgSz w:w="23820" w:h="16840" w:orient="landscape"/>
          <w:pgMar w:top="2829" w:right="7802" w:bottom="2829" w:left="1440" w:header="709" w:footer="709" w:gutter="0"/>
          <w:cols w:space="708"/>
          <w:docGrid w:linePitch="360"/>
        </w:sectPr>
      </w:pPr>
    </w:p>
    <w:p w14:paraId="45F09D4E" w14:textId="79ADBAB9" w:rsidR="005E7354" w:rsidRPr="001638A9" w:rsidRDefault="005E7354" w:rsidP="005E7354">
      <w:pPr>
        <w:pStyle w:val="Heading1"/>
      </w:pPr>
      <w:r w:rsidRPr="001638A9">
        <w:lastRenderedPageBreak/>
        <w:t>Company Email System Bug Fix</w:t>
      </w:r>
    </w:p>
    <w:tbl>
      <w:tblPr>
        <w:tblStyle w:val="GridTable1Light-Accent1"/>
        <w:tblW w:w="2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A13983" w:rsidRPr="001638A9" w14:paraId="3CFF64EB" w14:textId="77777777" w:rsidTr="00A13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000000"/>
            </w:tcBorders>
            <w:shd w:val="clear" w:color="auto" w:fill="auto"/>
          </w:tcPr>
          <w:p w14:paraId="6B15583C" w14:textId="77777777" w:rsidR="005E7354" w:rsidRPr="001638A9" w:rsidRDefault="005E7354" w:rsidP="00DD4D40">
            <w:pPr>
              <w:rPr>
                <w:rFonts w:asciiTheme="majorHAnsi" w:hAnsiTheme="majorHAnsi"/>
              </w:rPr>
            </w:pPr>
            <w:r w:rsidRPr="001638A9">
              <w:rPr>
                <w:rFonts w:asciiTheme="majorHAnsi" w:hAnsiTheme="majorHAnsi"/>
              </w:rPr>
              <w:t>Problem ID</w:t>
            </w:r>
          </w:p>
        </w:tc>
        <w:tc>
          <w:tcPr>
            <w:tcW w:w="3686" w:type="dxa"/>
            <w:tcBorders>
              <w:bottom w:val="single" w:sz="4" w:space="0" w:color="000000"/>
            </w:tcBorders>
            <w:shd w:val="clear" w:color="auto" w:fill="auto"/>
          </w:tcPr>
          <w:p w14:paraId="2CE6DA34"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992" w:type="dxa"/>
            <w:tcBorders>
              <w:bottom w:val="single" w:sz="4" w:space="0" w:color="000000"/>
            </w:tcBorders>
            <w:shd w:val="clear" w:color="auto" w:fill="auto"/>
          </w:tcPr>
          <w:p w14:paraId="2F4DBFA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tcBorders>
              <w:bottom w:val="single" w:sz="4" w:space="0" w:color="000000"/>
            </w:tcBorders>
            <w:shd w:val="clear" w:color="auto" w:fill="auto"/>
          </w:tcPr>
          <w:p w14:paraId="54BE3D7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tcBorders>
              <w:bottom w:val="single" w:sz="4" w:space="0" w:color="000000"/>
            </w:tcBorders>
            <w:shd w:val="clear" w:color="auto" w:fill="auto"/>
          </w:tcPr>
          <w:p w14:paraId="2147CE6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tcBorders>
              <w:bottom w:val="single" w:sz="4" w:space="0" w:color="000000"/>
            </w:tcBorders>
            <w:shd w:val="clear" w:color="auto" w:fill="auto"/>
          </w:tcPr>
          <w:p w14:paraId="5AC506CD"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tcBorders>
              <w:bottom w:val="single" w:sz="4" w:space="0" w:color="000000"/>
            </w:tcBorders>
            <w:shd w:val="clear" w:color="auto" w:fill="auto"/>
          </w:tcPr>
          <w:p w14:paraId="53A2BCB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252E94F2"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tcBorders>
              <w:bottom w:val="single" w:sz="4" w:space="0" w:color="000000"/>
            </w:tcBorders>
            <w:shd w:val="clear" w:color="auto" w:fill="auto"/>
          </w:tcPr>
          <w:p w14:paraId="0714C0F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tcBorders>
              <w:bottom w:val="single" w:sz="4" w:space="0" w:color="000000"/>
            </w:tcBorders>
            <w:shd w:val="clear" w:color="auto" w:fill="auto"/>
          </w:tcPr>
          <w:p w14:paraId="423A736E"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tcBorders>
              <w:bottom w:val="single" w:sz="4" w:space="0" w:color="000000"/>
            </w:tcBorders>
            <w:shd w:val="clear" w:color="auto" w:fill="auto"/>
          </w:tcPr>
          <w:p w14:paraId="576B1E4C"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tcBorders>
              <w:bottom w:val="single" w:sz="4" w:space="0" w:color="000000"/>
            </w:tcBorders>
            <w:shd w:val="clear" w:color="auto" w:fill="auto"/>
          </w:tcPr>
          <w:p w14:paraId="4376338F"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tcBorders>
              <w:bottom w:val="single" w:sz="4" w:space="0" w:color="000000"/>
            </w:tcBorders>
            <w:shd w:val="clear" w:color="auto" w:fill="auto"/>
          </w:tcPr>
          <w:p w14:paraId="28A4C8A5"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tcBorders>
              <w:bottom w:val="single" w:sz="4" w:space="0" w:color="000000"/>
            </w:tcBorders>
            <w:shd w:val="clear" w:color="auto" w:fill="auto"/>
          </w:tcPr>
          <w:p w14:paraId="54B237A9"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tcBorders>
              <w:bottom w:val="single" w:sz="4" w:space="0" w:color="000000"/>
            </w:tcBorders>
            <w:shd w:val="clear" w:color="auto" w:fill="auto"/>
          </w:tcPr>
          <w:p w14:paraId="540E2071"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5E7354" w:rsidRPr="001638A9" w14:paraId="0B0EDFF7" w14:textId="77777777" w:rsidTr="00A1398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000000"/>
            </w:tcBorders>
          </w:tcPr>
          <w:p w14:paraId="2CCF6B5B" w14:textId="77777777" w:rsidR="005E7354" w:rsidRPr="001638A9" w:rsidRDefault="005E7354" w:rsidP="00DD4D40">
            <w:pPr>
              <w:rPr>
                <w:rFonts w:asciiTheme="majorHAnsi" w:hAnsiTheme="majorHAnsi"/>
              </w:rPr>
            </w:pPr>
            <w:r w:rsidRPr="001638A9">
              <w:rPr>
                <w:rFonts w:asciiTheme="majorHAnsi" w:hAnsiTheme="majorHAnsi"/>
              </w:rPr>
              <w:t>BUG301</w:t>
            </w:r>
          </w:p>
        </w:tc>
        <w:tc>
          <w:tcPr>
            <w:tcW w:w="3686" w:type="dxa"/>
            <w:tcBorders>
              <w:top w:val="single" w:sz="4" w:space="0" w:color="000000"/>
            </w:tcBorders>
          </w:tcPr>
          <w:p w14:paraId="2C564FB0" w14:textId="3A4FBB6B"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Error when adding new project to the system. Receives No Line found. There is a method call </w:t>
            </w:r>
            <w:proofErr w:type="spellStart"/>
            <w:r w:rsidRPr="001638A9">
              <w:rPr>
                <w:rFonts w:asciiTheme="majorHAnsi" w:hAnsiTheme="majorHAnsi"/>
              </w:rPr>
              <w:t>nextLine</w:t>
            </w:r>
            <w:proofErr w:type="spellEnd"/>
            <w:r w:rsidRPr="001638A9">
              <w:rPr>
                <w:rFonts w:asciiTheme="majorHAnsi" w:hAnsiTheme="majorHAnsi"/>
              </w:rPr>
              <w:t xml:space="preserve"> on the scanner object passed into the Add Project method which is removing the input and in</w:t>
            </w:r>
            <w:r w:rsidR="00AB46D2">
              <w:rPr>
                <w:rFonts w:asciiTheme="majorHAnsi" w:hAnsiTheme="majorHAnsi"/>
              </w:rPr>
              <w:t xml:space="preserve"> </w:t>
            </w:r>
            <w:r w:rsidRPr="001638A9">
              <w:rPr>
                <w:rFonts w:asciiTheme="majorHAnsi" w:hAnsiTheme="majorHAnsi"/>
              </w:rPr>
              <w:t>fact needs to be entered twice</w:t>
            </w:r>
          </w:p>
        </w:tc>
        <w:tc>
          <w:tcPr>
            <w:tcW w:w="992" w:type="dxa"/>
            <w:tcBorders>
              <w:top w:val="single" w:sz="4" w:space="0" w:color="000000"/>
            </w:tcBorders>
          </w:tcPr>
          <w:p w14:paraId="063BCD4F" w14:textId="36F8FA1C"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w:t>
            </w:r>
            <w:r w:rsidR="00230766">
              <w:rPr>
                <w:rFonts w:asciiTheme="majorHAnsi" w:hAnsiTheme="majorHAnsi"/>
              </w:rPr>
              <w:t>65</w:t>
            </w:r>
          </w:p>
        </w:tc>
        <w:tc>
          <w:tcPr>
            <w:tcW w:w="1134" w:type="dxa"/>
            <w:tcBorders>
              <w:top w:val="single" w:sz="4" w:space="0" w:color="000000"/>
            </w:tcBorders>
          </w:tcPr>
          <w:p w14:paraId="3F4016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304-310</w:t>
            </w:r>
          </w:p>
        </w:tc>
        <w:tc>
          <w:tcPr>
            <w:tcW w:w="1134" w:type="dxa"/>
            <w:tcBorders>
              <w:top w:val="single" w:sz="4" w:space="0" w:color="000000"/>
            </w:tcBorders>
          </w:tcPr>
          <w:p w14:paraId="18A3A6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CHGE302</w:t>
            </w:r>
          </w:p>
        </w:tc>
        <w:tc>
          <w:tcPr>
            <w:tcW w:w="2410" w:type="dxa"/>
            <w:tcBorders>
              <w:top w:val="single" w:sz="4" w:space="0" w:color="000000"/>
            </w:tcBorders>
          </w:tcPr>
          <w:p w14:paraId="5925BE5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Remove the </w:t>
            </w:r>
            <w:proofErr w:type="spellStart"/>
            <w:r w:rsidRPr="001638A9">
              <w:rPr>
                <w:rFonts w:asciiTheme="majorHAnsi" w:hAnsiTheme="majorHAnsi"/>
              </w:rPr>
              <w:t>nextLine</w:t>
            </w:r>
            <w:proofErr w:type="spellEnd"/>
            <w:r w:rsidRPr="001638A9">
              <w:rPr>
                <w:rFonts w:asciiTheme="majorHAnsi" w:hAnsiTheme="majorHAnsi"/>
              </w:rPr>
              <w:t xml:space="preserve"> method call on line 110</w:t>
            </w:r>
          </w:p>
        </w:tc>
        <w:tc>
          <w:tcPr>
            <w:tcW w:w="1134" w:type="dxa"/>
            <w:tcBorders>
              <w:top w:val="single" w:sz="4" w:space="0" w:color="000000"/>
            </w:tcBorders>
          </w:tcPr>
          <w:p w14:paraId="1803573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Borders>
              <w:top w:val="single" w:sz="4" w:space="0" w:color="000000"/>
            </w:tcBorders>
          </w:tcPr>
          <w:p w14:paraId="5334888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Borders>
              <w:top w:val="single" w:sz="4" w:space="0" w:color="000000"/>
            </w:tcBorders>
          </w:tcPr>
          <w:p w14:paraId="216696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YES</w:t>
            </w:r>
          </w:p>
        </w:tc>
        <w:tc>
          <w:tcPr>
            <w:tcW w:w="1417" w:type="dxa"/>
            <w:tcBorders>
              <w:top w:val="single" w:sz="4" w:space="0" w:color="000000"/>
            </w:tcBorders>
          </w:tcPr>
          <w:p w14:paraId="77B44F0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Borders>
              <w:top w:val="single" w:sz="4" w:space="0" w:color="000000"/>
            </w:tcBorders>
          </w:tcPr>
          <w:p w14:paraId="5B48927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Borders>
              <w:top w:val="single" w:sz="4" w:space="0" w:color="000000"/>
            </w:tcBorders>
          </w:tcPr>
          <w:p w14:paraId="0A28A24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701" w:type="dxa"/>
            <w:tcBorders>
              <w:top w:val="single" w:sz="4" w:space="0" w:color="000000"/>
            </w:tcBorders>
          </w:tcPr>
          <w:p w14:paraId="53E526B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 other functions call this method</w:t>
            </w:r>
          </w:p>
        </w:tc>
        <w:tc>
          <w:tcPr>
            <w:tcW w:w="2551" w:type="dxa"/>
            <w:tcBorders>
              <w:top w:val="single" w:sz="4" w:space="0" w:color="000000"/>
            </w:tcBorders>
          </w:tcPr>
          <w:p w14:paraId="190C61C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fix was required a new line needed to be added to </w:t>
            </w:r>
            <w:proofErr w:type="spellStart"/>
            <w:r w:rsidRPr="001638A9">
              <w:rPr>
                <w:rFonts w:asciiTheme="majorHAnsi" w:hAnsiTheme="majorHAnsi"/>
              </w:rPr>
              <w:t>th</w:t>
            </w:r>
            <w:proofErr w:type="spellEnd"/>
            <w:r w:rsidRPr="001638A9">
              <w:rPr>
                <w:rFonts w:asciiTheme="majorHAnsi" w:hAnsiTheme="majorHAnsi"/>
              </w:rPr>
              <w:t xml:space="preserve"> test inputs </w:t>
            </w:r>
            <w:proofErr w:type="spellStart"/>
            <w:r w:rsidRPr="001638A9">
              <w:rPr>
                <w:rFonts w:asciiTheme="majorHAnsi" w:hAnsiTheme="majorHAnsi"/>
              </w:rPr>
              <w:t>before hand</w:t>
            </w:r>
            <w:proofErr w:type="spellEnd"/>
            <w:r w:rsidRPr="001638A9">
              <w:rPr>
                <w:rFonts w:asciiTheme="majorHAnsi" w:hAnsiTheme="majorHAnsi"/>
              </w:rPr>
              <w:t xml:space="preserve">. </w:t>
            </w:r>
          </w:p>
        </w:tc>
      </w:tr>
      <w:tr w:rsidR="005E7354" w:rsidRPr="001638A9" w14:paraId="445C45E3"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54B2B8B5" w14:textId="77777777" w:rsidR="005E7354" w:rsidRPr="001638A9" w:rsidRDefault="005E7354" w:rsidP="00DD4D40">
            <w:pPr>
              <w:rPr>
                <w:rFonts w:asciiTheme="majorHAnsi" w:hAnsiTheme="majorHAnsi"/>
              </w:rPr>
            </w:pPr>
            <w:r w:rsidRPr="001638A9">
              <w:rPr>
                <w:rFonts w:asciiTheme="majorHAnsi" w:hAnsiTheme="majorHAnsi"/>
              </w:rPr>
              <w:t>BUG302</w:t>
            </w:r>
          </w:p>
        </w:tc>
        <w:tc>
          <w:tcPr>
            <w:tcW w:w="3686" w:type="dxa"/>
          </w:tcPr>
          <w:p w14:paraId="6764D7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The format of the list projects function is slightly off – should output Title – number email instead of Title – </w:t>
            </w:r>
            <w:proofErr w:type="spellStart"/>
            <w:r w:rsidRPr="001638A9">
              <w:rPr>
                <w:rFonts w:asciiTheme="majorHAnsi" w:hAnsiTheme="majorHAnsi"/>
              </w:rPr>
              <w:t>numberemail</w:t>
            </w:r>
            <w:proofErr w:type="spellEnd"/>
            <w:r w:rsidRPr="001638A9">
              <w:rPr>
                <w:rFonts w:asciiTheme="majorHAnsi" w:hAnsiTheme="majorHAnsi"/>
              </w:rPr>
              <w:t xml:space="preserve"> </w:t>
            </w:r>
          </w:p>
        </w:tc>
        <w:tc>
          <w:tcPr>
            <w:tcW w:w="992" w:type="dxa"/>
          </w:tcPr>
          <w:p w14:paraId="22AC9BAD" w14:textId="77E05D2C"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w:t>
            </w:r>
            <w:r w:rsidR="00230766">
              <w:rPr>
                <w:rFonts w:asciiTheme="majorHAnsi" w:hAnsiTheme="majorHAnsi"/>
              </w:rPr>
              <w:t>51</w:t>
            </w:r>
          </w:p>
        </w:tc>
        <w:tc>
          <w:tcPr>
            <w:tcW w:w="1134" w:type="dxa"/>
          </w:tcPr>
          <w:p w14:paraId="52DD029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305</w:t>
            </w:r>
          </w:p>
        </w:tc>
        <w:tc>
          <w:tcPr>
            <w:tcW w:w="1134" w:type="dxa"/>
          </w:tcPr>
          <w:p w14:paraId="03B8D39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CHGE303</w:t>
            </w:r>
          </w:p>
        </w:tc>
        <w:tc>
          <w:tcPr>
            <w:tcW w:w="2410" w:type="dxa"/>
          </w:tcPr>
          <w:p w14:paraId="649A09F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an additional Space into the formatting of string</w:t>
            </w:r>
          </w:p>
        </w:tc>
        <w:tc>
          <w:tcPr>
            <w:tcW w:w="1134" w:type="dxa"/>
          </w:tcPr>
          <w:p w14:paraId="047C44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2E564C4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Pr>
          <w:p w14:paraId="3FB9A3C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FCDBF0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2327057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2B0901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1391BE6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941977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See GIT and CHANGE ID for more details but a space was added to formatting</w:t>
            </w:r>
          </w:p>
        </w:tc>
      </w:tr>
      <w:tr w:rsidR="005E7354" w:rsidRPr="001638A9" w14:paraId="77EE29C7"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22F1DBE6" w14:textId="77777777" w:rsidR="005E7354" w:rsidRPr="001638A9" w:rsidRDefault="005E7354" w:rsidP="00DD4D40">
            <w:pPr>
              <w:rPr>
                <w:rFonts w:asciiTheme="majorHAnsi" w:hAnsiTheme="majorHAnsi"/>
              </w:rPr>
            </w:pPr>
            <w:r w:rsidRPr="001638A9">
              <w:rPr>
                <w:rFonts w:asciiTheme="majorHAnsi" w:hAnsiTheme="majorHAnsi"/>
              </w:rPr>
              <w:t>BUG303</w:t>
            </w:r>
          </w:p>
        </w:tc>
        <w:tc>
          <w:tcPr>
            <w:tcW w:w="3686" w:type="dxa"/>
          </w:tcPr>
          <w:p w14:paraId="338DD68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a project is created </w:t>
            </w:r>
            <w:proofErr w:type="gramStart"/>
            <w:r w:rsidRPr="001638A9">
              <w:rPr>
                <w:rFonts w:asciiTheme="majorHAnsi" w:hAnsiTheme="majorHAnsi"/>
              </w:rPr>
              <w:t>an</w:t>
            </w:r>
            <w:proofErr w:type="gramEnd"/>
            <w:r w:rsidRPr="001638A9">
              <w:rPr>
                <w:rFonts w:asciiTheme="majorHAnsi" w:hAnsiTheme="majorHAnsi"/>
              </w:rPr>
              <w:t xml:space="preserve"> no title is provided the project should be called New Project- currently system produces empty subject</w:t>
            </w:r>
          </w:p>
        </w:tc>
        <w:tc>
          <w:tcPr>
            <w:tcW w:w="992" w:type="dxa"/>
          </w:tcPr>
          <w:p w14:paraId="636AE56F" w14:textId="2A68F5BF"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 1</w:t>
            </w:r>
            <w:r w:rsidR="0011024A">
              <w:rPr>
                <w:rFonts w:asciiTheme="majorHAnsi" w:hAnsiTheme="majorHAnsi"/>
              </w:rPr>
              <w:t>68</w:t>
            </w:r>
          </w:p>
        </w:tc>
        <w:tc>
          <w:tcPr>
            <w:tcW w:w="1134" w:type="dxa"/>
          </w:tcPr>
          <w:p w14:paraId="16F0B3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308</w:t>
            </w:r>
          </w:p>
        </w:tc>
        <w:tc>
          <w:tcPr>
            <w:tcW w:w="1134" w:type="dxa"/>
          </w:tcPr>
          <w:p w14:paraId="2B272A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CHGE304</w:t>
            </w:r>
          </w:p>
        </w:tc>
        <w:tc>
          <w:tcPr>
            <w:tcW w:w="2410" w:type="dxa"/>
          </w:tcPr>
          <w:p w14:paraId="18A217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 check for the length of the title provided in add projects function</w:t>
            </w:r>
          </w:p>
        </w:tc>
        <w:tc>
          <w:tcPr>
            <w:tcW w:w="1134" w:type="dxa"/>
          </w:tcPr>
          <w:p w14:paraId="1D6A5ED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14C5ED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83D96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DD09E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07626F3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6524E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E98831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w:t>
            </w:r>
          </w:p>
        </w:tc>
        <w:tc>
          <w:tcPr>
            <w:tcW w:w="2551" w:type="dxa"/>
          </w:tcPr>
          <w:p w14:paraId="3BE9159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After implementing the proposed </w:t>
            </w:r>
            <w:proofErr w:type="gramStart"/>
            <w:r w:rsidRPr="001638A9">
              <w:rPr>
                <w:rFonts w:asciiTheme="majorHAnsi" w:hAnsiTheme="majorHAnsi"/>
              </w:rPr>
              <w:t>fix</w:t>
            </w:r>
            <w:proofErr w:type="gramEnd"/>
            <w:r w:rsidRPr="001638A9">
              <w:rPr>
                <w:rFonts w:asciiTheme="majorHAnsi" w:hAnsiTheme="majorHAnsi"/>
              </w:rPr>
              <w:t xml:space="preserve"> the system now adds projects correctly</w:t>
            </w:r>
          </w:p>
        </w:tc>
      </w:tr>
      <w:tr w:rsidR="005E7354" w:rsidRPr="001638A9" w14:paraId="6C28DB2D"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06C5B507" w14:textId="77777777" w:rsidR="005E7354" w:rsidRPr="001638A9" w:rsidRDefault="005E7354" w:rsidP="00DD4D40">
            <w:pPr>
              <w:rPr>
                <w:rFonts w:asciiTheme="majorHAnsi" w:hAnsiTheme="majorHAnsi"/>
              </w:rPr>
            </w:pPr>
            <w:r w:rsidRPr="001638A9">
              <w:rPr>
                <w:rFonts w:asciiTheme="majorHAnsi" w:hAnsiTheme="majorHAnsi"/>
              </w:rPr>
              <w:t>BUG304</w:t>
            </w:r>
          </w:p>
        </w:tc>
        <w:tc>
          <w:tcPr>
            <w:tcW w:w="3686" w:type="dxa"/>
          </w:tcPr>
          <w:p w14:paraId="69BE79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calling list phases function from a project in </w:t>
            </w:r>
            <w:proofErr w:type="spellStart"/>
            <w:r w:rsidRPr="001638A9">
              <w:rPr>
                <w:rFonts w:asciiTheme="majorHAnsi" w:hAnsiTheme="majorHAnsi"/>
              </w:rPr>
              <w:t>it’s</w:t>
            </w:r>
            <w:proofErr w:type="spellEnd"/>
            <w:r w:rsidRPr="001638A9">
              <w:rPr>
                <w:rFonts w:asciiTheme="majorHAnsi" w:hAnsiTheme="majorHAnsi"/>
              </w:rPr>
              <w:t xml:space="preserve"> initial stage it does not display the current phase and </w:t>
            </w:r>
            <w:proofErr w:type="gramStart"/>
            <w:r w:rsidRPr="001638A9">
              <w:rPr>
                <w:rFonts w:asciiTheme="majorHAnsi" w:hAnsiTheme="majorHAnsi"/>
              </w:rPr>
              <w:t>it’s</w:t>
            </w:r>
            <w:proofErr w:type="gramEnd"/>
            <w:r w:rsidRPr="001638A9">
              <w:rPr>
                <w:rFonts w:asciiTheme="majorHAnsi" w:hAnsiTheme="majorHAnsi"/>
              </w:rPr>
              <w:t xml:space="preserve"> email count it just displays the menu options again.</w:t>
            </w:r>
          </w:p>
        </w:tc>
        <w:tc>
          <w:tcPr>
            <w:tcW w:w="992" w:type="dxa"/>
          </w:tcPr>
          <w:p w14:paraId="4B3D7BF0" w14:textId="4923AF01"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w:t>
            </w:r>
            <w:r w:rsidR="0011024A">
              <w:rPr>
                <w:rFonts w:asciiTheme="majorHAnsi" w:hAnsiTheme="majorHAnsi"/>
              </w:rPr>
              <w:t>223</w:t>
            </w:r>
          </w:p>
        </w:tc>
        <w:tc>
          <w:tcPr>
            <w:tcW w:w="1134" w:type="dxa"/>
          </w:tcPr>
          <w:p w14:paraId="10C8862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312</w:t>
            </w:r>
          </w:p>
        </w:tc>
        <w:tc>
          <w:tcPr>
            <w:tcW w:w="1134" w:type="dxa"/>
          </w:tcPr>
          <w:p w14:paraId="77D0139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CHGE305</w:t>
            </w:r>
          </w:p>
        </w:tc>
        <w:tc>
          <w:tcPr>
            <w:tcW w:w="2410" w:type="dxa"/>
          </w:tcPr>
          <w:p w14:paraId="048D286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for loop condition from &lt; to &lt;=</w:t>
            </w:r>
          </w:p>
        </w:tc>
        <w:tc>
          <w:tcPr>
            <w:tcW w:w="1134" w:type="dxa"/>
          </w:tcPr>
          <w:p w14:paraId="3653E47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B6F818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FC977B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0215C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E0B12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19C00F2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8123F3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6F10A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64ECFFC8"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66D2BAE" w14:textId="77777777" w:rsidR="005E7354" w:rsidRPr="001638A9" w:rsidRDefault="005E7354" w:rsidP="00DD4D40">
            <w:pPr>
              <w:rPr>
                <w:rFonts w:asciiTheme="majorHAnsi" w:hAnsiTheme="majorHAnsi"/>
              </w:rPr>
            </w:pPr>
            <w:r w:rsidRPr="001638A9">
              <w:rPr>
                <w:rFonts w:asciiTheme="majorHAnsi" w:hAnsiTheme="majorHAnsi"/>
              </w:rPr>
              <w:t>BUG305</w:t>
            </w:r>
          </w:p>
        </w:tc>
        <w:tc>
          <w:tcPr>
            <w:tcW w:w="3686" w:type="dxa"/>
          </w:tcPr>
          <w:p w14:paraId="5531A6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Calling List phases function when a project has gone through all the stages it should list each </w:t>
            </w:r>
            <w:r w:rsidRPr="001638A9">
              <w:rPr>
                <w:rFonts w:asciiTheme="majorHAnsi" w:hAnsiTheme="majorHAnsi"/>
              </w:rPr>
              <w:lastRenderedPageBreak/>
              <w:t xml:space="preserve">stage and the email count. The email count is correct but the phase name for each stage is the same for all stages meaning it reflects the current phase i.e. </w:t>
            </w:r>
          </w:p>
          <w:p w14:paraId="6CCA72F2"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1 Emails</w:t>
            </w:r>
          </w:p>
          <w:p w14:paraId="2DA89577"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2 Emails</w:t>
            </w:r>
          </w:p>
          <w:p w14:paraId="377AD145"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3 Emails</w:t>
            </w:r>
          </w:p>
        </w:tc>
        <w:tc>
          <w:tcPr>
            <w:tcW w:w="992" w:type="dxa"/>
          </w:tcPr>
          <w:p w14:paraId="7DBB1223" w14:textId="46A19D25"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 xml:space="preserve">Line </w:t>
            </w:r>
            <w:r w:rsidR="0011024A">
              <w:rPr>
                <w:rFonts w:asciiTheme="majorHAnsi" w:hAnsiTheme="majorHAnsi"/>
              </w:rPr>
              <w:t xml:space="preserve">120 in </w:t>
            </w:r>
            <w:proofErr w:type="spellStart"/>
            <w:r w:rsidR="0011024A">
              <w:rPr>
                <w:rFonts w:asciiTheme="majorHAnsi" w:hAnsiTheme="majorHAnsi"/>
              </w:rPr>
              <w:t>EmailPr</w:t>
            </w:r>
            <w:r w:rsidR="0011024A">
              <w:rPr>
                <w:rFonts w:asciiTheme="majorHAnsi" w:hAnsiTheme="majorHAnsi"/>
              </w:rPr>
              <w:lastRenderedPageBreak/>
              <w:t>oject</w:t>
            </w:r>
            <w:proofErr w:type="spellEnd"/>
            <w:r w:rsidR="0011024A">
              <w:rPr>
                <w:rFonts w:asciiTheme="majorHAnsi" w:hAnsiTheme="majorHAnsi"/>
              </w:rPr>
              <w:t xml:space="preserve"> class</w:t>
            </w:r>
          </w:p>
        </w:tc>
        <w:tc>
          <w:tcPr>
            <w:tcW w:w="1134" w:type="dxa"/>
          </w:tcPr>
          <w:p w14:paraId="0CB3D343" w14:textId="03D57EE3" w:rsidR="005E7354" w:rsidRPr="001638A9" w:rsidRDefault="00D9109C"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lastRenderedPageBreak/>
              <w:t>313</w:t>
            </w:r>
          </w:p>
        </w:tc>
        <w:tc>
          <w:tcPr>
            <w:tcW w:w="1134" w:type="dxa"/>
          </w:tcPr>
          <w:p w14:paraId="69BC5F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CHGE306</w:t>
            </w:r>
          </w:p>
          <w:p w14:paraId="7A9FC1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CHGE307</w:t>
            </w:r>
          </w:p>
        </w:tc>
        <w:tc>
          <w:tcPr>
            <w:tcW w:w="2410" w:type="dxa"/>
          </w:tcPr>
          <w:p w14:paraId="5DC26610" w14:textId="681BDE13"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Create an overloaded function for </w:t>
            </w:r>
            <w:proofErr w:type="spellStart"/>
            <w:r w:rsidRPr="001638A9">
              <w:rPr>
                <w:rFonts w:asciiTheme="majorHAnsi" w:hAnsiTheme="majorHAnsi"/>
              </w:rPr>
              <w:t>getPhaseByName</w:t>
            </w:r>
            <w:proofErr w:type="spellEnd"/>
            <w:r w:rsidRPr="001638A9">
              <w:rPr>
                <w:rFonts w:asciiTheme="majorHAnsi" w:hAnsiTheme="majorHAnsi"/>
              </w:rPr>
              <w:t xml:space="preserve"> in </w:t>
            </w:r>
            <w:r w:rsidR="00D9109C">
              <w:rPr>
                <w:rFonts w:asciiTheme="majorHAnsi" w:hAnsiTheme="majorHAnsi"/>
              </w:rPr>
              <w:lastRenderedPageBreak/>
              <w:t>\</w:t>
            </w:r>
            <w:proofErr w:type="spellStart"/>
            <w:r w:rsidRPr="001638A9">
              <w:rPr>
                <w:rFonts w:asciiTheme="majorHAnsi" w:hAnsiTheme="majorHAnsi"/>
              </w:rPr>
              <w:t>EmailProjects</w:t>
            </w:r>
            <w:proofErr w:type="spellEnd"/>
            <w:r w:rsidRPr="001638A9">
              <w:rPr>
                <w:rFonts w:asciiTheme="majorHAnsi" w:hAnsiTheme="majorHAnsi"/>
              </w:rPr>
              <w:t xml:space="preserve"> Class – That should output the phase name  </w:t>
            </w:r>
          </w:p>
        </w:tc>
        <w:tc>
          <w:tcPr>
            <w:tcW w:w="1134" w:type="dxa"/>
          </w:tcPr>
          <w:p w14:paraId="05D24CC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6FD752E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3293D94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6D0475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5F1CAC7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A11C3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8A9B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sidRPr="001638A9">
              <w:rPr>
                <w:rFonts w:asciiTheme="majorHAnsi" w:hAnsiTheme="majorHAnsi"/>
              </w:rPr>
              <w:t>getPhaseByName</w:t>
            </w:r>
            <w:proofErr w:type="spellEnd"/>
            <w:r w:rsidRPr="001638A9">
              <w:rPr>
                <w:rFonts w:asciiTheme="majorHAnsi" w:hAnsiTheme="majorHAnsi"/>
              </w:rPr>
              <w:t xml:space="preserve"> in </w:t>
            </w:r>
            <w:proofErr w:type="spellStart"/>
            <w:r w:rsidRPr="001638A9">
              <w:rPr>
                <w:rFonts w:asciiTheme="majorHAnsi" w:hAnsiTheme="majorHAnsi"/>
              </w:rPr>
              <w:lastRenderedPageBreak/>
              <w:t>CompanyProjects</w:t>
            </w:r>
            <w:proofErr w:type="spellEnd"/>
          </w:p>
        </w:tc>
        <w:tc>
          <w:tcPr>
            <w:tcW w:w="2551" w:type="dxa"/>
          </w:tcPr>
          <w:p w14:paraId="4E8BD16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 xml:space="preserve">After implementing the changes proposed in CHGE306 and CHGE307 </w:t>
            </w:r>
            <w:r w:rsidRPr="001638A9">
              <w:rPr>
                <w:rFonts w:asciiTheme="majorHAnsi" w:hAnsiTheme="majorHAnsi"/>
              </w:rPr>
              <w:lastRenderedPageBreak/>
              <w:t>the system now behaves as expected and produces the correct phase – AR 03/05/2018</w:t>
            </w:r>
          </w:p>
        </w:tc>
      </w:tr>
      <w:tr w:rsidR="005E7354" w:rsidRPr="001638A9" w14:paraId="366B37BF"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31D91AA" w14:textId="77777777" w:rsidR="005E7354" w:rsidRPr="001638A9" w:rsidRDefault="005E7354" w:rsidP="00DD4D40">
            <w:pPr>
              <w:rPr>
                <w:rFonts w:asciiTheme="majorHAnsi" w:hAnsiTheme="majorHAnsi"/>
              </w:rPr>
            </w:pPr>
            <w:r w:rsidRPr="001638A9">
              <w:rPr>
                <w:rFonts w:asciiTheme="majorHAnsi" w:hAnsiTheme="majorHAnsi"/>
              </w:rPr>
              <w:lastRenderedPageBreak/>
              <w:t>BUG308</w:t>
            </w:r>
          </w:p>
        </w:tc>
        <w:tc>
          <w:tcPr>
            <w:tcW w:w="3686" w:type="dxa"/>
          </w:tcPr>
          <w:p w14:paraId="506A2A2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User is unable to access the first project, as well as methods in the correct order as “-1” is always being applied to the user’s inputted project selection.</w:t>
            </w:r>
          </w:p>
          <w:p w14:paraId="13E117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This also creates ambiguity when selecting other projects, as selecting project 3 could take the user to project 2, etc.</w:t>
            </w:r>
          </w:p>
        </w:tc>
        <w:tc>
          <w:tcPr>
            <w:tcW w:w="992" w:type="dxa"/>
          </w:tcPr>
          <w:p w14:paraId="3D544B10" w14:textId="4CC337CF" w:rsidR="005E7354" w:rsidRPr="001638A9" w:rsidRDefault="0011024A"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Lines 86 &amp; 112</w:t>
            </w:r>
          </w:p>
        </w:tc>
        <w:tc>
          <w:tcPr>
            <w:tcW w:w="1134" w:type="dxa"/>
          </w:tcPr>
          <w:p w14:paraId="65D07A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323</w:t>
            </w:r>
          </w:p>
        </w:tc>
        <w:tc>
          <w:tcPr>
            <w:tcW w:w="1134" w:type="dxa"/>
          </w:tcPr>
          <w:p w14:paraId="0A07E4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CHGE308</w:t>
            </w:r>
          </w:p>
        </w:tc>
        <w:tc>
          <w:tcPr>
            <w:tcW w:w="2410" w:type="dxa"/>
          </w:tcPr>
          <w:p w14:paraId="6BE19A7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Remove “-1” from value input/read by system when selecting project.</w:t>
            </w:r>
          </w:p>
          <w:p w14:paraId="48EF82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Change: “</w:t>
            </w:r>
            <w:proofErr w:type="spellStart"/>
            <w:r w:rsidRPr="001638A9">
              <w:rPr>
                <w:rFonts w:asciiTheme="majorHAnsi" w:hAnsiTheme="majorHAnsi"/>
                <w:strike/>
              </w:rPr>
              <w:t>currentProjShowing</w:t>
            </w:r>
            <w:proofErr w:type="spellEnd"/>
            <w:r w:rsidRPr="001638A9">
              <w:rPr>
                <w:rFonts w:asciiTheme="majorHAnsi" w:hAnsiTheme="majorHAnsi"/>
                <w:strike/>
              </w:rPr>
              <w:t xml:space="preserve"> = </w:t>
            </w:r>
            <w:proofErr w:type="spellStart"/>
            <w:r w:rsidRPr="001638A9">
              <w:rPr>
                <w:rFonts w:asciiTheme="majorHAnsi" w:hAnsiTheme="majorHAnsi"/>
                <w:strike/>
              </w:rPr>
              <w:t>Integer.parseInt</w:t>
            </w:r>
            <w:proofErr w:type="spellEnd"/>
            <w:r w:rsidRPr="001638A9">
              <w:rPr>
                <w:rFonts w:asciiTheme="majorHAnsi" w:hAnsiTheme="majorHAnsi"/>
                <w:strike/>
              </w:rPr>
              <w:t>(s)-1;”</w:t>
            </w:r>
          </w:p>
          <w:p w14:paraId="2776D5B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To: “</w:t>
            </w:r>
            <w:proofErr w:type="spellStart"/>
            <w:r w:rsidRPr="001638A9">
              <w:rPr>
                <w:rFonts w:asciiTheme="majorHAnsi" w:hAnsiTheme="majorHAnsi"/>
                <w:strike/>
              </w:rPr>
              <w:t>currentProjShowing</w:t>
            </w:r>
            <w:proofErr w:type="spellEnd"/>
            <w:r w:rsidRPr="001638A9">
              <w:rPr>
                <w:rFonts w:asciiTheme="majorHAnsi" w:hAnsiTheme="majorHAnsi"/>
                <w:strike/>
              </w:rPr>
              <w:t xml:space="preserve"> = </w:t>
            </w:r>
            <w:proofErr w:type="spellStart"/>
            <w:r w:rsidRPr="001638A9">
              <w:rPr>
                <w:rFonts w:asciiTheme="majorHAnsi" w:hAnsiTheme="majorHAnsi"/>
                <w:strike/>
              </w:rPr>
              <w:t>Integer.parseInt</w:t>
            </w:r>
            <w:proofErr w:type="spellEnd"/>
            <w:r w:rsidRPr="001638A9">
              <w:rPr>
                <w:rFonts w:asciiTheme="majorHAnsi" w:hAnsiTheme="majorHAnsi"/>
                <w:strike/>
              </w:rPr>
              <w:t>(s);”</w:t>
            </w:r>
          </w:p>
          <w:p w14:paraId="14F2880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the not in project state from 0 to -1 and change some of the conditionals</w:t>
            </w:r>
          </w:p>
        </w:tc>
        <w:tc>
          <w:tcPr>
            <w:tcW w:w="1134" w:type="dxa"/>
          </w:tcPr>
          <w:p w14:paraId="375962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7B28F4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D3320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5D6AEA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69ACC04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35958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359AB3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0AE9624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36FBCD1D"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4A4675F3" w14:textId="77777777" w:rsidR="005E7354" w:rsidRPr="001638A9" w:rsidRDefault="005E7354" w:rsidP="00DD4D40">
            <w:pPr>
              <w:rPr>
                <w:rFonts w:asciiTheme="majorHAnsi" w:hAnsiTheme="majorHAnsi"/>
              </w:rPr>
            </w:pPr>
            <w:r w:rsidRPr="001638A9">
              <w:rPr>
                <w:rFonts w:asciiTheme="majorHAnsi" w:hAnsiTheme="majorHAnsi"/>
              </w:rPr>
              <w:t>BUG 309</w:t>
            </w:r>
          </w:p>
        </w:tc>
        <w:tc>
          <w:tcPr>
            <w:tcW w:w="3686" w:type="dxa"/>
          </w:tcPr>
          <w:p w14:paraId="0C27C3C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User is shown project menu when inputting non-existent project values. </w:t>
            </w:r>
          </w:p>
        </w:tc>
        <w:tc>
          <w:tcPr>
            <w:tcW w:w="992" w:type="dxa"/>
          </w:tcPr>
          <w:p w14:paraId="6C8E23E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71</w:t>
            </w:r>
          </w:p>
        </w:tc>
        <w:tc>
          <w:tcPr>
            <w:tcW w:w="1134" w:type="dxa"/>
          </w:tcPr>
          <w:p w14:paraId="240405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322</w:t>
            </w:r>
          </w:p>
        </w:tc>
        <w:tc>
          <w:tcPr>
            <w:tcW w:w="1134" w:type="dxa"/>
          </w:tcPr>
          <w:p w14:paraId="494FE1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CHGE309</w:t>
            </w:r>
          </w:p>
        </w:tc>
        <w:tc>
          <w:tcPr>
            <w:tcW w:w="2410" w:type="dxa"/>
          </w:tcPr>
          <w:p w14:paraId="188F09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Add bounds to project selection. User should only be able to select a project with a value greater than 0 in the </w:t>
            </w:r>
            <w:proofErr w:type="spellStart"/>
            <w:r w:rsidRPr="001638A9">
              <w:rPr>
                <w:rFonts w:asciiTheme="majorHAnsi" w:hAnsiTheme="majorHAnsi"/>
              </w:rPr>
              <w:lastRenderedPageBreak/>
              <w:t>ArrayList</w:t>
            </w:r>
            <w:proofErr w:type="spellEnd"/>
            <w:r w:rsidRPr="001638A9">
              <w:rPr>
                <w:rFonts w:asciiTheme="majorHAnsi" w:hAnsiTheme="majorHAnsi"/>
              </w:rPr>
              <w:t xml:space="preserve">, and a value less than or equal to the size of the </w:t>
            </w:r>
            <w:proofErr w:type="spellStart"/>
            <w:r w:rsidRPr="001638A9">
              <w:rPr>
                <w:rFonts w:asciiTheme="majorHAnsi" w:hAnsiTheme="majorHAnsi"/>
              </w:rPr>
              <w:t>ArrayList</w:t>
            </w:r>
            <w:proofErr w:type="spellEnd"/>
            <w:r w:rsidRPr="001638A9">
              <w:rPr>
                <w:rFonts w:asciiTheme="majorHAnsi" w:hAnsiTheme="majorHAnsi"/>
              </w:rPr>
              <w:t>.</w:t>
            </w:r>
          </w:p>
          <w:p w14:paraId="42692F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w:t>
            </w:r>
            <w:r w:rsidRPr="001638A9">
              <w:rPr>
                <w:rFonts w:asciiTheme="majorHAnsi" w:hAnsiTheme="majorHAnsi"/>
              </w:rPr>
              <w:br/>
              <w:t>“else if (</w:t>
            </w:r>
            <w:proofErr w:type="spellStart"/>
            <w:r w:rsidRPr="001638A9">
              <w:rPr>
                <w:rFonts w:asciiTheme="majorHAnsi" w:hAnsiTheme="majorHAnsi"/>
              </w:rPr>
              <w:t>Integer.parseInt</w:t>
            </w:r>
            <w:proofErr w:type="spellEnd"/>
            <w:r w:rsidRPr="001638A9">
              <w:rPr>
                <w:rFonts w:asciiTheme="majorHAnsi" w:hAnsiTheme="majorHAnsi"/>
              </w:rPr>
              <w:t>(s</w:t>
            </w:r>
            <w:proofErr w:type="gramStart"/>
            <w:r w:rsidRPr="001638A9">
              <w:rPr>
                <w:rFonts w:asciiTheme="majorHAnsi" w:hAnsiTheme="majorHAnsi"/>
              </w:rPr>
              <w:t>) !</w:t>
            </w:r>
            <w:proofErr w:type="gramEnd"/>
            <w:r w:rsidRPr="001638A9">
              <w:rPr>
                <w:rFonts w:asciiTheme="majorHAnsi" w:hAnsiTheme="majorHAnsi"/>
              </w:rPr>
              <w:t>= -1 );”</w:t>
            </w:r>
          </w:p>
          <w:p w14:paraId="584A759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To:</w:t>
            </w:r>
            <w:r w:rsidRPr="001638A9">
              <w:rPr>
                <w:rFonts w:asciiTheme="majorHAnsi" w:hAnsiTheme="majorHAnsi"/>
              </w:rPr>
              <w:br/>
              <w:t>“else if (</w:t>
            </w:r>
            <w:proofErr w:type="spellStart"/>
            <w:r w:rsidRPr="001638A9">
              <w:rPr>
                <w:rFonts w:asciiTheme="majorHAnsi" w:hAnsiTheme="majorHAnsi"/>
              </w:rPr>
              <w:t>Integer.parseInt</w:t>
            </w:r>
            <w:proofErr w:type="spellEnd"/>
            <w:r w:rsidRPr="001638A9">
              <w:rPr>
                <w:rFonts w:asciiTheme="majorHAnsi" w:hAnsiTheme="majorHAnsi"/>
              </w:rPr>
              <w:t xml:space="preserve">(s) &gt; 0 &amp;&amp; </w:t>
            </w:r>
            <w:proofErr w:type="spellStart"/>
            <w:r w:rsidRPr="001638A9">
              <w:rPr>
                <w:rFonts w:asciiTheme="majorHAnsi" w:hAnsiTheme="majorHAnsi"/>
              </w:rPr>
              <w:t>Integer.parseInt</w:t>
            </w:r>
            <w:proofErr w:type="spellEnd"/>
            <w:r w:rsidRPr="001638A9">
              <w:rPr>
                <w:rFonts w:asciiTheme="majorHAnsi" w:hAnsiTheme="majorHAnsi"/>
              </w:rPr>
              <w:t xml:space="preserve">(s) &lt;= </w:t>
            </w:r>
            <w:proofErr w:type="spellStart"/>
            <w:r w:rsidRPr="001638A9">
              <w:rPr>
                <w:rFonts w:asciiTheme="majorHAnsi" w:hAnsiTheme="majorHAnsi"/>
              </w:rPr>
              <w:t>AllProjects.size</w:t>
            </w:r>
            <w:proofErr w:type="spellEnd"/>
            <w:r w:rsidRPr="001638A9">
              <w:rPr>
                <w:rFonts w:asciiTheme="majorHAnsi" w:hAnsiTheme="majorHAnsi"/>
              </w:rPr>
              <w:t>());”</w:t>
            </w:r>
          </w:p>
        </w:tc>
        <w:tc>
          <w:tcPr>
            <w:tcW w:w="1134" w:type="dxa"/>
          </w:tcPr>
          <w:p w14:paraId="3B8E49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5CAB26D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2CFDC3E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1E5208F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C2E58C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9107F7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78F7DD4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7F0410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412AD1A1"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74F89904" w14:textId="77777777" w:rsidR="005E7354" w:rsidRPr="001638A9" w:rsidRDefault="005E7354" w:rsidP="00DD4D40">
            <w:pPr>
              <w:rPr>
                <w:rFonts w:asciiTheme="majorHAnsi" w:hAnsiTheme="majorHAnsi"/>
              </w:rPr>
            </w:pPr>
            <w:r w:rsidRPr="001638A9">
              <w:rPr>
                <w:rFonts w:asciiTheme="majorHAnsi" w:hAnsiTheme="majorHAnsi"/>
              </w:rPr>
              <w:t>BUG310</w:t>
            </w:r>
          </w:p>
        </w:tc>
        <w:tc>
          <w:tcPr>
            <w:tcW w:w="3686" w:type="dxa"/>
          </w:tcPr>
          <w:p w14:paraId="001313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a user provides an invalid </w:t>
            </w:r>
            <w:proofErr w:type="gramStart"/>
            <w:r w:rsidRPr="001638A9">
              <w:rPr>
                <w:rFonts w:asciiTheme="majorHAnsi" w:hAnsiTheme="majorHAnsi"/>
              </w:rPr>
              <w:t>input</w:t>
            </w:r>
            <w:proofErr w:type="gramEnd"/>
            <w:r w:rsidRPr="001638A9">
              <w:rPr>
                <w:rFonts w:asciiTheme="majorHAnsi" w:hAnsiTheme="majorHAnsi"/>
              </w:rPr>
              <w:t xml:space="preserve"> the user receives an exception presented to the screen</w:t>
            </w:r>
          </w:p>
        </w:tc>
        <w:tc>
          <w:tcPr>
            <w:tcW w:w="992" w:type="dxa"/>
          </w:tcPr>
          <w:p w14:paraId="76D5A41C" w14:textId="1AF1A35C"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w:t>
            </w:r>
            <w:r w:rsidR="00964F76">
              <w:rPr>
                <w:rFonts w:asciiTheme="majorHAnsi" w:hAnsiTheme="majorHAnsi"/>
              </w:rPr>
              <w:t>27</w:t>
            </w:r>
          </w:p>
        </w:tc>
        <w:tc>
          <w:tcPr>
            <w:tcW w:w="1134" w:type="dxa"/>
          </w:tcPr>
          <w:p w14:paraId="7D05B2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320</w:t>
            </w:r>
          </w:p>
        </w:tc>
        <w:tc>
          <w:tcPr>
            <w:tcW w:w="1134" w:type="dxa"/>
          </w:tcPr>
          <w:p w14:paraId="5EA4325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CHGE310</w:t>
            </w:r>
          </w:p>
        </w:tc>
        <w:tc>
          <w:tcPr>
            <w:tcW w:w="2410" w:type="dxa"/>
          </w:tcPr>
          <w:p w14:paraId="5C2C4D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Instead of outputting message to user the system should display “Command </w:t>
            </w:r>
            <w:proofErr w:type="spellStart"/>
            <w:r w:rsidRPr="001638A9">
              <w:rPr>
                <w:rFonts w:asciiTheme="majorHAnsi" w:hAnsiTheme="majorHAnsi"/>
              </w:rPr>
              <w:t>Unkown</w:t>
            </w:r>
            <w:proofErr w:type="spellEnd"/>
            <w:r w:rsidRPr="001638A9">
              <w:rPr>
                <w:rFonts w:asciiTheme="majorHAnsi" w:hAnsiTheme="majorHAnsi"/>
              </w:rPr>
              <w:t>”</w:t>
            </w:r>
          </w:p>
        </w:tc>
        <w:tc>
          <w:tcPr>
            <w:tcW w:w="1134" w:type="dxa"/>
          </w:tcPr>
          <w:p w14:paraId="2A9DB1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7EBEB0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747B7B9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40ED2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15D6CBE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C595B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3B256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432852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28FFA469"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22B8EAA0" w14:textId="77777777" w:rsidR="005E7354" w:rsidRPr="001638A9" w:rsidRDefault="005E7354" w:rsidP="00DD4D40">
            <w:pPr>
              <w:rPr>
                <w:rFonts w:asciiTheme="majorHAnsi" w:hAnsiTheme="majorHAnsi"/>
              </w:rPr>
            </w:pPr>
            <w:r w:rsidRPr="001638A9">
              <w:rPr>
                <w:rFonts w:asciiTheme="majorHAnsi" w:hAnsiTheme="majorHAnsi"/>
              </w:rPr>
              <w:t>BUG311</w:t>
            </w:r>
          </w:p>
        </w:tc>
        <w:tc>
          <w:tcPr>
            <w:tcW w:w="3686" w:type="dxa"/>
          </w:tcPr>
          <w:p w14:paraId="2B0DCD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During the main method when test data is created </w:t>
            </w:r>
            <w:proofErr w:type="gramStart"/>
            <w:r w:rsidRPr="001638A9">
              <w:rPr>
                <w:rFonts w:asciiTheme="majorHAnsi" w:hAnsiTheme="majorHAnsi"/>
              </w:rPr>
              <w:t>The</w:t>
            </w:r>
            <w:proofErr w:type="gramEnd"/>
            <w:r w:rsidRPr="001638A9">
              <w:rPr>
                <w:rFonts w:asciiTheme="majorHAnsi" w:hAnsiTheme="majorHAnsi"/>
              </w:rPr>
              <w:t xml:space="preserve"> current project is left in a state of the first project.</w:t>
            </w:r>
          </w:p>
        </w:tc>
        <w:tc>
          <w:tcPr>
            <w:tcW w:w="992" w:type="dxa"/>
          </w:tcPr>
          <w:p w14:paraId="4B916504" w14:textId="53841F0C" w:rsidR="005E7354" w:rsidRPr="001638A9" w:rsidRDefault="00964F76"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78</w:t>
            </w:r>
          </w:p>
        </w:tc>
        <w:tc>
          <w:tcPr>
            <w:tcW w:w="1134" w:type="dxa"/>
          </w:tcPr>
          <w:p w14:paraId="23DD29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134" w:type="dxa"/>
          </w:tcPr>
          <w:p w14:paraId="7680FA8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CHGE311</w:t>
            </w:r>
          </w:p>
        </w:tc>
        <w:tc>
          <w:tcPr>
            <w:tcW w:w="2410" w:type="dxa"/>
          </w:tcPr>
          <w:p w14:paraId="4D174D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Before the while loop the system should initialize the </w:t>
            </w:r>
            <w:proofErr w:type="spellStart"/>
            <w:r w:rsidRPr="001638A9">
              <w:rPr>
                <w:rFonts w:asciiTheme="majorHAnsi" w:hAnsiTheme="majorHAnsi"/>
              </w:rPr>
              <w:t>currentProject</w:t>
            </w:r>
            <w:proofErr w:type="spellEnd"/>
            <w:r w:rsidRPr="001638A9">
              <w:rPr>
                <w:rFonts w:asciiTheme="majorHAnsi" w:hAnsiTheme="majorHAnsi"/>
              </w:rPr>
              <w:t xml:space="preserve"> back to -1</w:t>
            </w:r>
          </w:p>
        </w:tc>
        <w:tc>
          <w:tcPr>
            <w:tcW w:w="1134" w:type="dxa"/>
          </w:tcPr>
          <w:p w14:paraId="120AE6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47358B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C3B732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BCEE0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4E03E3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633BE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0A1700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F7B51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44DCB" w:rsidRPr="001638A9" w14:paraId="28EA5FBD" w14:textId="77777777" w:rsidTr="00A13983">
        <w:tc>
          <w:tcPr>
            <w:cnfStyle w:val="001000000000" w:firstRow="0" w:lastRow="0" w:firstColumn="1" w:lastColumn="0" w:oddVBand="0" w:evenVBand="0" w:oddHBand="0" w:evenHBand="0" w:firstRowFirstColumn="0" w:firstRowLastColumn="0" w:lastRowFirstColumn="0" w:lastRowLastColumn="0"/>
            <w:tcW w:w="704" w:type="dxa"/>
          </w:tcPr>
          <w:p w14:paraId="37A91D4C" w14:textId="5E846631" w:rsidR="00D44DCB" w:rsidRPr="001638A9" w:rsidRDefault="00D44DCB" w:rsidP="00DD4D40">
            <w:pPr>
              <w:rPr>
                <w:rFonts w:asciiTheme="majorHAnsi" w:hAnsiTheme="majorHAnsi"/>
              </w:rPr>
            </w:pPr>
            <w:r>
              <w:rPr>
                <w:rFonts w:asciiTheme="majorHAnsi" w:hAnsiTheme="majorHAnsi"/>
              </w:rPr>
              <w:t>BUG312</w:t>
            </w:r>
          </w:p>
        </w:tc>
        <w:tc>
          <w:tcPr>
            <w:tcW w:w="3686" w:type="dxa"/>
          </w:tcPr>
          <w:p w14:paraId="6DD5BC08" w14:textId="4CF9EC09"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Emails added to projects through the main method are not subject to validation and are added regardless </w:t>
            </w:r>
          </w:p>
        </w:tc>
        <w:tc>
          <w:tcPr>
            <w:tcW w:w="992" w:type="dxa"/>
          </w:tcPr>
          <w:p w14:paraId="74146D78" w14:textId="77777777" w:rsidR="00D44DCB"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CompanyEmailSystem</w:t>
            </w:r>
            <w:proofErr w:type="spellEnd"/>
            <w:r>
              <w:rPr>
                <w:rFonts w:asciiTheme="majorHAnsi" w:hAnsiTheme="majorHAnsi"/>
              </w:rPr>
              <w:t xml:space="preserve"> Add Email Method</w:t>
            </w:r>
          </w:p>
          <w:p w14:paraId="3B9B6D6D" w14:textId="75F8D5EF" w:rsidR="00964F76" w:rsidRPr="001638A9" w:rsidRDefault="00964F76"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246-312</w:t>
            </w:r>
          </w:p>
        </w:tc>
        <w:tc>
          <w:tcPr>
            <w:tcW w:w="1134" w:type="dxa"/>
          </w:tcPr>
          <w:p w14:paraId="54C1C570" w14:textId="1407B456"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325</w:t>
            </w:r>
          </w:p>
        </w:tc>
        <w:tc>
          <w:tcPr>
            <w:tcW w:w="1134" w:type="dxa"/>
          </w:tcPr>
          <w:p w14:paraId="28C04789" w14:textId="570A5E4D"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CHGE312</w:t>
            </w:r>
          </w:p>
        </w:tc>
        <w:tc>
          <w:tcPr>
            <w:tcW w:w="2410" w:type="dxa"/>
          </w:tcPr>
          <w:p w14:paraId="7385112F" w14:textId="6D2FF63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Reimplement the add email method to check for validation at each stage of user input</w:t>
            </w:r>
          </w:p>
        </w:tc>
        <w:tc>
          <w:tcPr>
            <w:tcW w:w="1134" w:type="dxa"/>
          </w:tcPr>
          <w:p w14:paraId="52F11DAD" w14:textId="08B6DBAA"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High</w:t>
            </w:r>
          </w:p>
        </w:tc>
        <w:tc>
          <w:tcPr>
            <w:tcW w:w="1417" w:type="dxa"/>
          </w:tcPr>
          <w:p w14:paraId="070C5B61" w14:textId="3D2FDE91"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709" w:type="dxa"/>
          </w:tcPr>
          <w:p w14:paraId="001A5070" w14:textId="7239372E"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tc>
        <w:tc>
          <w:tcPr>
            <w:tcW w:w="1417" w:type="dxa"/>
          </w:tcPr>
          <w:p w14:paraId="0C8C9502" w14:textId="4FE44B5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1560" w:type="dxa"/>
          </w:tcPr>
          <w:p w14:paraId="083D29AD" w14:textId="7FC5869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992" w:type="dxa"/>
          </w:tcPr>
          <w:p w14:paraId="2D747954" w14:textId="4AB32CD8"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1701" w:type="dxa"/>
          </w:tcPr>
          <w:p w14:paraId="685F4B88" w14:textId="75B5AAD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N/A</w:t>
            </w:r>
          </w:p>
        </w:tc>
        <w:tc>
          <w:tcPr>
            <w:tcW w:w="2551" w:type="dxa"/>
          </w:tcPr>
          <w:p w14:paraId="2AE1864F" w14:textId="56872F4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current method includes no validation. The proposed fix ensures emails have no errors at any stage before adding the email.</w:t>
            </w:r>
          </w:p>
        </w:tc>
      </w:tr>
    </w:tbl>
    <w:p w14:paraId="421202B7" w14:textId="73FDDA13" w:rsidR="00DD6A77" w:rsidRPr="001638A9" w:rsidRDefault="00DD6A77" w:rsidP="00C22672">
      <w:pPr>
        <w:rPr>
          <w:rFonts w:asciiTheme="majorHAnsi" w:hAnsiTheme="majorHAnsi"/>
          <w:bCs/>
        </w:rPr>
      </w:pPr>
    </w:p>
    <w:sectPr w:rsidR="00DD6A77" w:rsidRPr="001638A9"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32C14" w14:textId="77777777" w:rsidR="008705A4" w:rsidRDefault="008705A4" w:rsidP="002423C0">
      <w:pPr>
        <w:spacing w:after="0" w:line="240" w:lineRule="auto"/>
      </w:pPr>
      <w:r>
        <w:separator/>
      </w:r>
    </w:p>
  </w:endnote>
  <w:endnote w:type="continuationSeparator" w:id="0">
    <w:p w14:paraId="29D11E77" w14:textId="77777777" w:rsidR="008705A4" w:rsidRDefault="008705A4" w:rsidP="002423C0">
      <w:pPr>
        <w:spacing w:after="0" w:line="240" w:lineRule="auto"/>
      </w:pPr>
      <w:r>
        <w:continuationSeparator/>
      </w:r>
    </w:p>
  </w:endnote>
  <w:endnote w:type="continuationNotice" w:id="1">
    <w:p w14:paraId="1C749180" w14:textId="77777777" w:rsidR="008705A4" w:rsidRDefault="008705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onaco">
    <w:altName w:val="Calibri"/>
    <w:charset w:val="4D"/>
    <w:family w:val="auto"/>
    <w:pitch w:val="variable"/>
    <w:sig w:usb0="A00002FF" w:usb1="500039FB" w:usb2="00000000" w:usb3="00000000" w:csb0="00000197"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D9D2" w14:textId="339529DF" w:rsidR="00230766" w:rsidRDefault="00230766">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B01D" w14:textId="0BEB3A8F" w:rsidR="00230766" w:rsidRDefault="00230766">
    <w:pPr>
      <w:pStyle w:val="HeaderFooter"/>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6600F" w14:textId="77777777" w:rsidR="008705A4" w:rsidRDefault="008705A4" w:rsidP="002423C0">
      <w:pPr>
        <w:spacing w:after="0" w:line="240" w:lineRule="auto"/>
      </w:pPr>
      <w:r>
        <w:separator/>
      </w:r>
    </w:p>
  </w:footnote>
  <w:footnote w:type="continuationSeparator" w:id="0">
    <w:p w14:paraId="693F7865" w14:textId="77777777" w:rsidR="008705A4" w:rsidRDefault="008705A4" w:rsidP="002423C0">
      <w:pPr>
        <w:spacing w:after="0" w:line="240" w:lineRule="auto"/>
      </w:pPr>
      <w:r>
        <w:continuationSeparator/>
      </w:r>
    </w:p>
  </w:footnote>
  <w:footnote w:type="continuationNotice" w:id="1">
    <w:p w14:paraId="271A5DCA" w14:textId="77777777" w:rsidR="008705A4" w:rsidRDefault="008705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206C" w14:textId="77777777" w:rsidR="00230766" w:rsidRDefault="0023076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2"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4"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5" w15:restartNumberingAfterBreak="0">
    <w:nsid w:val="1D2302AE"/>
    <w:multiLevelType w:val="hybridMultilevel"/>
    <w:tmpl w:val="403234C8"/>
    <w:lvl w:ilvl="0" w:tplc="DF26594C">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8"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0"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1" w15:restartNumberingAfterBreak="0">
    <w:nsid w:val="2A471F44"/>
    <w:multiLevelType w:val="hybridMultilevel"/>
    <w:tmpl w:val="B6148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3"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FD29A6"/>
    <w:multiLevelType w:val="hybridMultilevel"/>
    <w:tmpl w:val="4F68A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8"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9"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404A7"/>
    <w:multiLevelType w:val="hybridMultilevel"/>
    <w:tmpl w:val="FDFC5C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4E2BB3"/>
    <w:multiLevelType w:val="hybridMultilevel"/>
    <w:tmpl w:val="A1000BC8"/>
    <w:lvl w:ilvl="0" w:tplc="5DA4F6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DB7F5D"/>
    <w:multiLevelType w:val="hybridMultilevel"/>
    <w:tmpl w:val="0EB8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8" w15:restartNumberingAfterBreak="0">
    <w:nsid w:val="732408DB"/>
    <w:multiLevelType w:val="hybridMultilevel"/>
    <w:tmpl w:val="FCF6F5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7"/>
  </w:num>
  <w:num w:numId="4">
    <w:abstractNumId w:val="14"/>
  </w:num>
  <w:num w:numId="5">
    <w:abstractNumId w:val="13"/>
  </w:num>
  <w:num w:numId="6">
    <w:abstractNumId w:val="17"/>
  </w:num>
  <w:num w:numId="7">
    <w:abstractNumId w:val="11"/>
  </w:num>
  <w:num w:numId="8">
    <w:abstractNumId w:val="37"/>
  </w:num>
  <w:num w:numId="9">
    <w:abstractNumId w:val="20"/>
  </w:num>
  <w:num w:numId="10">
    <w:abstractNumId w:val="16"/>
  </w:num>
  <w:num w:numId="11">
    <w:abstractNumId w:val="19"/>
  </w:num>
  <w:num w:numId="12">
    <w:abstractNumId w:val="6"/>
  </w:num>
  <w:num w:numId="13">
    <w:abstractNumId w:val="22"/>
  </w:num>
  <w:num w:numId="14">
    <w:abstractNumId w:val="28"/>
  </w:num>
  <w:num w:numId="15">
    <w:abstractNumId w:val="40"/>
  </w:num>
  <w:num w:numId="16">
    <w:abstractNumId w:val="23"/>
  </w:num>
  <w:num w:numId="17">
    <w:abstractNumId w:val="7"/>
  </w:num>
  <w:num w:numId="18">
    <w:abstractNumId w:val="34"/>
  </w:num>
  <w:num w:numId="19">
    <w:abstractNumId w:val="32"/>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4"/>
  </w:num>
  <w:num w:numId="27">
    <w:abstractNumId w:val="35"/>
  </w:num>
  <w:num w:numId="28">
    <w:abstractNumId w:val="10"/>
  </w:num>
  <w:num w:numId="29">
    <w:abstractNumId w:val="39"/>
  </w:num>
  <w:num w:numId="30">
    <w:abstractNumId w:val="8"/>
  </w:num>
  <w:num w:numId="31">
    <w:abstractNumId w:val="26"/>
  </w:num>
  <w:num w:numId="32">
    <w:abstractNumId w:val="12"/>
  </w:num>
  <w:num w:numId="33">
    <w:abstractNumId w:val="25"/>
  </w:num>
  <w:num w:numId="34">
    <w:abstractNumId w:val="31"/>
  </w:num>
  <w:num w:numId="35">
    <w:abstractNumId w:val="38"/>
  </w:num>
  <w:num w:numId="36">
    <w:abstractNumId w:val="33"/>
  </w:num>
  <w:num w:numId="37">
    <w:abstractNumId w:val="21"/>
  </w:num>
  <w:num w:numId="38">
    <w:abstractNumId w:val="15"/>
  </w:num>
  <w:num w:numId="39">
    <w:abstractNumId w:val="9"/>
  </w:num>
  <w:num w:numId="40">
    <w:abstractNumId w:val="30"/>
  </w:num>
  <w:num w:numId="41">
    <w:abstractNumId w:val="3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5319"/>
    <w:rsid w:val="000061B1"/>
    <w:rsid w:val="0001058F"/>
    <w:rsid w:val="00010CC4"/>
    <w:rsid w:val="00011886"/>
    <w:rsid w:val="00011F91"/>
    <w:rsid w:val="000137E5"/>
    <w:rsid w:val="00013E7E"/>
    <w:rsid w:val="000148D4"/>
    <w:rsid w:val="0001562A"/>
    <w:rsid w:val="00020CCF"/>
    <w:rsid w:val="00022237"/>
    <w:rsid w:val="00025095"/>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09D6"/>
    <w:rsid w:val="00053A03"/>
    <w:rsid w:val="00054013"/>
    <w:rsid w:val="000542D0"/>
    <w:rsid w:val="00055BAA"/>
    <w:rsid w:val="00056E91"/>
    <w:rsid w:val="00061F8D"/>
    <w:rsid w:val="000622D3"/>
    <w:rsid w:val="0006330B"/>
    <w:rsid w:val="00064BA7"/>
    <w:rsid w:val="00064C0B"/>
    <w:rsid w:val="0006587C"/>
    <w:rsid w:val="000669C7"/>
    <w:rsid w:val="00066D9F"/>
    <w:rsid w:val="00071175"/>
    <w:rsid w:val="00073216"/>
    <w:rsid w:val="0007647A"/>
    <w:rsid w:val="000777CD"/>
    <w:rsid w:val="000818F9"/>
    <w:rsid w:val="000828E3"/>
    <w:rsid w:val="0008444F"/>
    <w:rsid w:val="00085CD2"/>
    <w:rsid w:val="000874FF"/>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14FC"/>
    <w:rsid w:val="000E273D"/>
    <w:rsid w:val="000E29A3"/>
    <w:rsid w:val="000E2B12"/>
    <w:rsid w:val="000F0450"/>
    <w:rsid w:val="000F0B44"/>
    <w:rsid w:val="000F2160"/>
    <w:rsid w:val="000F3548"/>
    <w:rsid w:val="000F4730"/>
    <w:rsid w:val="000F4986"/>
    <w:rsid w:val="000F707A"/>
    <w:rsid w:val="000F7CDE"/>
    <w:rsid w:val="001001B9"/>
    <w:rsid w:val="001018F5"/>
    <w:rsid w:val="00102B4D"/>
    <w:rsid w:val="001037F2"/>
    <w:rsid w:val="00104A25"/>
    <w:rsid w:val="001057B1"/>
    <w:rsid w:val="001057E3"/>
    <w:rsid w:val="00105D98"/>
    <w:rsid w:val="00107BC8"/>
    <w:rsid w:val="0011015A"/>
    <w:rsid w:val="0011024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1B26"/>
    <w:rsid w:val="0013437C"/>
    <w:rsid w:val="001350A7"/>
    <w:rsid w:val="0013510D"/>
    <w:rsid w:val="0013511D"/>
    <w:rsid w:val="001361DB"/>
    <w:rsid w:val="00136F29"/>
    <w:rsid w:val="0013786B"/>
    <w:rsid w:val="0014162E"/>
    <w:rsid w:val="00141F65"/>
    <w:rsid w:val="00142FE7"/>
    <w:rsid w:val="001431EF"/>
    <w:rsid w:val="001522C6"/>
    <w:rsid w:val="001536A3"/>
    <w:rsid w:val="001541D9"/>
    <w:rsid w:val="00154940"/>
    <w:rsid w:val="00154FD0"/>
    <w:rsid w:val="0015688C"/>
    <w:rsid w:val="001571E4"/>
    <w:rsid w:val="0015724A"/>
    <w:rsid w:val="001608B5"/>
    <w:rsid w:val="00160A32"/>
    <w:rsid w:val="00162A03"/>
    <w:rsid w:val="00162B44"/>
    <w:rsid w:val="001638A9"/>
    <w:rsid w:val="0016492F"/>
    <w:rsid w:val="00167D44"/>
    <w:rsid w:val="00167F8A"/>
    <w:rsid w:val="00171BE3"/>
    <w:rsid w:val="00171F8E"/>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50FD"/>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2D00"/>
    <w:rsid w:val="0020493C"/>
    <w:rsid w:val="00204A7C"/>
    <w:rsid w:val="00204F12"/>
    <w:rsid w:val="00207C3B"/>
    <w:rsid w:val="00212484"/>
    <w:rsid w:val="0021296B"/>
    <w:rsid w:val="00213150"/>
    <w:rsid w:val="00213211"/>
    <w:rsid w:val="002145E9"/>
    <w:rsid w:val="00216770"/>
    <w:rsid w:val="00221740"/>
    <w:rsid w:val="00222577"/>
    <w:rsid w:val="002265AF"/>
    <w:rsid w:val="00230766"/>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88C"/>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1CAD"/>
    <w:rsid w:val="002A4AA6"/>
    <w:rsid w:val="002A569E"/>
    <w:rsid w:val="002A66B3"/>
    <w:rsid w:val="002A7943"/>
    <w:rsid w:val="002A7A8D"/>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2F65DE"/>
    <w:rsid w:val="002F7F23"/>
    <w:rsid w:val="0030450B"/>
    <w:rsid w:val="00304666"/>
    <w:rsid w:val="0030550B"/>
    <w:rsid w:val="00305A9E"/>
    <w:rsid w:val="00306101"/>
    <w:rsid w:val="00307772"/>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0F4E"/>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38CF"/>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22C9"/>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C7F12"/>
    <w:rsid w:val="003D0CD5"/>
    <w:rsid w:val="003D43E9"/>
    <w:rsid w:val="003D4850"/>
    <w:rsid w:val="003D5159"/>
    <w:rsid w:val="003D625A"/>
    <w:rsid w:val="003D6692"/>
    <w:rsid w:val="003D69ED"/>
    <w:rsid w:val="003D7647"/>
    <w:rsid w:val="003D7D47"/>
    <w:rsid w:val="003E028E"/>
    <w:rsid w:val="003E06C5"/>
    <w:rsid w:val="003E134D"/>
    <w:rsid w:val="003E17D5"/>
    <w:rsid w:val="003E1E70"/>
    <w:rsid w:val="003E391F"/>
    <w:rsid w:val="003E3ED9"/>
    <w:rsid w:val="003E4B58"/>
    <w:rsid w:val="003E507A"/>
    <w:rsid w:val="003E5916"/>
    <w:rsid w:val="003F086B"/>
    <w:rsid w:val="003F146D"/>
    <w:rsid w:val="003F178E"/>
    <w:rsid w:val="003F3272"/>
    <w:rsid w:val="003F348A"/>
    <w:rsid w:val="003F68AD"/>
    <w:rsid w:val="003F6B79"/>
    <w:rsid w:val="004054A4"/>
    <w:rsid w:val="00406085"/>
    <w:rsid w:val="00407530"/>
    <w:rsid w:val="004075A7"/>
    <w:rsid w:val="00407C2A"/>
    <w:rsid w:val="0041172E"/>
    <w:rsid w:val="00413ADD"/>
    <w:rsid w:val="00416AB2"/>
    <w:rsid w:val="00417040"/>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67F59"/>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31C"/>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0099"/>
    <w:rsid w:val="00542AE9"/>
    <w:rsid w:val="00543FF4"/>
    <w:rsid w:val="00544636"/>
    <w:rsid w:val="0054642B"/>
    <w:rsid w:val="00550DEC"/>
    <w:rsid w:val="005526C0"/>
    <w:rsid w:val="00552E2B"/>
    <w:rsid w:val="00553231"/>
    <w:rsid w:val="0055348F"/>
    <w:rsid w:val="005535F5"/>
    <w:rsid w:val="005563F3"/>
    <w:rsid w:val="005604AC"/>
    <w:rsid w:val="0056056A"/>
    <w:rsid w:val="00560AD8"/>
    <w:rsid w:val="00562D93"/>
    <w:rsid w:val="005660FF"/>
    <w:rsid w:val="005661A9"/>
    <w:rsid w:val="00570B66"/>
    <w:rsid w:val="005717F3"/>
    <w:rsid w:val="0057193E"/>
    <w:rsid w:val="005725FE"/>
    <w:rsid w:val="0057378A"/>
    <w:rsid w:val="00573FB9"/>
    <w:rsid w:val="005760BA"/>
    <w:rsid w:val="0057675E"/>
    <w:rsid w:val="00576B06"/>
    <w:rsid w:val="00580BD0"/>
    <w:rsid w:val="00581327"/>
    <w:rsid w:val="00581D84"/>
    <w:rsid w:val="0058700D"/>
    <w:rsid w:val="0058735E"/>
    <w:rsid w:val="00587927"/>
    <w:rsid w:val="00590216"/>
    <w:rsid w:val="005908F4"/>
    <w:rsid w:val="00593A13"/>
    <w:rsid w:val="00594344"/>
    <w:rsid w:val="0059632F"/>
    <w:rsid w:val="00597BA0"/>
    <w:rsid w:val="005A0211"/>
    <w:rsid w:val="005A0E70"/>
    <w:rsid w:val="005A1BB2"/>
    <w:rsid w:val="005A31BD"/>
    <w:rsid w:val="005A361B"/>
    <w:rsid w:val="005A3C12"/>
    <w:rsid w:val="005A55E3"/>
    <w:rsid w:val="005A6BED"/>
    <w:rsid w:val="005A6ED1"/>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33F"/>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E7354"/>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3B96"/>
    <w:rsid w:val="00626330"/>
    <w:rsid w:val="006267D8"/>
    <w:rsid w:val="0063023B"/>
    <w:rsid w:val="00630D14"/>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4E58"/>
    <w:rsid w:val="006651B7"/>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7DE"/>
    <w:rsid w:val="00687974"/>
    <w:rsid w:val="006969F7"/>
    <w:rsid w:val="00697265"/>
    <w:rsid w:val="00697D04"/>
    <w:rsid w:val="006A010A"/>
    <w:rsid w:val="006A18F6"/>
    <w:rsid w:val="006A254B"/>
    <w:rsid w:val="006A3DF6"/>
    <w:rsid w:val="006A41AD"/>
    <w:rsid w:val="006A5712"/>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03E5"/>
    <w:rsid w:val="006E1560"/>
    <w:rsid w:val="006E1848"/>
    <w:rsid w:val="006E2207"/>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4B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2D3"/>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06"/>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15DEE"/>
    <w:rsid w:val="00816E0F"/>
    <w:rsid w:val="00820146"/>
    <w:rsid w:val="008201D2"/>
    <w:rsid w:val="0082094E"/>
    <w:rsid w:val="00820FB9"/>
    <w:rsid w:val="008214F6"/>
    <w:rsid w:val="0082448E"/>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1C4"/>
    <w:rsid w:val="0086151E"/>
    <w:rsid w:val="008619FF"/>
    <w:rsid w:val="00862F6B"/>
    <w:rsid w:val="00864242"/>
    <w:rsid w:val="00866346"/>
    <w:rsid w:val="0086676A"/>
    <w:rsid w:val="008705A4"/>
    <w:rsid w:val="00870E24"/>
    <w:rsid w:val="008710BB"/>
    <w:rsid w:val="008722DB"/>
    <w:rsid w:val="00872575"/>
    <w:rsid w:val="00873E8F"/>
    <w:rsid w:val="00876981"/>
    <w:rsid w:val="008772B5"/>
    <w:rsid w:val="00882410"/>
    <w:rsid w:val="008824F0"/>
    <w:rsid w:val="008830CF"/>
    <w:rsid w:val="00883960"/>
    <w:rsid w:val="00883BFB"/>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3449"/>
    <w:rsid w:val="008B54AB"/>
    <w:rsid w:val="008B756D"/>
    <w:rsid w:val="008C03A9"/>
    <w:rsid w:val="008C17E7"/>
    <w:rsid w:val="008C478C"/>
    <w:rsid w:val="008C5457"/>
    <w:rsid w:val="008C5649"/>
    <w:rsid w:val="008C5735"/>
    <w:rsid w:val="008C5D1D"/>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AD2"/>
    <w:rsid w:val="008E2F59"/>
    <w:rsid w:val="008E3871"/>
    <w:rsid w:val="008E3C3B"/>
    <w:rsid w:val="008E3FDD"/>
    <w:rsid w:val="008E46C9"/>
    <w:rsid w:val="008E4846"/>
    <w:rsid w:val="008E4E6F"/>
    <w:rsid w:val="008E5BFE"/>
    <w:rsid w:val="008F0996"/>
    <w:rsid w:val="008F258A"/>
    <w:rsid w:val="008F26F8"/>
    <w:rsid w:val="008F2B00"/>
    <w:rsid w:val="008F2FE1"/>
    <w:rsid w:val="008F306F"/>
    <w:rsid w:val="008F3555"/>
    <w:rsid w:val="008F3DBA"/>
    <w:rsid w:val="008F3F56"/>
    <w:rsid w:val="008F44E2"/>
    <w:rsid w:val="008F5D7C"/>
    <w:rsid w:val="008F6C0B"/>
    <w:rsid w:val="008F6F5F"/>
    <w:rsid w:val="008F73EC"/>
    <w:rsid w:val="008F7F94"/>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27E34"/>
    <w:rsid w:val="00931E30"/>
    <w:rsid w:val="00934B28"/>
    <w:rsid w:val="00934DD0"/>
    <w:rsid w:val="00936A78"/>
    <w:rsid w:val="00937F51"/>
    <w:rsid w:val="00940041"/>
    <w:rsid w:val="0094022E"/>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2273"/>
    <w:rsid w:val="009642E0"/>
    <w:rsid w:val="00964F76"/>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755"/>
    <w:rsid w:val="009A0AF7"/>
    <w:rsid w:val="009A0B0B"/>
    <w:rsid w:val="009A177B"/>
    <w:rsid w:val="009A1BD5"/>
    <w:rsid w:val="009A20AB"/>
    <w:rsid w:val="009A505A"/>
    <w:rsid w:val="009A5435"/>
    <w:rsid w:val="009A560E"/>
    <w:rsid w:val="009A605C"/>
    <w:rsid w:val="009A6A5E"/>
    <w:rsid w:val="009A72EF"/>
    <w:rsid w:val="009A74D3"/>
    <w:rsid w:val="009B20CE"/>
    <w:rsid w:val="009B21AA"/>
    <w:rsid w:val="009B26AB"/>
    <w:rsid w:val="009B38C7"/>
    <w:rsid w:val="009B54A0"/>
    <w:rsid w:val="009B62EC"/>
    <w:rsid w:val="009C00FB"/>
    <w:rsid w:val="009C0332"/>
    <w:rsid w:val="009C1F23"/>
    <w:rsid w:val="009C23F3"/>
    <w:rsid w:val="009C2C29"/>
    <w:rsid w:val="009C3822"/>
    <w:rsid w:val="009C7562"/>
    <w:rsid w:val="009C7BDF"/>
    <w:rsid w:val="009D115C"/>
    <w:rsid w:val="009D2071"/>
    <w:rsid w:val="009D2201"/>
    <w:rsid w:val="009D653A"/>
    <w:rsid w:val="009D678C"/>
    <w:rsid w:val="009E4A35"/>
    <w:rsid w:val="009E65BE"/>
    <w:rsid w:val="009F04F3"/>
    <w:rsid w:val="009F1C6C"/>
    <w:rsid w:val="009F25CA"/>
    <w:rsid w:val="009F2A5C"/>
    <w:rsid w:val="009F71BE"/>
    <w:rsid w:val="00A01733"/>
    <w:rsid w:val="00A029C1"/>
    <w:rsid w:val="00A02C6B"/>
    <w:rsid w:val="00A03398"/>
    <w:rsid w:val="00A039D6"/>
    <w:rsid w:val="00A04218"/>
    <w:rsid w:val="00A06BCB"/>
    <w:rsid w:val="00A06DAC"/>
    <w:rsid w:val="00A1004B"/>
    <w:rsid w:val="00A10B86"/>
    <w:rsid w:val="00A10CCE"/>
    <w:rsid w:val="00A10E13"/>
    <w:rsid w:val="00A10EF1"/>
    <w:rsid w:val="00A112E6"/>
    <w:rsid w:val="00A11597"/>
    <w:rsid w:val="00A13983"/>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307"/>
    <w:rsid w:val="00A50CC7"/>
    <w:rsid w:val="00A517E5"/>
    <w:rsid w:val="00A51B62"/>
    <w:rsid w:val="00A53CEE"/>
    <w:rsid w:val="00A578B8"/>
    <w:rsid w:val="00A613BC"/>
    <w:rsid w:val="00A62341"/>
    <w:rsid w:val="00A67E72"/>
    <w:rsid w:val="00A702AC"/>
    <w:rsid w:val="00A73135"/>
    <w:rsid w:val="00A74299"/>
    <w:rsid w:val="00A75A50"/>
    <w:rsid w:val="00A75CAA"/>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46D2"/>
    <w:rsid w:val="00AB5409"/>
    <w:rsid w:val="00AB79E2"/>
    <w:rsid w:val="00AB7B20"/>
    <w:rsid w:val="00AB7C5E"/>
    <w:rsid w:val="00AC0472"/>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E7CE5"/>
    <w:rsid w:val="00AF232B"/>
    <w:rsid w:val="00AF288A"/>
    <w:rsid w:val="00AF3CCD"/>
    <w:rsid w:val="00AF561D"/>
    <w:rsid w:val="00AF66A8"/>
    <w:rsid w:val="00AF6D6B"/>
    <w:rsid w:val="00AF75AF"/>
    <w:rsid w:val="00B003F1"/>
    <w:rsid w:val="00B03050"/>
    <w:rsid w:val="00B04802"/>
    <w:rsid w:val="00B050A0"/>
    <w:rsid w:val="00B05CAB"/>
    <w:rsid w:val="00B06C1A"/>
    <w:rsid w:val="00B104CD"/>
    <w:rsid w:val="00B12A2E"/>
    <w:rsid w:val="00B13C4C"/>
    <w:rsid w:val="00B13D6C"/>
    <w:rsid w:val="00B14E37"/>
    <w:rsid w:val="00B15FEC"/>
    <w:rsid w:val="00B21CFE"/>
    <w:rsid w:val="00B22B6B"/>
    <w:rsid w:val="00B23FD3"/>
    <w:rsid w:val="00B24679"/>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47AEB"/>
    <w:rsid w:val="00B50BE6"/>
    <w:rsid w:val="00B510C2"/>
    <w:rsid w:val="00B5150E"/>
    <w:rsid w:val="00B534B8"/>
    <w:rsid w:val="00B5389E"/>
    <w:rsid w:val="00B53CD4"/>
    <w:rsid w:val="00B5426E"/>
    <w:rsid w:val="00B54326"/>
    <w:rsid w:val="00B5484D"/>
    <w:rsid w:val="00B562B9"/>
    <w:rsid w:val="00B6069B"/>
    <w:rsid w:val="00B609B6"/>
    <w:rsid w:val="00B6273F"/>
    <w:rsid w:val="00B62F88"/>
    <w:rsid w:val="00B6393E"/>
    <w:rsid w:val="00B63968"/>
    <w:rsid w:val="00B6627B"/>
    <w:rsid w:val="00B711A1"/>
    <w:rsid w:val="00B7155E"/>
    <w:rsid w:val="00B73429"/>
    <w:rsid w:val="00B74380"/>
    <w:rsid w:val="00B7454A"/>
    <w:rsid w:val="00B7618B"/>
    <w:rsid w:val="00B8055A"/>
    <w:rsid w:val="00B81C7C"/>
    <w:rsid w:val="00B81DA5"/>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6E5"/>
    <w:rsid w:val="00BA5B14"/>
    <w:rsid w:val="00BA789D"/>
    <w:rsid w:val="00BB03E7"/>
    <w:rsid w:val="00BB059B"/>
    <w:rsid w:val="00BB091D"/>
    <w:rsid w:val="00BB2D83"/>
    <w:rsid w:val="00BB4FF8"/>
    <w:rsid w:val="00BB557D"/>
    <w:rsid w:val="00BB583C"/>
    <w:rsid w:val="00BB63E2"/>
    <w:rsid w:val="00BB75E2"/>
    <w:rsid w:val="00BB7666"/>
    <w:rsid w:val="00BC069D"/>
    <w:rsid w:val="00BC1BA2"/>
    <w:rsid w:val="00BC2D20"/>
    <w:rsid w:val="00BC3C7B"/>
    <w:rsid w:val="00BC403E"/>
    <w:rsid w:val="00BC40B4"/>
    <w:rsid w:val="00BC4BBF"/>
    <w:rsid w:val="00BC4FFD"/>
    <w:rsid w:val="00BC6E3F"/>
    <w:rsid w:val="00BC7A0E"/>
    <w:rsid w:val="00BD0C89"/>
    <w:rsid w:val="00BD0DD9"/>
    <w:rsid w:val="00BD0FF9"/>
    <w:rsid w:val="00BD22B9"/>
    <w:rsid w:val="00BD542A"/>
    <w:rsid w:val="00BE0A36"/>
    <w:rsid w:val="00BE1A67"/>
    <w:rsid w:val="00BE2581"/>
    <w:rsid w:val="00BE3EF2"/>
    <w:rsid w:val="00BE5DB8"/>
    <w:rsid w:val="00BE6771"/>
    <w:rsid w:val="00BF1D5E"/>
    <w:rsid w:val="00BF2437"/>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202"/>
    <w:rsid w:val="00C715FE"/>
    <w:rsid w:val="00C76A48"/>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123"/>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20F5"/>
    <w:rsid w:val="00CF310F"/>
    <w:rsid w:val="00CF407A"/>
    <w:rsid w:val="00CF44AF"/>
    <w:rsid w:val="00CF456B"/>
    <w:rsid w:val="00CF4611"/>
    <w:rsid w:val="00CF620F"/>
    <w:rsid w:val="00CF795E"/>
    <w:rsid w:val="00CF7E00"/>
    <w:rsid w:val="00D0211E"/>
    <w:rsid w:val="00D02A40"/>
    <w:rsid w:val="00D02EF6"/>
    <w:rsid w:val="00D041B9"/>
    <w:rsid w:val="00D05940"/>
    <w:rsid w:val="00D0678C"/>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4DCB"/>
    <w:rsid w:val="00D47852"/>
    <w:rsid w:val="00D47AA6"/>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01B"/>
    <w:rsid w:val="00D763DD"/>
    <w:rsid w:val="00D76FB0"/>
    <w:rsid w:val="00D82818"/>
    <w:rsid w:val="00D852CD"/>
    <w:rsid w:val="00D86E34"/>
    <w:rsid w:val="00D9109C"/>
    <w:rsid w:val="00D92360"/>
    <w:rsid w:val="00D9360B"/>
    <w:rsid w:val="00D93BEB"/>
    <w:rsid w:val="00D93E13"/>
    <w:rsid w:val="00D9498E"/>
    <w:rsid w:val="00D94F7E"/>
    <w:rsid w:val="00D951AD"/>
    <w:rsid w:val="00D960D7"/>
    <w:rsid w:val="00D96BB4"/>
    <w:rsid w:val="00D9707F"/>
    <w:rsid w:val="00DA0FC4"/>
    <w:rsid w:val="00DA1F35"/>
    <w:rsid w:val="00DA2CED"/>
    <w:rsid w:val="00DA3187"/>
    <w:rsid w:val="00DA3265"/>
    <w:rsid w:val="00DA3809"/>
    <w:rsid w:val="00DA4F74"/>
    <w:rsid w:val="00DA59B9"/>
    <w:rsid w:val="00DB03AC"/>
    <w:rsid w:val="00DB1595"/>
    <w:rsid w:val="00DB168E"/>
    <w:rsid w:val="00DB1AB9"/>
    <w:rsid w:val="00DB6326"/>
    <w:rsid w:val="00DB63A1"/>
    <w:rsid w:val="00DB748D"/>
    <w:rsid w:val="00DB7F9F"/>
    <w:rsid w:val="00DC2A1C"/>
    <w:rsid w:val="00DC4A99"/>
    <w:rsid w:val="00DC4D29"/>
    <w:rsid w:val="00DC5A8D"/>
    <w:rsid w:val="00DC7C81"/>
    <w:rsid w:val="00DD1957"/>
    <w:rsid w:val="00DD1BAE"/>
    <w:rsid w:val="00DD2626"/>
    <w:rsid w:val="00DD3319"/>
    <w:rsid w:val="00DD4D40"/>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1642D"/>
    <w:rsid w:val="00E202DD"/>
    <w:rsid w:val="00E2062B"/>
    <w:rsid w:val="00E211B9"/>
    <w:rsid w:val="00E252AD"/>
    <w:rsid w:val="00E25AF5"/>
    <w:rsid w:val="00E25FE3"/>
    <w:rsid w:val="00E2613F"/>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1A3"/>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43A3"/>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1FC"/>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3A3B"/>
    <w:rsid w:val="00F74674"/>
    <w:rsid w:val="00F74B36"/>
    <w:rsid w:val="00F74DFB"/>
    <w:rsid w:val="00F75B0A"/>
    <w:rsid w:val="00F7742E"/>
    <w:rsid w:val="00F7799F"/>
    <w:rsid w:val="00F80386"/>
    <w:rsid w:val="00F820FC"/>
    <w:rsid w:val="00F915C7"/>
    <w:rsid w:val="00F94908"/>
    <w:rsid w:val="00F96060"/>
    <w:rsid w:val="00FA2601"/>
    <w:rsid w:val="00FA2B9F"/>
    <w:rsid w:val="00FA39D0"/>
    <w:rsid w:val="00FA40BE"/>
    <w:rsid w:val="00FA5DBF"/>
    <w:rsid w:val="00FA61ED"/>
    <w:rsid w:val="00FB0210"/>
    <w:rsid w:val="00FB0883"/>
    <w:rsid w:val="00FB09B3"/>
    <w:rsid w:val="00FB496A"/>
    <w:rsid w:val="00FB59B0"/>
    <w:rsid w:val="00FB6889"/>
    <w:rsid w:val="00FC0353"/>
    <w:rsid w:val="00FC0860"/>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0ACD"/>
    <w:rsid w:val="00FE1565"/>
    <w:rsid w:val="00FE1BAA"/>
    <w:rsid w:val="00FE43DE"/>
    <w:rsid w:val="00FE45F1"/>
    <w:rsid w:val="00FE4C7F"/>
    <w:rsid w:val="00FE4FC5"/>
    <w:rsid w:val="00FE5B95"/>
    <w:rsid w:val="00FE64E0"/>
    <w:rsid w:val="00FE6631"/>
    <w:rsid w:val="00FE7503"/>
    <w:rsid w:val="00FE7C95"/>
    <w:rsid w:val="00FF06E5"/>
    <w:rsid w:val="00FF1F7B"/>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ACD"/>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character" w:customStyle="1" w:styleId="apple-converted-space">
    <w:name w:val="apple-converted-space"/>
    <w:basedOn w:val="DefaultParagraphFont"/>
    <w:rsid w:val="009D115C"/>
  </w:style>
  <w:style w:type="character" w:customStyle="1" w:styleId="pl-s">
    <w:name w:val="pl-s"/>
    <w:basedOn w:val="DefaultParagraphFont"/>
    <w:rsid w:val="00FC0860"/>
  </w:style>
  <w:style w:type="character" w:customStyle="1" w:styleId="pl-pds">
    <w:name w:val="pl-pds"/>
    <w:basedOn w:val="DefaultParagraphFont"/>
    <w:rsid w:val="00FC0860"/>
  </w:style>
  <w:style w:type="character" w:customStyle="1" w:styleId="pl-cce">
    <w:name w:val="pl-cce"/>
    <w:basedOn w:val="DefaultParagraphFont"/>
    <w:rsid w:val="00FC0860"/>
  </w:style>
  <w:style w:type="character" w:customStyle="1" w:styleId="pl-k">
    <w:name w:val="pl-k"/>
    <w:basedOn w:val="DefaultParagraphFont"/>
    <w:rsid w:val="00FC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19981">
      <w:bodyDiv w:val="1"/>
      <w:marLeft w:val="0"/>
      <w:marRight w:val="0"/>
      <w:marTop w:val="0"/>
      <w:marBottom w:val="0"/>
      <w:divBdr>
        <w:top w:val="none" w:sz="0" w:space="0" w:color="auto"/>
        <w:left w:val="none" w:sz="0" w:space="0" w:color="auto"/>
        <w:bottom w:val="none" w:sz="0" w:space="0" w:color="auto"/>
        <w:right w:val="none" w:sz="0" w:space="0" w:color="auto"/>
      </w:divBdr>
    </w:div>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q39ikdf@outlook.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10" Type="http://schemas.openxmlformats.org/officeDocument/2006/relationships/footer" Target="footer1.xml"/><Relationship Id="rId19" Type="http://schemas.openxmlformats.org/officeDocument/2006/relationships/hyperlink" Target="https://github.com/psyar8/FSE_CourseWork_4/commit/7c9152ab6708ee232bb5750661200fb54d648271" TargetMode="Externa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 Id="rId22"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1F6C0-B005-493D-BC7B-88C8C965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10225</Words>
  <Characters>58288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3</cp:revision>
  <cp:lastPrinted>2018-05-04T14:15:00Z</cp:lastPrinted>
  <dcterms:created xsi:type="dcterms:W3CDTF">2018-05-04T14:15:00Z</dcterms:created>
  <dcterms:modified xsi:type="dcterms:W3CDTF">2018-05-04T14:17:00Z</dcterms:modified>
</cp:coreProperties>
</file>